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36C74" w14:textId="49FD4894" w:rsidR="00841ADB" w:rsidRPr="0015709D" w:rsidRDefault="00841ADB">
      <w:pPr>
        <w:pPrChange w:id="0" w:author="Chenyu(Cherie) Li" w:date="2021-07-19T17:06:00Z">
          <w:pPr>
            <w:pStyle w:val="NormalWeb"/>
            <w:tabs>
              <w:tab w:val="left" w:pos="1920"/>
            </w:tabs>
            <w:spacing w:before="0" w:beforeAutospacing="0" w:after="0" w:afterAutospacing="0"/>
            <w:jc w:val="center"/>
          </w:pPr>
        </w:pPrChange>
      </w:pPr>
      <w:r w:rsidRPr="0015709D">
        <w:t xml:space="preserve">ANALYTIC METHODS USED IN </w:t>
      </w:r>
      <w:r w:rsidR="00045ADF" w:rsidRPr="0015709D">
        <w:t>REAL WORLD DATA</w:t>
      </w:r>
      <w:r w:rsidR="00FF3704" w:rsidRPr="0015709D">
        <w:t xml:space="preserve"> BASED BIOMEDICAL RESEARCH- A </w:t>
      </w:r>
      <w:r w:rsidR="00131E81">
        <w:rPr>
          <w:rFonts w:hint="eastAsia"/>
        </w:rPr>
        <w:t>SCOPING</w:t>
      </w:r>
      <w:r w:rsidR="00FF3704" w:rsidRPr="0015709D">
        <w:t xml:space="preserve"> REVIEW</w:t>
      </w:r>
    </w:p>
    <w:p w14:paraId="473BFAF3" w14:textId="63172540" w:rsidR="00045ADF" w:rsidRPr="0015709D" w:rsidRDefault="00045ADF">
      <w:pPr>
        <w:pPrChange w:id="1" w:author="Chenyu(Cherie) Li" w:date="2021-07-19T17:06:00Z">
          <w:pPr>
            <w:pStyle w:val="NormalWeb"/>
            <w:tabs>
              <w:tab w:val="left" w:pos="1920"/>
            </w:tabs>
            <w:spacing w:before="0" w:beforeAutospacing="0" w:after="0" w:afterAutospacing="0"/>
            <w:jc w:val="center"/>
          </w:pPr>
        </w:pPrChange>
      </w:pPr>
    </w:p>
    <w:p w14:paraId="2FFD9DEC" w14:textId="271194F9" w:rsidR="00C80C5A" w:rsidRPr="0015709D" w:rsidRDefault="00C80C5A">
      <w:pPr>
        <w:pPrChange w:id="2" w:author="Chenyu(Cherie) Li" w:date="2021-07-19T17:06:00Z">
          <w:pPr>
            <w:pStyle w:val="NormalWeb"/>
            <w:tabs>
              <w:tab w:val="left" w:pos="1920"/>
            </w:tabs>
            <w:spacing w:before="0" w:beforeAutospacing="0" w:after="0" w:afterAutospacing="0"/>
            <w:jc w:val="center"/>
          </w:pPr>
        </w:pPrChange>
      </w:pPr>
      <w:r w:rsidRPr="0015709D">
        <w:t xml:space="preserve">by   </w:t>
      </w:r>
    </w:p>
    <w:p w14:paraId="688CEA53" w14:textId="3316B5CD" w:rsidR="00C80C5A" w:rsidRPr="0015709D" w:rsidRDefault="00C80C5A">
      <w:pPr>
        <w:pPrChange w:id="3" w:author="Chenyu(Cherie) Li" w:date="2021-07-19T17:06:00Z">
          <w:pPr>
            <w:pStyle w:val="NormalWeb"/>
            <w:tabs>
              <w:tab w:val="left" w:pos="1920"/>
            </w:tabs>
            <w:spacing w:before="0" w:beforeAutospacing="0" w:after="0" w:afterAutospacing="0"/>
            <w:jc w:val="center"/>
          </w:pPr>
        </w:pPrChange>
      </w:pPr>
      <w:proofErr w:type="spellStart"/>
      <w:r w:rsidRPr="0015709D">
        <w:t>Chenyu</w:t>
      </w:r>
      <w:proofErr w:type="spellEnd"/>
      <w:r w:rsidRPr="0015709D">
        <w:t xml:space="preserve"> Li</w:t>
      </w:r>
    </w:p>
    <w:p w14:paraId="09494AEC" w14:textId="130F908D" w:rsidR="00C80C5A" w:rsidRPr="0015709D" w:rsidRDefault="00C80C5A">
      <w:pPr>
        <w:pPrChange w:id="4" w:author="Chenyu(Cherie) Li" w:date="2021-07-19T17:06:00Z">
          <w:pPr>
            <w:pStyle w:val="NormalWeb"/>
            <w:tabs>
              <w:tab w:val="left" w:pos="1920"/>
            </w:tabs>
            <w:spacing w:before="0" w:beforeAutospacing="0" w:after="0" w:afterAutospacing="0"/>
            <w:jc w:val="center"/>
          </w:pPr>
        </w:pPrChange>
      </w:pPr>
    </w:p>
    <w:p w14:paraId="572919C2" w14:textId="5ECE0B94" w:rsidR="003E6157" w:rsidRPr="0015709D" w:rsidRDefault="003E6157">
      <w:pPr>
        <w:pPrChange w:id="5" w:author="Chenyu(Cherie) Li" w:date="2021-07-19T17:06:00Z">
          <w:pPr>
            <w:pStyle w:val="NormalWeb"/>
            <w:tabs>
              <w:tab w:val="left" w:pos="1920"/>
            </w:tabs>
            <w:spacing w:before="0" w:beforeAutospacing="0" w:after="0" w:afterAutospacing="0"/>
            <w:jc w:val="center"/>
          </w:pPr>
        </w:pPrChange>
      </w:pPr>
    </w:p>
    <w:p w14:paraId="219F2062" w14:textId="70AA0D7D" w:rsidR="003E6157" w:rsidRPr="0015709D" w:rsidRDefault="003E6157">
      <w:pPr>
        <w:pPrChange w:id="6" w:author="Chenyu(Cherie) Li" w:date="2021-07-19T17:06:00Z">
          <w:pPr>
            <w:pStyle w:val="NormalWeb"/>
            <w:tabs>
              <w:tab w:val="left" w:pos="1920"/>
            </w:tabs>
            <w:spacing w:before="0" w:beforeAutospacing="0" w:after="0" w:afterAutospacing="0"/>
            <w:jc w:val="center"/>
          </w:pPr>
        </w:pPrChange>
      </w:pPr>
    </w:p>
    <w:p w14:paraId="46D475F6" w14:textId="5FBE3A74" w:rsidR="003E6157" w:rsidRPr="0015709D" w:rsidRDefault="003E6157">
      <w:pPr>
        <w:pPrChange w:id="7" w:author="Chenyu(Cherie) Li" w:date="2021-07-19T17:06:00Z">
          <w:pPr>
            <w:pStyle w:val="NormalWeb"/>
            <w:tabs>
              <w:tab w:val="left" w:pos="1920"/>
            </w:tabs>
            <w:spacing w:before="0" w:beforeAutospacing="0" w:after="0" w:afterAutospacing="0"/>
            <w:jc w:val="center"/>
          </w:pPr>
        </w:pPrChange>
      </w:pPr>
    </w:p>
    <w:p w14:paraId="1FD5570C" w14:textId="56793835" w:rsidR="003E6157" w:rsidRPr="0015709D" w:rsidRDefault="003E6157">
      <w:pPr>
        <w:pPrChange w:id="8" w:author="Chenyu(Cherie) Li" w:date="2021-07-19T17:06:00Z">
          <w:pPr>
            <w:pStyle w:val="NormalWeb"/>
            <w:tabs>
              <w:tab w:val="left" w:pos="1920"/>
            </w:tabs>
            <w:spacing w:before="0" w:beforeAutospacing="0" w:after="0" w:afterAutospacing="0"/>
            <w:jc w:val="center"/>
          </w:pPr>
        </w:pPrChange>
      </w:pPr>
    </w:p>
    <w:p w14:paraId="5445170E" w14:textId="65888B14" w:rsidR="00B82A50" w:rsidRDefault="00B82A50">
      <w:pPr>
        <w:pPrChange w:id="9" w:author="Chenyu(Cherie) Li" w:date="2021-07-19T17:06:00Z">
          <w:pPr>
            <w:pStyle w:val="NormalWeb"/>
            <w:tabs>
              <w:tab w:val="left" w:pos="1920"/>
            </w:tabs>
            <w:spacing w:before="0" w:beforeAutospacing="0" w:after="0" w:afterAutospacing="0"/>
            <w:jc w:val="center"/>
          </w:pPr>
        </w:pPrChange>
      </w:pPr>
    </w:p>
    <w:p w14:paraId="424C65BE" w14:textId="77777777" w:rsidR="00B413D3" w:rsidRPr="0015709D" w:rsidRDefault="00B413D3">
      <w:pPr>
        <w:pPrChange w:id="10" w:author="Chenyu(Cherie) Li" w:date="2021-07-19T17:06:00Z">
          <w:pPr>
            <w:pStyle w:val="NormalWeb"/>
            <w:tabs>
              <w:tab w:val="left" w:pos="1920"/>
            </w:tabs>
            <w:spacing w:before="0" w:beforeAutospacing="0" w:after="0" w:afterAutospacing="0"/>
            <w:jc w:val="center"/>
          </w:pPr>
        </w:pPrChange>
      </w:pPr>
    </w:p>
    <w:p w14:paraId="6855B1B5" w14:textId="2B53FE49" w:rsidR="00B82A50" w:rsidRDefault="00B82A50">
      <w:pPr>
        <w:pPrChange w:id="11" w:author="Chenyu(Cherie) Li" w:date="2021-07-19T17:06:00Z">
          <w:pPr>
            <w:pStyle w:val="NormalWeb"/>
            <w:tabs>
              <w:tab w:val="left" w:pos="1920"/>
            </w:tabs>
            <w:spacing w:before="0" w:beforeAutospacing="0" w:after="0" w:afterAutospacing="0"/>
          </w:pPr>
        </w:pPrChange>
      </w:pPr>
    </w:p>
    <w:p w14:paraId="504EF05D" w14:textId="7F680250" w:rsidR="00D805D2" w:rsidRDefault="00D805D2">
      <w:pPr>
        <w:pPrChange w:id="12" w:author="Chenyu(Cherie) Li" w:date="2021-07-19T17:06:00Z">
          <w:pPr>
            <w:pStyle w:val="NormalWeb"/>
            <w:tabs>
              <w:tab w:val="left" w:pos="1920"/>
            </w:tabs>
            <w:spacing w:before="0" w:beforeAutospacing="0" w:after="0" w:afterAutospacing="0"/>
          </w:pPr>
        </w:pPrChange>
      </w:pPr>
    </w:p>
    <w:p w14:paraId="542DB1CB" w14:textId="77777777" w:rsidR="00D805D2" w:rsidRPr="0015709D" w:rsidRDefault="00D805D2">
      <w:pPr>
        <w:pPrChange w:id="13" w:author="Chenyu(Cherie) Li" w:date="2021-07-19T17:06:00Z">
          <w:pPr>
            <w:pStyle w:val="NormalWeb"/>
            <w:tabs>
              <w:tab w:val="left" w:pos="1920"/>
            </w:tabs>
            <w:spacing w:before="0" w:beforeAutospacing="0" w:after="0" w:afterAutospacing="0"/>
          </w:pPr>
        </w:pPrChange>
      </w:pPr>
    </w:p>
    <w:p w14:paraId="29067F30" w14:textId="794A2EA6" w:rsidR="00B82A50" w:rsidRPr="0015709D" w:rsidRDefault="00B82A50">
      <w:pPr>
        <w:pPrChange w:id="14" w:author="Chenyu(Cherie) Li" w:date="2021-07-19T17:06:00Z">
          <w:pPr>
            <w:pStyle w:val="NormalWeb"/>
            <w:tabs>
              <w:tab w:val="left" w:pos="1920"/>
            </w:tabs>
            <w:spacing w:before="0" w:beforeAutospacing="0" w:after="0" w:afterAutospacing="0"/>
            <w:jc w:val="center"/>
          </w:pPr>
        </w:pPrChange>
      </w:pPr>
    </w:p>
    <w:p w14:paraId="2DEC8AD2" w14:textId="33CB9471" w:rsidR="00B82A50" w:rsidRPr="0015709D" w:rsidRDefault="00B82A50">
      <w:pPr>
        <w:pPrChange w:id="15" w:author="Chenyu(Cherie) Li" w:date="2021-07-19T17:06:00Z">
          <w:pPr>
            <w:pStyle w:val="NormalWeb"/>
            <w:tabs>
              <w:tab w:val="left" w:pos="1920"/>
            </w:tabs>
            <w:spacing w:before="0" w:beforeAutospacing="0" w:after="0" w:afterAutospacing="0"/>
            <w:jc w:val="center"/>
          </w:pPr>
        </w:pPrChange>
      </w:pPr>
      <w:r w:rsidRPr="0015709D">
        <w:t>Baltimore, Maryland</w:t>
      </w:r>
    </w:p>
    <w:p w14:paraId="240A89F8" w14:textId="76C9B20B" w:rsidR="00916270" w:rsidRPr="0015709D" w:rsidRDefault="00916270">
      <w:pPr>
        <w:pPrChange w:id="16" w:author="Chenyu(Cherie) Li" w:date="2021-07-19T17:06:00Z">
          <w:pPr>
            <w:pStyle w:val="NormalWeb"/>
            <w:tabs>
              <w:tab w:val="left" w:pos="1920"/>
            </w:tabs>
            <w:spacing w:before="0" w:beforeAutospacing="0" w:after="0" w:afterAutospacing="0"/>
            <w:jc w:val="center"/>
          </w:pPr>
        </w:pPrChange>
      </w:pPr>
      <w:r w:rsidRPr="0015709D">
        <w:t>August 202</w:t>
      </w:r>
      <w:r w:rsidR="00B413D3">
        <w:t>1</w:t>
      </w:r>
    </w:p>
    <w:p w14:paraId="320B1CA7" w14:textId="725326FF" w:rsidR="00916270" w:rsidRPr="0015709D" w:rsidRDefault="00916270">
      <w:pPr>
        <w:pPrChange w:id="17" w:author="Chenyu(Cherie) Li" w:date="2021-07-19T17:06:00Z">
          <w:pPr>
            <w:pStyle w:val="NormalWeb"/>
            <w:tabs>
              <w:tab w:val="left" w:pos="1920"/>
            </w:tabs>
            <w:spacing w:before="0" w:beforeAutospacing="0" w:after="0" w:afterAutospacing="0"/>
            <w:jc w:val="center"/>
          </w:pPr>
        </w:pPrChange>
      </w:pPr>
    </w:p>
    <w:p w14:paraId="7B0C0B48" w14:textId="1819B2BC" w:rsidR="00916270" w:rsidRPr="0015709D" w:rsidRDefault="00916270">
      <w:pPr>
        <w:pPrChange w:id="18" w:author="Chenyu(Cherie) Li" w:date="2021-07-19T17:06:00Z">
          <w:pPr>
            <w:pStyle w:val="NormalWeb"/>
            <w:tabs>
              <w:tab w:val="left" w:pos="1920"/>
            </w:tabs>
            <w:spacing w:before="0" w:beforeAutospacing="0" w:after="0" w:afterAutospacing="0"/>
            <w:jc w:val="center"/>
          </w:pPr>
        </w:pPrChange>
      </w:pPr>
    </w:p>
    <w:p w14:paraId="2CEA873A" w14:textId="3C528700" w:rsidR="00916270" w:rsidRPr="0015709D" w:rsidRDefault="00916270">
      <w:pPr>
        <w:pPrChange w:id="19" w:author="Chenyu(Cherie) Li" w:date="2021-07-19T17:06:00Z">
          <w:pPr>
            <w:pStyle w:val="NormalWeb"/>
            <w:tabs>
              <w:tab w:val="left" w:pos="1920"/>
            </w:tabs>
            <w:spacing w:before="0" w:beforeAutospacing="0" w:after="0" w:afterAutospacing="0"/>
            <w:jc w:val="center"/>
          </w:pPr>
        </w:pPrChange>
      </w:pPr>
    </w:p>
    <w:p w14:paraId="4511D70D" w14:textId="5873F592" w:rsidR="00916270" w:rsidRPr="0015709D" w:rsidRDefault="00916270">
      <w:pPr>
        <w:pPrChange w:id="20" w:author="Chenyu(Cherie) Li" w:date="2021-07-19T17:06:00Z">
          <w:pPr>
            <w:pStyle w:val="NormalWeb"/>
            <w:tabs>
              <w:tab w:val="left" w:pos="1920"/>
            </w:tabs>
            <w:spacing w:before="0" w:beforeAutospacing="0" w:after="0" w:afterAutospacing="0"/>
            <w:jc w:val="center"/>
          </w:pPr>
        </w:pPrChange>
      </w:pPr>
    </w:p>
    <w:p w14:paraId="73A0D8CC" w14:textId="7CAA067D" w:rsidR="00916270" w:rsidRPr="0015709D" w:rsidRDefault="00916270">
      <w:pPr>
        <w:pPrChange w:id="21" w:author="Chenyu(Cherie) Li" w:date="2021-07-19T17:06:00Z">
          <w:pPr>
            <w:pStyle w:val="NormalWeb"/>
            <w:tabs>
              <w:tab w:val="left" w:pos="1920"/>
            </w:tabs>
            <w:spacing w:before="0" w:beforeAutospacing="0" w:after="0" w:afterAutospacing="0"/>
            <w:jc w:val="center"/>
          </w:pPr>
        </w:pPrChange>
      </w:pPr>
    </w:p>
    <w:p w14:paraId="21C7D755" w14:textId="0A9C9D57" w:rsidR="00916270" w:rsidRPr="0015709D" w:rsidRDefault="00916270">
      <w:pPr>
        <w:pPrChange w:id="22" w:author="Chenyu(Cherie) Li" w:date="2021-07-19T17:06:00Z">
          <w:pPr>
            <w:pStyle w:val="NormalWeb"/>
            <w:tabs>
              <w:tab w:val="left" w:pos="1920"/>
            </w:tabs>
            <w:spacing w:before="0" w:beforeAutospacing="0" w:after="0" w:afterAutospacing="0"/>
            <w:jc w:val="center"/>
          </w:pPr>
        </w:pPrChange>
      </w:pPr>
    </w:p>
    <w:p w14:paraId="354CD4B1" w14:textId="16AC2808" w:rsidR="00916270" w:rsidRPr="0015709D" w:rsidRDefault="001126FA">
      <w:pPr>
        <w:pPrChange w:id="23" w:author="Chenyu(Cherie) Li" w:date="2021-07-19T17:06:00Z">
          <w:pPr>
            <w:pStyle w:val="NormalWeb"/>
            <w:tabs>
              <w:tab w:val="left" w:pos="1920"/>
            </w:tabs>
            <w:spacing w:before="0" w:beforeAutospacing="0" w:after="0" w:afterAutospacing="0"/>
            <w:jc w:val="center"/>
          </w:pPr>
        </w:pPrChange>
      </w:pPr>
      <w:r w:rsidRPr="0015709D">
        <w:t>© 20</w:t>
      </w:r>
      <w:r w:rsidR="00274A4A" w:rsidRPr="0015709D">
        <w:t>2</w:t>
      </w:r>
      <w:r w:rsidR="00B413D3">
        <w:t>1</w:t>
      </w:r>
      <w:r w:rsidRPr="0015709D">
        <w:t xml:space="preserve"> </w:t>
      </w:r>
      <w:proofErr w:type="spellStart"/>
      <w:r w:rsidRPr="0015709D">
        <w:t>Chenyu</w:t>
      </w:r>
      <w:proofErr w:type="spellEnd"/>
      <w:r w:rsidRPr="0015709D">
        <w:t xml:space="preserve"> Li</w:t>
      </w:r>
    </w:p>
    <w:p w14:paraId="2B464C49" w14:textId="3FBEBE78" w:rsidR="00274A4A" w:rsidRPr="0015709D" w:rsidRDefault="00274A4A">
      <w:pPr>
        <w:pPrChange w:id="24" w:author="Chenyu(Cherie) Li" w:date="2021-07-19T17:06:00Z">
          <w:pPr>
            <w:pStyle w:val="NormalWeb"/>
            <w:tabs>
              <w:tab w:val="left" w:pos="1920"/>
            </w:tabs>
            <w:spacing w:before="0" w:beforeAutospacing="0" w:after="0" w:afterAutospacing="0"/>
            <w:jc w:val="center"/>
          </w:pPr>
        </w:pPrChange>
      </w:pPr>
      <w:r w:rsidRPr="0015709D">
        <w:t xml:space="preserve">All rights reserved </w:t>
      </w:r>
    </w:p>
    <w:p w14:paraId="3BF9A714" w14:textId="77777777" w:rsidR="003E6157" w:rsidRPr="0015709D" w:rsidRDefault="003E6157">
      <w:pPr>
        <w:pPrChange w:id="25" w:author="Chenyu(Cherie) Li" w:date="2021-07-19T17:06:00Z">
          <w:pPr>
            <w:pStyle w:val="NormalWeb"/>
            <w:tabs>
              <w:tab w:val="left" w:pos="1920"/>
            </w:tabs>
            <w:spacing w:before="0" w:beforeAutospacing="0" w:after="0" w:afterAutospacing="0"/>
            <w:jc w:val="center"/>
          </w:pPr>
        </w:pPrChange>
      </w:pPr>
    </w:p>
    <w:p w14:paraId="381A174A" w14:textId="001B8CEA" w:rsidR="003E6157" w:rsidRPr="0015709D" w:rsidRDefault="003E6157">
      <w:pPr>
        <w:sectPr w:rsidR="003E6157" w:rsidRPr="0015709D" w:rsidSect="00954C3A">
          <w:headerReference w:type="even" r:id="rId8"/>
          <w:headerReference w:type="default" r:id="rId9"/>
          <w:footerReference w:type="even" r:id="rId10"/>
          <w:footerReference w:type="default" r:id="rId11"/>
          <w:headerReference w:type="first" r:id="rId12"/>
          <w:type w:val="continuous"/>
          <w:pgSz w:w="12240" w:h="15840" w:code="1"/>
          <w:pgMar w:top="1440" w:right="1440" w:bottom="1440" w:left="1440" w:header="720" w:footer="720" w:gutter="0"/>
          <w:cols w:space="720"/>
          <w:titlePg/>
          <w:docGrid w:linePitch="360"/>
        </w:sectPr>
        <w:pPrChange w:id="26" w:author="Chenyu(Cherie) Li" w:date="2021-07-19T17:06:00Z">
          <w:pPr>
            <w:pStyle w:val="NormalWeb"/>
            <w:tabs>
              <w:tab w:val="left" w:pos="1920"/>
            </w:tabs>
            <w:spacing w:before="0" w:beforeAutospacing="0" w:after="0" w:afterAutospacing="0"/>
          </w:pPr>
        </w:pPrChange>
      </w:pPr>
    </w:p>
    <w:p w14:paraId="4BB432FD" w14:textId="2B0D42B4" w:rsidR="00D805D2" w:rsidRDefault="00D805D2">
      <w:pPr>
        <w:sectPr w:rsidR="00D805D2" w:rsidSect="00D805D2">
          <w:type w:val="continuous"/>
          <w:pgSz w:w="12240" w:h="15840"/>
          <w:pgMar w:top="1440" w:right="1440" w:bottom="1440" w:left="1440" w:header="720" w:footer="720" w:gutter="0"/>
          <w:cols w:space="720"/>
          <w:docGrid w:linePitch="360"/>
        </w:sectPr>
        <w:pPrChange w:id="27" w:author="Chenyu(Cherie) Li" w:date="2021-07-19T17:06:00Z">
          <w:pPr>
            <w:pStyle w:val="NormalWeb"/>
            <w:tabs>
              <w:tab w:val="left" w:pos="1920"/>
            </w:tabs>
            <w:spacing w:before="0" w:beforeAutospacing="0" w:after="0" w:afterAutospacing="0"/>
          </w:pPr>
        </w:pPrChange>
      </w:pPr>
      <w:bookmarkStart w:id="28" w:name="OLE_LINK1"/>
      <w:bookmarkStart w:id="29" w:name="OLE_LINK2"/>
    </w:p>
    <w:p w14:paraId="3C8A1AF1" w14:textId="50118655" w:rsidR="00EC0F77" w:rsidRPr="00F53C05" w:rsidRDefault="00CB6754">
      <w:pPr>
        <w:pPrChange w:id="30" w:author="Chenyu(Cherie) Li" w:date="2021-07-19T17:06:00Z">
          <w:pPr>
            <w:pStyle w:val="Heading1"/>
          </w:pPr>
        </w:pPrChange>
      </w:pPr>
      <w:bookmarkStart w:id="31" w:name="_Toc48819105"/>
      <w:bookmarkStart w:id="32" w:name="_Toc48819265"/>
      <w:r w:rsidRPr="00F53C05">
        <w:lastRenderedPageBreak/>
        <w:t>Abstract</w:t>
      </w:r>
      <w:bookmarkEnd w:id="31"/>
      <w:bookmarkEnd w:id="32"/>
      <w:r w:rsidRPr="00F53C05">
        <w:t xml:space="preserve"> </w:t>
      </w:r>
    </w:p>
    <w:p w14:paraId="3850C729" w14:textId="77777777" w:rsidR="00ED393E" w:rsidRDefault="00EC0F77" w:rsidP="00440C09">
      <w:pPr>
        <w:rPr>
          <w:rFonts w:ascii="TimesNewRomanPS" w:eastAsia="Times New Roman" w:hAnsi="TimesNewRomanPS" w:cs="Times New Roman"/>
          <w:b/>
          <w:bCs/>
          <w:szCs w:val="24"/>
        </w:rPr>
      </w:pPr>
      <w:r w:rsidRPr="00EC0F77">
        <w:rPr>
          <w:rFonts w:ascii="TimesNewRomanPS" w:eastAsia="Times New Roman" w:hAnsi="TimesNewRomanPS" w:cs="Times New Roman"/>
          <w:b/>
          <w:bCs/>
          <w:szCs w:val="24"/>
        </w:rPr>
        <w:t>Background and Objective:</w:t>
      </w:r>
    </w:p>
    <w:p w14:paraId="4E7EC016" w14:textId="246194F3" w:rsidR="00ED43A2" w:rsidRPr="00ED393E" w:rsidRDefault="0066391B" w:rsidP="00440C09">
      <w:r>
        <w:t xml:space="preserve">Real-world data (RWD) is characterized as data derived from multiple sources associated with </w:t>
      </w:r>
      <w:r w:rsidR="00290D39">
        <w:t xml:space="preserve">the </w:t>
      </w:r>
      <w:r>
        <w:t xml:space="preserve">process in real-world practice in a heterogeneous patient population. </w:t>
      </w:r>
      <w:r w:rsidR="000438D7">
        <w:t>There is a growing interest in using Real-World Data and Real-World Evidence in biomedical research</w:t>
      </w:r>
      <w:r w:rsidR="009E2D08">
        <w:t xml:space="preserve"> </w:t>
      </w:r>
      <w:r w:rsidR="00BD2D0A">
        <w:t xml:space="preserve">since </w:t>
      </w:r>
      <w:r w:rsidR="00A71041">
        <w:t>RWE presents an opportunity to extend the research beyond the typical limits of academia</w:t>
      </w:r>
      <w:r w:rsidR="007806AB">
        <w:t xml:space="preserve">. </w:t>
      </w:r>
      <w:r w:rsidR="007D3B6D">
        <w:t xml:space="preserve">However, the </w:t>
      </w:r>
      <w:r w:rsidR="00577861">
        <w:t xml:space="preserve">traditional </w:t>
      </w:r>
      <w:r w:rsidR="00E15C34">
        <w:t>statistic</w:t>
      </w:r>
      <w:r w:rsidR="00DD22DC">
        <w:t xml:space="preserve">s </w:t>
      </w:r>
      <w:r w:rsidR="00577861">
        <w:t xml:space="preserve">methods used in </w:t>
      </w:r>
      <w:r w:rsidR="00BC263D">
        <w:t xml:space="preserve">RWD </w:t>
      </w:r>
      <w:r w:rsidR="00577861">
        <w:t xml:space="preserve">analysis may </w:t>
      </w:r>
      <w:r w:rsidR="00DD22DC">
        <w:t>lead</w:t>
      </w:r>
      <w:r w:rsidR="00E00380">
        <w:t xml:space="preserve"> </w:t>
      </w:r>
      <w:r w:rsidR="00027A56">
        <w:t xml:space="preserve">to </w:t>
      </w:r>
      <w:r w:rsidR="00E00380">
        <w:t>bias</w:t>
      </w:r>
      <w:r w:rsidR="00DD22DC">
        <w:t xml:space="preserve"> and </w:t>
      </w:r>
      <w:r w:rsidR="00D45490">
        <w:t>challenge the</w:t>
      </w:r>
      <w:r w:rsidR="00D45490" w:rsidRPr="6C53F5F0">
        <w:rPr>
          <w:szCs w:val="24"/>
        </w:rPr>
        <w:t xml:space="preserve"> credibility of RWE</w:t>
      </w:r>
      <w:r w:rsidR="002876AD" w:rsidRPr="6C53F5F0">
        <w:rPr>
          <w:szCs w:val="24"/>
        </w:rPr>
        <w:t xml:space="preserve">. To document what analytics methods have been used in RWD analysis, we </w:t>
      </w:r>
      <w:r w:rsidR="006B5060" w:rsidRPr="6C53F5F0">
        <w:rPr>
          <w:szCs w:val="24"/>
        </w:rPr>
        <w:t>c</w:t>
      </w:r>
      <w:r w:rsidR="002876AD" w:rsidRPr="6C53F5F0">
        <w:rPr>
          <w:szCs w:val="24"/>
        </w:rPr>
        <w:t xml:space="preserve">onducted a </w:t>
      </w:r>
      <w:r w:rsidR="005572DF" w:rsidRPr="6C53F5F0">
        <w:rPr>
          <w:szCs w:val="24"/>
        </w:rPr>
        <w:t xml:space="preserve">sampled </w:t>
      </w:r>
      <w:r w:rsidR="002876AD" w:rsidRPr="6C53F5F0">
        <w:rPr>
          <w:szCs w:val="24"/>
        </w:rPr>
        <w:t xml:space="preserve">methodological review </w:t>
      </w:r>
      <w:r w:rsidR="00274BBC" w:rsidRPr="6C53F5F0">
        <w:rPr>
          <w:szCs w:val="24"/>
        </w:rPr>
        <w:t xml:space="preserve">of </w:t>
      </w:r>
      <w:r w:rsidR="00275616" w:rsidRPr="6C53F5F0">
        <w:rPr>
          <w:szCs w:val="24"/>
        </w:rPr>
        <w:t>methods u</w:t>
      </w:r>
      <w:r w:rsidR="006B5060" w:rsidRPr="6C53F5F0">
        <w:rPr>
          <w:szCs w:val="24"/>
        </w:rPr>
        <w:t>s</w:t>
      </w:r>
      <w:r w:rsidR="00275616" w:rsidRPr="6C53F5F0">
        <w:rPr>
          <w:szCs w:val="24"/>
        </w:rPr>
        <w:t xml:space="preserve">ed in </w:t>
      </w:r>
      <w:r w:rsidR="003C78F6" w:rsidRPr="6C53F5F0">
        <w:rPr>
          <w:szCs w:val="24"/>
        </w:rPr>
        <w:t xml:space="preserve">EHRs based biomedical </w:t>
      </w:r>
      <w:r w:rsidR="009F0B67" w:rsidRPr="6C53F5F0">
        <w:rPr>
          <w:szCs w:val="24"/>
        </w:rPr>
        <w:t>research.</w:t>
      </w:r>
    </w:p>
    <w:p w14:paraId="17931208" w14:textId="77777777" w:rsidR="00ED393E" w:rsidRDefault="00791CB8" w:rsidP="00440C09">
      <w:pPr>
        <w:rPr>
          <w:rFonts w:ascii="TimesNewRomanPS" w:eastAsia="Times New Roman" w:hAnsi="TimesNewRomanPS" w:cs="Times New Roman"/>
          <w:b/>
          <w:bCs/>
          <w:sz w:val="20"/>
          <w:szCs w:val="20"/>
        </w:rPr>
      </w:pPr>
      <w:r w:rsidRPr="00EC0F77">
        <w:rPr>
          <w:rFonts w:ascii="TimesNewRomanPS" w:eastAsia="Times New Roman" w:hAnsi="TimesNewRomanPS" w:cs="Times New Roman"/>
          <w:b/>
          <w:bCs/>
          <w:szCs w:val="24"/>
        </w:rPr>
        <w:t>Methods</w:t>
      </w:r>
      <w:r w:rsidRPr="00EC0F77">
        <w:rPr>
          <w:rFonts w:ascii="TimesNewRomanPS" w:eastAsia="Times New Roman" w:hAnsi="TimesNewRomanPS" w:cs="Times New Roman"/>
          <w:b/>
          <w:bCs/>
          <w:sz w:val="20"/>
          <w:szCs w:val="20"/>
        </w:rPr>
        <w:t xml:space="preserve">: </w:t>
      </w:r>
    </w:p>
    <w:p w14:paraId="3A0FAFD2" w14:textId="45C53DE3" w:rsidR="00CE4058" w:rsidRDefault="00791CB8" w:rsidP="00440C09">
      <w:pPr>
        <w:rPr>
          <w:rFonts w:ascii="TimesNewRomanPS" w:hAnsi="TimesNewRomanPS" w:hint="eastAsia"/>
          <w:b/>
          <w:bCs/>
        </w:rPr>
      </w:pPr>
      <w:r>
        <w:t>We developed a</w:t>
      </w:r>
      <w:r w:rsidR="00292A70">
        <w:t>n</w:t>
      </w:r>
      <w:r>
        <w:t xml:space="preserve"> article database to </w:t>
      </w:r>
      <w:r w:rsidR="0073642D">
        <w:t xml:space="preserve">document </w:t>
      </w:r>
      <w:r>
        <w:t>literature characteristics and analytical methods.</w:t>
      </w:r>
      <w:r w:rsidR="00497161">
        <w:t xml:space="preserve"> </w:t>
      </w:r>
      <w:r w:rsidR="4D21EB06">
        <w:t xml:space="preserve">We </w:t>
      </w:r>
      <w:r w:rsidR="4D21EB06" w:rsidRPr="6C53F5F0">
        <w:t>t</w:t>
      </w:r>
      <w:r w:rsidR="003A4655" w:rsidRPr="6C53F5F0">
        <w:t xml:space="preserve">ook </w:t>
      </w:r>
      <w:r w:rsidR="740BCDB1" w:rsidRPr="6C53F5F0">
        <w:t xml:space="preserve">a </w:t>
      </w:r>
      <w:r w:rsidR="003A4655" w:rsidRPr="6C53F5F0">
        <w:t>ra</w:t>
      </w:r>
      <w:r w:rsidR="00495BFA" w:rsidRPr="6C53F5F0">
        <w:t>n</w:t>
      </w:r>
      <w:r w:rsidR="003A4655" w:rsidRPr="6C53F5F0">
        <w:t>dom sample</w:t>
      </w:r>
      <w:r w:rsidR="00F23078" w:rsidRPr="6C53F5F0">
        <w:t xml:space="preserve"> of articles </w:t>
      </w:r>
      <w:r w:rsidR="009D0F46" w:rsidRPr="6C53F5F0">
        <w:t>for detail</w:t>
      </w:r>
      <w:r w:rsidR="31AE82B3" w:rsidRPr="6C53F5F0">
        <w:t>ed</w:t>
      </w:r>
      <w:r w:rsidR="009D0F46" w:rsidRPr="6C53F5F0">
        <w:t xml:space="preserve"> review</w:t>
      </w:r>
      <w:r w:rsidR="00C43492" w:rsidRPr="6C53F5F0">
        <w:t xml:space="preserve">. </w:t>
      </w:r>
      <w:r w:rsidR="7002731F" w:rsidRPr="6C53F5F0">
        <w:t xml:space="preserve">The primary outcome was </w:t>
      </w:r>
      <w:r w:rsidR="00553AC0" w:rsidRPr="6C53F5F0">
        <w:t xml:space="preserve">proportion </w:t>
      </w:r>
      <w:r w:rsidR="4A34D754" w:rsidRPr="6C53F5F0">
        <w:t>of articles using</w:t>
      </w:r>
      <w:r w:rsidR="0042224B" w:rsidRPr="6C53F5F0">
        <w:t xml:space="preserve"> RWD</w:t>
      </w:r>
      <w:r w:rsidR="00B2485D" w:rsidRPr="6C53F5F0">
        <w:t xml:space="preserve"> </w:t>
      </w:r>
      <w:r w:rsidR="103DDE7C" w:rsidRPr="6C53F5F0">
        <w:t>methods</w:t>
      </w:r>
      <w:r w:rsidR="00063706" w:rsidRPr="6C53F5F0">
        <w:t>. Meta-regression</w:t>
      </w:r>
      <w:r w:rsidR="008E7ACD" w:rsidRPr="6C53F5F0">
        <w:t xml:space="preserve">s </w:t>
      </w:r>
      <w:r w:rsidR="00EC6C34" w:rsidRPr="6C53F5F0">
        <w:t>were utilized</w:t>
      </w:r>
      <w:r w:rsidR="008E7ACD" w:rsidRPr="6C53F5F0">
        <w:t xml:space="preserve"> to examine trends in proportion changes over time.</w:t>
      </w:r>
      <w:r>
        <w:br/>
      </w:r>
      <w:r w:rsidRPr="6C53F5F0">
        <w:rPr>
          <w:rFonts w:ascii="TimesNewRomanPS" w:hAnsi="TimesNewRomanPS"/>
          <w:b/>
          <w:bCs/>
        </w:rPr>
        <w:t xml:space="preserve">Results: </w:t>
      </w:r>
    </w:p>
    <w:p w14:paraId="007917B1" w14:textId="78E08577" w:rsidR="00791CB8" w:rsidRPr="00CE4058" w:rsidRDefault="00E53B4A" w:rsidP="00440C09">
      <w:pPr>
        <w:rPr>
          <w:rFonts w:ascii="TimesNewRomanPS" w:hAnsi="TimesNewRomanPS" w:hint="eastAsia"/>
          <w:b/>
          <w:bCs/>
        </w:rPr>
      </w:pPr>
      <w:commentRangeStart w:id="33"/>
      <w:r>
        <w:t xml:space="preserve">Of </w:t>
      </w:r>
      <w:r w:rsidR="00CB4FC3">
        <w:t>175</w:t>
      </w:r>
      <w:r>
        <w:t xml:space="preserve"> papers reviewed in detail, </w:t>
      </w:r>
      <w:r w:rsidR="00ED78B7">
        <w:t xml:space="preserve">50 </w:t>
      </w:r>
      <w:r w:rsidR="0014741D">
        <w:t>(</w:t>
      </w:r>
      <w:r w:rsidR="00ED78B7">
        <w:t>2</w:t>
      </w:r>
      <w:r w:rsidR="0014741D">
        <w:t>8.</w:t>
      </w:r>
      <w:r w:rsidR="00ED78B7">
        <w:t>57</w:t>
      </w:r>
      <w:r w:rsidR="0014741D">
        <w:t xml:space="preserve">%) </w:t>
      </w:r>
      <w:r w:rsidR="0048524B">
        <w:t xml:space="preserve">used </w:t>
      </w:r>
      <w:r w:rsidR="00B93EA7">
        <w:t xml:space="preserve">the </w:t>
      </w:r>
      <w:r w:rsidR="004D4F53">
        <w:t xml:space="preserve">recommended </w:t>
      </w:r>
      <w:r w:rsidR="00791CB8">
        <w:t>R</w:t>
      </w:r>
      <w:r w:rsidR="00AD7CE5">
        <w:t>eal-World Method (RWM)</w:t>
      </w:r>
      <w:r w:rsidR="00925DAD">
        <w:t xml:space="preserve">. </w:t>
      </w:r>
      <w:r w:rsidR="59ADC4C4">
        <w:t>T</w:t>
      </w:r>
      <w:r w:rsidR="00791CB8">
        <w:t>he proportion</w:t>
      </w:r>
      <w:r w:rsidR="51F4420E">
        <w:t xml:space="preserve"> (and 95% confidence interval)</w:t>
      </w:r>
      <w:r w:rsidR="00791CB8">
        <w:t xml:space="preserve"> of publications </w:t>
      </w:r>
      <w:r w:rsidR="3D15F25E">
        <w:t xml:space="preserve">reporting having used </w:t>
      </w:r>
      <w:r w:rsidR="00791CB8">
        <w:t xml:space="preserve">RWM, performed sensitivity analysis, and handled missing data problem in 2019 </w:t>
      </w:r>
      <w:r w:rsidR="12B849D5">
        <w:t xml:space="preserve">were </w:t>
      </w:r>
      <w:r w:rsidR="00E63275">
        <w:t>11.43</w:t>
      </w:r>
      <w:r w:rsidR="00791CB8">
        <w:t>% (0</w:t>
      </w:r>
      <w:r w:rsidR="00E63275">
        <w:t>.89%</w:t>
      </w:r>
      <w:r w:rsidR="00791CB8">
        <w:t xml:space="preserve">, </w:t>
      </w:r>
      <w:r w:rsidR="00E63275">
        <w:t>21.97</w:t>
      </w:r>
      <w:r w:rsidR="0014741D">
        <w:t>%</w:t>
      </w:r>
      <w:r w:rsidR="00791CB8">
        <w:t>), 1</w:t>
      </w:r>
      <w:r w:rsidR="00E63275">
        <w:t>4.29</w:t>
      </w:r>
      <w:r w:rsidR="00791CB8">
        <w:t>% (</w:t>
      </w:r>
      <w:r w:rsidR="00E63275">
        <w:t>2.69%</w:t>
      </w:r>
      <w:r w:rsidR="00791CB8">
        <w:t xml:space="preserve">, </w:t>
      </w:r>
      <w:r w:rsidR="00E63275">
        <w:t>25.88</w:t>
      </w:r>
      <w:r w:rsidR="0014741D">
        <w:t>%</w:t>
      </w:r>
      <w:proofErr w:type="gramStart"/>
      <w:r w:rsidR="00791CB8">
        <w:t>) ,</w:t>
      </w:r>
      <w:proofErr w:type="gramEnd"/>
      <w:r w:rsidR="00791CB8">
        <w:t xml:space="preserve"> and </w:t>
      </w:r>
      <w:r w:rsidR="00E63275">
        <w:t>48.57</w:t>
      </w:r>
      <w:r w:rsidR="00791CB8">
        <w:t>% (</w:t>
      </w:r>
      <w:r w:rsidR="00E63275">
        <w:t>32.51</w:t>
      </w:r>
      <w:r w:rsidR="0014741D">
        <w:t>%</w:t>
      </w:r>
      <w:r w:rsidR="00791CB8">
        <w:t xml:space="preserve">, </w:t>
      </w:r>
      <w:r w:rsidR="00E63275">
        <w:t>65.13</w:t>
      </w:r>
      <w:r w:rsidR="0014741D">
        <w:t>%</w:t>
      </w:r>
      <w:r w:rsidR="00791CB8">
        <w:t>)</w:t>
      </w:r>
      <w:r w:rsidR="00B00439">
        <w:t>, respectively.</w:t>
      </w:r>
      <w:r w:rsidR="00C64B49">
        <w:t xml:space="preserve"> </w:t>
      </w:r>
      <w:r w:rsidR="006E3252" w:rsidRPr="006B235D">
        <w:t xml:space="preserve">Results of </w:t>
      </w:r>
      <w:r w:rsidR="00C64B49" w:rsidRPr="006B235D">
        <w:t>the sensitivity analysis</w:t>
      </w:r>
      <w:r w:rsidR="006E3252" w:rsidRPr="006B235D">
        <w:t xml:space="preserve"> showed t</w:t>
      </w:r>
      <w:r w:rsidR="00C64B49" w:rsidRPr="006B235D">
        <w:t>he proportion of use RWM increase</w:t>
      </w:r>
      <w:r w:rsidR="7D4E664C" w:rsidRPr="006B235D">
        <w:t>d</w:t>
      </w:r>
      <w:r w:rsidR="00C64B49" w:rsidRPr="006B235D">
        <w:t xml:space="preserve"> 0.4% per year, </w:t>
      </w:r>
      <w:r w:rsidR="70D2C333" w:rsidRPr="006B235D">
        <w:t>although this slope was statistically equivalent to 0</w:t>
      </w:r>
      <w:r w:rsidR="00C64B49" w:rsidRPr="006B235D">
        <w:t>.</w:t>
      </w:r>
      <w:r w:rsidR="0079748B">
        <w:t xml:space="preserve"> </w:t>
      </w:r>
      <w:r>
        <w:br/>
      </w:r>
      <w:commentRangeEnd w:id="33"/>
      <w:r w:rsidR="00ED78B7">
        <w:rPr>
          <w:rStyle w:val="CommentReference"/>
          <w:rFonts w:eastAsia="Times New Roman" w:cs="Times New Roman"/>
        </w:rPr>
        <w:commentReference w:id="33"/>
      </w:r>
      <w:r w:rsidR="00791CB8" w:rsidRPr="6C53F5F0">
        <w:rPr>
          <w:b/>
          <w:bCs/>
        </w:rPr>
        <w:t>Conclusions:</w:t>
      </w:r>
      <w:r w:rsidR="00791CB8">
        <w:t xml:space="preserve"> </w:t>
      </w:r>
      <w:r w:rsidR="00925DAD">
        <w:t>The proportion of the</w:t>
      </w:r>
      <w:r w:rsidR="00B52E60">
        <w:t xml:space="preserve"> EHRs based studies handl</w:t>
      </w:r>
      <w:r w:rsidR="2F3E8033">
        <w:t xml:space="preserve">ing </w:t>
      </w:r>
      <w:r w:rsidR="00B52E60">
        <w:t>missing data, us</w:t>
      </w:r>
      <w:r w:rsidR="76B97E72">
        <w:t xml:space="preserve">ing </w:t>
      </w:r>
      <w:r w:rsidR="00B52E60">
        <w:t xml:space="preserve">RWM, </w:t>
      </w:r>
      <w:r w:rsidR="1F6931F9">
        <w:t xml:space="preserve">or </w:t>
      </w:r>
      <w:r w:rsidR="00B52E60">
        <w:lastRenderedPageBreak/>
        <w:t>perform</w:t>
      </w:r>
      <w:r w:rsidR="4D94E78F">
        <w:t>ing</w:t>
      </w:r>
      <w:r w:rsidR="00B52E60">
        <w:t xml:space="preserve"> sensitivity analysis</w:t>
      </w:r>
      <w:r w:rsidR="00925DAD">
        <w:t xml:space="preserve"> is disappointingly low.</w:t>
      </w:r>
      <w:r w:rsidR="00055047">
        <w:t xml:space="preserve"> Although </w:t>
      </w:r>
      <w:r w:rsidR="00BE5285">
        <w:t>regulator guidelines</w:t>
      </w:r>
      <w:r w:rsidR="00055047">
        <w:t xml:space="preserve">, books, and </w:t>
      </w:r>
      <w:r w:rsidR="004C542F">
        <w:t>academic</w:t>
      </w:r>
      <w:r w:rsidR="00055047">
        <w:t xml:space="preserve"> meetings </w:t>
      </w:r>
      <w:r w:rsidR="7EE6059F">
        <w:t xml:space="preserve">have </w:t>
      </w:r>
      <w:r w:rsidR="008A34FE">
        <w:t>suggest</w:t>
      </w:r>
      <w:r w:rsidR="3C4C9B66">
        <w:t>ed during the study period</w:t>
      </w:r>
      <w:r w:rsidR="008A34FE">
        <w:t xml:space="preserve"> methods should be used in </w:t>
      </w:r>
      <w:r w:rsidR="00815904">
        <w:t xml:space="preserve">RWD analysis, </w:t>
      </w:r>
      <w:r w:rsidR="005B0D76">
        <w:t xml:space="preserve">the proper </w:t>
      </w:r>
      <w:r w:rsidR="004C542F">
        <w:t>analytic</w:t>
      </w:r>
      <w:r w:rsidR="005B0D76">
        <w:t xml:space="preserve"> methods are </w:t>
      </w:r>
      <w:r w:rsidR="00CE4058">
        <w:t>inadequately</w:t>
      </w:r>
      <w:r w:rsidR="005B0D76">
        <w:t xml:space="preserve"> used </w:t>
      </w:r>
      <w:r w:rsidR="008D2F8B">
        <w:t>in the published studies</w:t>
      </w:r>
      <w:r w:rsidR="00061926">
        <w:t>.</w:t>
      </w:r>
    </w:p>
    <w:p w14:paraId="12F5DA6F" w14:textId="77777777" w:rsidR="004C542F" w:rsidRDefault="00791CB8" w:rsidP="00440C09">
      <w:r w:rsidRPr="004C542F">
        <w:rPr>
          <w:b/>
          <w:bCs/>
        </w:rPr>
        <w:t>Keywords:</w:t>
      </w:r>
      <w:r>
        <w:t xml:space="preserve"> </w:t>
      </w:r>
    </w:p>
    <w:p w14:paraId="408EA1F7" w14:textId="6E5234C9" w:rsidR="00791CB8" w:rsidRPr="006F1BD9" w:rsidRDefault="00791CB8" w:rsidP="00440C09">
      <w:pPr>
        <w:rPr>
          <w:rFonts w:ascii="TimesNewRomanPSMT" w:hAnsi="TimesNewRomanPSMT"/>
          <w:sz w:val="20"/>
          <w:szCs w:val="20"/>
        </w:rPr>
      </w:pPr>
      <w:r>
        <w:t xml:space="preserve">Real-World </w:t>
      </w:r>
      <w:proofErr w:type="gramStart"/>
      <w:r w:rsidR="0093211D">
        <w:t>Evidence</w:t>
      </w:r>
      <w:r w:rsidR="00D77CDB">
        <w:t>s</w:t>
      </w:r>
      <w:proofErr w:type="gramEnd"/>
      <w:r>
        <w:t xml:space="preserve">, Electronic Health Records, </w:t>
      </w:r>
      <w:r w:rsidR="00484B87">
        <w:t>Analytic Method</w:t>
      </w:r>
      <w:r w:rsidR="006E5EDC">
        <w:t xml:space="preserve">s, </w:t>
      </w:r>
      <w:r w:rsidR="009A24A3">
        <w:t>Missing Data</w:t>
      </w:r>
      <w:r w:rsidR="00517ED0">
        <w:t>, Sensitivity Analysis</w:t>
      </w:r>
    </w:p>
    <w:p w14:paraId="1CB4E184" w14:textId="77777777" w:rsidR="008C0C1D" w:rsidRDefault="008C0C1D">
      <w:pPr>
        <w:rPr>
          <w:rFonts w:ascii="TimesNewRomanPSMT" w:eastAsia="Times New Roman" w:hAnsi="TimesNewRomanPSMT" w:cs="Times New Roman"/>
          <w:szCs w:val="24"/>
        </w:rPr>
        <w:pPrChange w:id="34" w:author="Chenyu(Cherie) Li" w:date="2021-07-19T17:06:00Z">
          <w:pPr>
            <w:spacing w:before="100" w:beforeAutospacing="1" w:after="100" w:afterAutospacing="1" w:line="240" w:lineRule="auto"/>
            <w:contextualSpacing w:val="0"/>
          </w:pPr>
        </w:pPrChange>
      </w:pPr>
    </w:p>
    <w:p w14:paraId="3F839523" w14:textId="77777777" w:rsidR="008C0C1D" w:rsidRDefault="008C0C1D">
      <w:pPr>
        <w:rPr>
          <w:rFonts w:ascii="TimesNewRomanPSMT" w:eastAsia="Times New Roman" w:hAnsi="TimesNewRomanPSMT" w:cs="Times New Roman"/>
          <w:szCs w:val="24"/>
        </w:rPr>
        <w:pPrChange w:id="35" w:author="Chenyu(Cherie) Li" w:date="2021-07-19T17:06:00Z">
          <w:pPr>
            <w:spacing w:before="100" w:beforeAutospacing="1" w:after="100" w:afterAutospacing="1" w:line="240" w:lineRule="auto"/>
            <w:contextualSpacing w:val="0"/>
          </w:pPr>
        </w:pPrChange>
      </w:pPr>
    </w:p>
    <w:p w14:paraId="4CE3C1C9" w14:textId="77777777" w:rsidR="008C0C1D" w:rsidRDefault="008C0C1D">
      <w:pPr>
        <w:rPr>
          <w:rFonts w:ascii="TimesNewRomanPSMT" w:eastAsia="Times New Roman" w:hAnsi="TimesNewRomanPSMT" w:cs="Times New Roman"/>
          <w:szCs w:val="24"/>
        </w:rPr>
        <w:pPrChange w:id="36" w:author="Chenyu(Cherie) Li" w:date="2021-07-19T17:06:00Z">
          <w:pPr>
            <w:spacing w:before="100" w:beforeAutospacing="1" w:after="100" w:afterAutospacing="1" w:line="240" w:lineRule="auto"/>
            <w:contextualSpacing w:val="0"/>
          </w:pPr>
        </w:pPrChange>
      </w:pPr>
    </w:p>
    <w:p w14:paraId="5F1CFCC1" w14:textId="77777777" w:rsidR="008C0C1D" w:rsidRDefault="008C0C1D">
      <w:pPr>
        <w:rPr>
          <w:rFonts w:ascii="TimesNewRomanPSMT" w:eastAsia="Times New Roman" w:hAnsi="TimesNewRomanPSMT" w:cs="Times New Roman"/>
          <w:szCs w:val="24"/>
        </w:rPr>
        <w:pPrChange w:id="37" w:author="Chenyu(Cherie) Li" w:date="2021-07-19T17:06:00Z">
          <w:pPr>
            <w:spacing w:before="100" w:beforeAutospacing="1" w:after="100" w:afterAutospacing="1" w:line="240" w:lineRule="auto"/>
            <w:contextualSpacing w:val="0"/>
          </w:pPr>
        </w:pPrChange>
      </w:pPr>
    </w:p>
    <w:p w14:paraId="47410E98" w14:textId="77777777" w:rsidR="008C0C1D" w:rsidRDefault="008C0C1D">
      <w:pPr>
        <w:rPr>
          <w:rFonts w:ascii="TimesNewRomanPSMT" w:eastAsia="Times New Roman" w:hAnsi="TimesNewRomanPSMT" w:cs="Times New Roman"/>
          <w:szCs w:val="24"/>
        </w:rPr>
        <w:pPrChange w:id="38" w:author="Chenyu(Cherie) Li" w:date="2021-07-19T17:06:00Z">
          <w:pPr>
            <w:spacing w:before="100" w:beforeAutospacing="1" w:after="100" w:afterAutospacing="1" w:line="240" w:lineRule="auto"/>
            <w:contextualSpacing w:val="0"/>
          </w:pPr>
        </w:pPrChange>
      </w:pPr>
    </w:p>
    <w:p w14:paraId="2B3C988A" w14:textId="77777777" w:rsidR="008C0C1D" w:rsidRDefault="008C0C1D">
      <w:pPr>
        <w:rPr>
          <w:rFonts w:ascii="TimesNewRomanPSMT" w:eastAsia="Times New Roman" w:hAnsi="TimesNewRomanPSMT" w:cs="Times New Roman"/>
          <w:szCs w:val="24"/>
        </w:rPr>
        <w:pPrChange w:id="39" w:author="Chenyu(Cherie) Li" w:date="2021-07-19T17:06:00Z">
          <w:pPr>
            <w:spacing w:before="100" w:beforeAutospacing="1" w:after="100" w:afterAutospacing="1" w:line="240" w:lineRule="auto"/>
            <w:contextualSpacing w:val="0"/>
          </w:pPr>
        </w:pPrChange>
      </w:pPr>
    </w:p>
    <w:p w14:paraId="0330736E" w14:textId="77777777" w:rsidR="008C0C1D" w:rsidRDefault="008C0C1D">
      <w:pPr>
        <w:rPr>
          <w:rFonts w:ascii="TimesNewRomanPSMT" w:eastAsia="Times New Roman" w:hAnsi="TimesNewRomanPSMT" w:cs="Times New Roman"/>
          <w:szCs w:val="24"/>
        </w:rPr>
        <w:pPrChange w:id="40" w:author="Chenyu(Cherie) Li" w:date="2021-07-19T17:06:00Z">
          <w:pPr>
            <w:spacing w:before="100" w:beforeAutospacing="1" w:after="100" w:afterAutospacing="1" w:line="240" w:lineRule="auto"/>
            <w:contextualSpacing w:val="0"/>
          </w:pPr>
        </w:pPrChange>
      </w:pPr>
    </w:p>
    <w:p w14:paraId="5F325AE0" w14:textId="77777777" w:rsidR="008C0C1D" w:rsidRDefault="008C0C1D">
      <w:pPr>
        <w:rPr>
          <w:rFonts w:ascii="TimesNewRomanPSMT" w:eastAsia="Times New Roman" w:hAnsi="TimesNewRomanPSMT" w:cs="Times New Roman"/>
          <w:szCs w:val="24"/>
        </w:rPr>
        <w:pPrChange w:id="41" w:author="Chenyu(Cherie) Li" w:date="2021-07-19T17:06:00Z">
          <w:pPr>
            <w:spacing w:before="100" w:beforeAutospacing="1" w:after="100" w:afterAutospacing="1" w:line="240" w:lineRule="auto"/>
            <w:contextualSpacing w:val="0"/>
          </w:pPr>
        </w:pPrChange>
      </w:pPr>
    </w:p>
    <w:p w14:paraId="705E522F" w14:textId="77777777" w:rsidR="008C0C1D" w:rsidRDefault="008C0C1D">
      <w:pPr>
        <w:rPr>
          <w:rFonts w:ascii="TimesNewRomanPSMT" w:eastAsia="Times New Roman" w:hAnsi="TimesNewRomanPSMT" w:cs="Times New Roman"/>
          <w:szCs w:val="24"/>
        </w:rPr>
        <w:pPrChange w:id="42" w:author="Chenyu(Cherie) Li" w:date="2021-07-19T17:06:00Z">
          <w:pPr>
            <w:spacing w:before="100" w:beforeAutospacing="1" w:after="100" w:afterAutospacing="1" w:line="240" w:lineRule="auto"/>
            <w:contextualSpacing w:val="0"/>
          </w:pPr>
        </w:pPrChange>
      </w:pPr>
    </w:p>
    <w:p w14:paraId="73666FE3" w14:textId="77777777" w:rsidR="008C0C1D" w:rsidRDefault="008C0C1D">
      <w:pPr>
        <w:rPr>
          <w:rFonts w:ascii="TimesNewRomanPSMT" w:eastAsia="Times New Roman" w:hAnsi="TimesNewRomanPSMT" w:cs="Times New Roman"/>
          <w:szCs w:val="24"/>
        </w:rPr>
        <w:pPrChange w:id="43" w:author="Chenyu(Cherie) Li" w:date="2021-07-19T17:06:00Z">
          <w:pPr>
            <w:spacing w:before="100" w:beforeAutospacing="1" w:after="100" w:afterAutospacing="1" w:line="240" w:lineRule="auto"/>
            <w:contextualSpacing w:val="0"/>
          </w:pPr>
        </w:pPrChange>
      </w:pPr>
    </w:p>
    <w:p w14:paraId="7DC0C014" w14:textId="77777777" w:rsidR="008C0C1D" w:rsidRDefault="008C0C1D">
      <w:pPr>
        <w:rPr>
          <w:rFonts w:ascii="TimesNewRomanPSMT" w:eastAsia="Times New Roman" w:hAnsi="TimesNewRomanPSMT" w:cs="Times New Roman"/>
          <w:szCs w:val="24"/>
        </w:rPr>
        <w:pPrChange w:id="44" w:author="Chenyu(Cherie) Li" w:date="2021-07-19T17:06:00Z">
          <w:pPr>
            <w:spacing w:before="100" w:beforeAutospacing="1" w:after="100" w:afterAutospacing="1" w:line="240" w:lineRule="auto"/>
            <w:contextualSpacing w:val="0"/>
          </w:pPr>
        </w:pPrChange>
      </w:pPr>
    </w:p>
    <w:p w14:paraId="1832E3B0" w14:textId="77777777" w:rsidR="008C0C1D" w:rsidRDefault="008C0C1D">
      <w:pPr>
        <w:rPr>
          <w:rFonts w:ascii="TimesNewRomanPSMT" w:eastAsia="Times New Roman" w:hAnsi="TimesNewRomanPSMT" w:cs="Times New Roman"/>
          <w:szCs w:val="24"/>
        </w:rPr>
        <w:pPrChange w:id="45" w:author="Chenyu(Cherie) Li" w:date="2021-07-19T17:06:00Z">
          <w:pPr>
            <w:spacing w:before="100" w:beforeAutospacing="1" w:after="100" w:afterAutospacing="1" w:line="240" w:lineRule="auto"/>
            <w:contextualSpacing w:val="0"/>
          </w:pPr>
        </w:pPrChange>
      </w:pPr>
    </w:p>
    <w:p w14:paraId="35B9DE84" w14:textId="77777777" w:rsidR="008C0C1D" w:rsidRDefault="008C0C1D">
      <w:pPr>
        <w:rPr>
          <w:rFonts w:ascii="TimesNewRomanPSMT" w:eastAsia="Times New Roman" w:hAnsi="TimesNewRomanPSMT" w:cs="Times New Roman"/>
          <w:szCs w:val="24"/>
        </w:rPr>
        <w:pPrChange w:id="46" w:author="Chenyu(Cherie) Li" w:date="2021-07-19T17:06:00Z">
          <w:pPr>
            <w:spacing w:before="100" w:beforeAutospacing="1" w:after="100" w:afterAutospacing="1" w:line="240" w:lineRule="auto"/>
            <w:contextualSpacing w:val="0"/>
          </w:pPr>
        </w:pPrChange>
      </w:pPr>
    </w:p>
    <w:p w14:paraId="53E9F4A6" w14:textId="77777777" w:rsidR="008C0C1D" w:rsidRDefault="008C0C1D">
      <w:pPr>
        <w:rPr>
          <w:rFonts w:ascii="TimesNewRomanPSMT" w:eastAsia="Times New Roman" w:hAnsi="TimesNewRomanPSMT" w:cs="Times New Roman"/>
          <w:szCs w:val="24"/>
        </w:rPr>
        <w:pPrChange w:id="47" w:author="Chenyu(Cherie) Li" w:date="2021-07-19T17:06:00Z">
          <w:pPr>
            <w:spacing w:before="100" w:beforeAutospacing="1" w:after="100" w:afterAutospacing="1" w:line="240" w:lineRule="auto"/>
            <w:contextualSpacing w:val="0"/>
          </w:pPr>
        </w:pPrChange>
      </w:pPr>
    </w:p>
    <w:p w14:paraId="37A51538" w14:textId="5628CFFB" w:rsidR="00FD07E5" w:rsidRDefault="00791CB8">
      <w:pPr>
        <w:rPr>
          <w:rFonts w:ascii="TimesNewRomanPSMT" w:eastAsia="Times New Roman" w:hAnsi="TimesNewRomanPSMT" w:cs="Times New Roman"/>
          <w:szCs w:val="24"/>
        </w:rPr>
        <w:pPrChange w:id="48" w:author="Chenyu(Cherie) Li" w:date="2021-07-19T17:06:00Z">
          <w:pPr>
            <w:spacing w:before="100" w:beforeAutospacing="1" w:after="100" w:afterAutospacing="1" w:line="240" w:lineRule="auto"/>
            <w:contextualSpacing w:val="0"/>
          </w:pPr>
        </w:pPrChange>
      </w:pPr>
      <w:r w:rsidRPr="008845BB">
        <w:rPr>
          <w:rFonts w:ascii="TimesNewRomanPSMT" w:eastAsia="Times New Roman" w:hAnsi="TimesNewRomanPSMT" w:cs="Times New Roman"/>
          <w:szCs w:val="24"/>
        </w:rPr>
        <w:t xml:space="preserve">Primary reader and Preceptor: </w:t>
      </w:r>
      <w:r>
        <w:rPr>
          <w:rFonts w:ascii="TimesNewRomanPSMT" w:eastAsia="Times New Roman" w:hAnsi="TimesNewRomanPSMT" w:cs="Times New Roman"/>
          <w:szCs w:val="24"/>
        </w:rPr>
        <w:t>Harold. P. Lehman</w:t>
      </w:r>
      <w:r w:rsidR="009C3D03">
        <w:rPr>
          <w:rFonts w:ascii="TimesNewRomanPSMT" w:eastAsia="Times New Roman" w:hAnsi="TimesNewRomanPSMT" w:cs="Times New Roman"/>
          <w:szCs w:val="24"/>
        </w:rPr>
        <w:t>n</w:t>
      </w:r>
      <w:r w:rsidR="00F27B49">
        <w:rPr>
          <w:rFonts w:ascii="TimesNewRomanPSMT" w:eastAsia="Times New Roman" w:hAnsi="TimesNewRomanPSMT" w:cs="Times New Roman"/>
          <w:szCs w:val="24"/>
        </w:rPr>
        <w:t xml:space="preserve">     </w:t>
      </w:r>
      <w:r w:rsidR="004A648C">
        <w:rPr>
          <w:rFonts w:ascii="TimesNewRomanPSMT" w:eastAsia="Times New Roman" w:hAnsi="TimesNewRomanPSMT" w:cs="Times New Roman"/>
          <w:szCs w:val="24"/>
        </w:rPr>
        <w:t xml:space="preserve"> M</w:t>
      </w:r>
      <w:r w:rsidR="004A0A4D">
        <w:rPr>
          <w:rFonts w:ascii="TimesNewRomanPSMT" w:eastAsia="Times New Roman" w:hAnsi="TimesNewRomanPSMT" w:cs="Times New Roman"/>
          <w:szCs w:val="24"/>
        </w:rPr>
        <w:t>.</w:t>
      </w:r>
      <w:r w:rsidR="004A648C">
        <w:rPr>
          <w:rFonts w:ascii="TimesNewRomanPSMT" w:eastAsia="Times New Roman" w:hAnsi="TimesNewRomanPSMT" w:cs="Times New Roman"/>
          <w:szCs w:val="24"/>
        </w:rPr>
        <w:t>D</w:t>
      </w:r>
      <w:r w:rsidR="004A0A4D">
        <w:rPr>
          <w:rFonts w:ascii="TimesNewRomanPSMT" w:eastAsia="Times New Roman" w:hAnsi="TimesNewRomanPSMT" w:cs="Times New Roman"/>
          <w:szCs w:val="24"/>
        </w:rPr>
        <w:t>.</w:t>
      </w:r>
      <w:r w:rsidR="004A648C">
        <w:rPr>
          <w:rFonts w:ascii="TimesNewRomanPSMT" w:eastAsia="Times New Roman" w:hAnsi="TimesNewRomanPSMT" w:cs="Times New Roman"/>
          <w:szCs w:val="24"/>
        </w:rPr>
        <w:t xml:space="preserve"> Ph</w:t>
      </w:r>
      <w:r w:rsidR="004A0A4D">
        <w:rPr>
          <w:rFonts w:ascii="TimesNewRomanPSMT" w:eastAsia="Times New Roman" w:hAnsi="TimesNewRomanPSMT" w:cs="Times New Roman"/>
          <w:szCs w:val="24"/>
        </w:rPr>
        <w:t>.</w:t>
      </w:r>
      <w:r w:rsidR="004A648C">
        <w:rPr>
          <w:rFonts w:ascii="TimesNewRomanPSMT" w:eastAsia="Times New Roman" w:hAnsi="TimesNewRomanPSMT" w:cs="Times New Roman"/>
          <w:szCs w:val="24"/>
        </w:rPr>
        <w:t>D</w:t>
      </w:r>
      <w:r w:rsidR="004A0A4D">
        <w:rPr>
          <w:rFonts w:ascii="TimesNewRomanPSMT" w:eastAsia="Times New Roman" w:hAnsi="TimesNewRomanPSMT" w:cs="Times New Roman"/>
          <w:szCs w:val="24"/>
        </w:rPr>
        <w:t>.</w:t>
      </w:r>
    </w:p>
    <w:p w14:paraId="473D4870" w14:textId="3BF56630" w:rsidR="00005290" w:rsidRDefault="008C0C1D">
      <w:pPr>
        <w:rPr>
          <w:rFonts w:ascii="TimesNewRomanPSMT" w:eastAsia="Times New Roman" w:hAnsi="TimesNewRomanPSMT" w:cs="Times New Roman"/>
          <w:szCs w:val="24"/>
        </w:rPr>
        <w:sectPr w:rsidR="00005290" w:rsidSect="00297B6F">
          <w:pgSz w:w="12240" w:h="15840"/>
          <w:pgMar w:top="1440" w:right="1440" w:bottom="1440" w:left="1440" w:header="720" w:footer="720" w:gutter="0"/>
          <w:pgNumType w:fmt="lowerRoman"/>
          <w:cols w:space="720"/>
          <w:docGrid w:linePitch="360"/>
        </w:sectPr>
        <w:pPrChange w:id="49" w:author="Chenyu(Cherie) Li" w:date="2021-07-19T17:06:00Z">
          <w:pPr>
            <w:spacing w:before="100" w:beforeAutospacing="1" w:after="100" w:afterAutospacing="1" w:line="240" w:lineRule="auto"/>
            <w:contextualSpacing w:val="0"/>
          </w:pPr>
        </w:pPrChange>
      </w:pPr>
      <w:r>
        <w:rPr>
          <w:rFonts w:ascii="TimesNewRomanPSMT" w:eastAsia="Times New Roman" w:hAnsi="TimesNewRomanPSMT" w:cs="Times New Roman"/>
          <w:szCs w:val="24"/>
        </w:rPr>
        <w:t xml:space="preserve">Secondary </w:t>
      </w:r>
      <w:proofErr w:type="gramStart"/>
      <w:r>
        <w:rPr>
          <w:rFonts w:ascii="TimesNewRomanPSMT" w:eastAsia="Times New Roman" w:hAnsi="TimesNewRomanPSMT" w:cs="Times New Roman"/>
          <w:szCs w:val="24"/>
        </w:rPr>
        <w:t xml:space="preserve">reader </w:t>
      </w:r>
      <w:r w:rsidR="00631DE2">
        <w:rPr>
          <w:rFonts w:ascii="TimesNewRomanPSMT" w:eastAsia="Times New Roman" w:hAnsi="TimesNewRomanPSMT" w:cs="Times New Roman"/>
          <w:szCs w:val="24"/>
        </w:rPr>
        <w:t>:</w:t>
      </w:r>
      <w:proofErr w:type="gramEnd"/>
      <w:r w:rsidR="00631DE2">
        <w:rPr>
          <w:rFonts w:ascii="TimesNewRomanPSMT" w:eastAsia="Times New Roman" w:hAnsi="TimesNewRomanPSMT" w:cs="Times New Roman"/>
          <w:szCs w:val="24"/>
        </w:rPr>
        <w:t xml:space="preserve"> Karen Robinson </w:t>
      </w:r>
      <w:r w:rsidR="004A0A4D">
        <w:rPr>
          <w:rFonts w:ascii="TimesNewRomanPSMT" w:eastAsia="Times New Roman" w:hAnsi="TimesNewRomanPSMT" w:cs="Times New Roman"/>
          <w:szCs w:val="24"/>
        </w:rPr>
        <w:t xml:space="preserve"> </w:t>
      </w:r>
      <w:proofErr w:type="spellStart"/>
      <w:r w:rsidR="004A0A4D">
        <w:rPr>
          <w:rFonts w:ascii="TimesNewRomanPSMT" w:eastAsia="Times New Roman" w:hAnsi="TimesNewRomanPSMT" w:cs="Times New Roman"/>
          <w:szCs w:val="24"/>
        </w:rPr>
        <w:t>Ph.D</w:t>
      </w:r>
      <w:proofErr w:type="spellEnd"/>
    </w:p>
    <w:bookmarkEnd w:id="28"/>
    <w:bookmarkEnd w:id="29"/>
    <w:p w14:paraId="58F0A029" w14:textId="5A28C03F" w:rsidR="00233FB9" w:rsidRPr="00B307FF" w:rsidRDefault="00FF69C3" w:rsidP="00440C09">
      <w:pPr>
        <w:rPr>
          <w:b/>
          <w:bCs/>
          <w:sz w:val="48"/>
          <w:szCs w:val="48"/>
        </w:rPr>
      </w:pPr>
      <w:r w:rsidRPr="00B307FF">
        <w:rPr>
          <w:b/>
          <w:bCs/>
          <w:sz w:val="48"/>
          <w:szCs w:val="48"/>
        </w:rPr>
        <w:lastRenderedPageBreak/>
        <w:t xml:space="preserve">Table of </w:t>
      </w:r>
      <w:r w:rsidR="00233FB9" w:rsidRPr="00B307FF">
        <w:rPr>
          <w:b/>
          <w:bCs/>
          <w:sz w:val="48"/>
          <w:szCs w:val="48"/>
        </w:rPr>
        <w:t>Contents</w:t>
      </w:r>
    </w:p>
    <w:sdt>
      <w:sdtPr>
        <w:id w:val="2090722768"/>
        <w:docPartObj>
          <w:docPartGallery w:val="Table of Contents"/>
          <w:docPartUnique/>
        </w:docPartObj>
      </w:sdtPr>
      <w:sdtEndPr>
        <w:rPr>
          <w:b/>
          <w:bCs/>
          <w:noProof/>
        </w:rPr>
      </w:sdtEndPr>
      <w:sdtContent>
        <w:p w14:paraId="1223110D" w14:textId="4DF44B1D" w:rsidR="00116953" w:rsidRDefault="00116953">
          <w:pPr>
            <w:pPrChange w:id="50" w:author="Chenyu(Cherie) Li" w:date="2021-07-19T17:06:00Z">
              <w:pPr>
                <w:pStyle w:val="TOCHeading"/>
              </w:pPr>
            </w:pPrChange>
          </w:pPr>
        </w:p>
        <w:p w14:paraId="65734CFA" w14:textId="25BC3BBB" w:rsidR="00EC74DA" w:rsidRPr="00EC74DA" w:rsidRDefault="00116953">
          <w:pPr>
            <w:rPr>
              <w:rFonts w:cs="Times New Roman"/>
              <w:noProof/>
              <w:sz w:val="22"/>
            </w:rPr>
            <w:pPrChange w:id="51" w:author="Chenyu(Cherie) Li" w:date="2021-07-19T17:06:00Z">
              <w:pPr>
                <w:pStyle w:val="TOC1"/>
                <w:tabs>
                  <w:tab w:val="right" w:leader="dot" w:pos="9350"/>
                </w:tabs>
              </w:pPr>
            </w:pPrChange>
          </w:pPr>
          <w:r w:rsidRPr="00EC74DA">
            <w:rPr>
              <w:rFonts w:cs="Times New Roman"/>
              <w:caps/>
              <w:sz w:val="20"/>
              <w:szCs w:val="20"/>
            </w:rPr>
            <w:fldChar w:fldCharType="begin"/>
          </w:r>
          <w:r w:rsidRPr="00EC74DA">
            <w:rPr>
              <w:rFonts w:cs="Times New Roman"/>
            </w:rPr>
            <w:instrText xml:space="preserve"> TOC \o "1-3" \h \z \u </w:instrText>
          </w:r>
          <w:r w:rsidRPr="00EC74DA">
            <w:rPr>
              <w:rFonts w:cs="Times New Roman"/>
              <w:caps/>
              <w:sz w:val="20"/>
              <w:szCs w:val="20"/>
            </w:rPr>
            <w:fldChar w:fldCharType="separate"/>
          </w:r>
          <w:r w:rsidR="00E6735F">
            <w:fldChar w:fldCharType="begin"/>
          </w:r>
          <w:r w:rsidR="00E6735F">
            <w:instrText xml:space="preserve"> HYPERLINK \l "_Toc48819265" </w:instrText>
          </w:r>
          <w:r w:rsidR="00E6735F">
            <w:fldChar w:fldCharType="separate"/>
          </w:r>
          <w:r w:rsidR="00EC74DA" w:rsidRPr="00EC74DA">
            <w:rPr>
              <w:rStyle w:val="Hyperlink"/>
              <w:rFonts w:cs="Times New Roman"/>
              <w:noProof/>
            </w:rPr>
            <w:t>Abstract</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_Toc48819265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ii</w:t>
          </w:r>
          <w:r w:rsidR="00EC74DA" w:rsidRPr="00EC74DA">
            <w:rPr>
              <w:rFonts w:cs="Times New Roman"/>
              <w:noProof/>
              <w:webHidden/>
            </w:rPr>
            <w:fldChar w:fldCharType="end"/>
          </w:r>
          <w:r w:rsidR="00E6735F">
            <w:rPr>
              <w:rFonts w:cs="Times New Roman"/>
              <w:noProof/>
            </w:rPr>
            <w:fldChar w:fldCharType="end"/>
          </w:r>
        </w:p>
        <w:p w14:paraId="135CFCB2" w14:textId="51883658" w:rsidR="00EC74DA" w:rsidRPr="00EC74DA" w:rsidRDefault="00E6735F">
          <w:pPr>
            <w:rPr>
              <w:rFonts w:cs="Times New Roman"/>
              <w:noProof/>
              <w:sz w:val="22"/>
            </w:rPr>
            <w:pPrChange w:id="52" w:author="Chenyu(Cherie) Li" w:date="2021-07-19T17:06:00Z">
              <w:pPr>
                <w:pStyle w:val="TOC1"/>
                <w:tabs>
                  <w:tab w:val="right" w:leader="dot" w:pos="9350"/>
                </w:tabs>
              </w:pPr>
            </w:pPrChange>
          </w:pPr>
          <w:r>
            <w:fldChar w:fldCharType="begin"/>
          </w:r>
          <w:r>
            <w:instrText xml:space="preserve"> HYPERLINK \l "_Toc48819266" </w:instrText>
          </w:r>
          <w:r>
            <w:fldChar w:fldCharType="separate"/>
          </w:r>
          <w:r w:rsidR="00EC74DA" w:rsidRPr="00EC74DA">
            <w:rPr>
              <w:rStyle w:val="Hyperlink"/>
              <w:rFonts w:cs="Times New Roman"/>
              <w:noProof/>
            </w:rPr>
            <w:t>Acknowledgement</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_Toc48819266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iv</w:t>
          </w:r>
          <w:r w:rsidR="00EC74DA" w:rsidRPr="00EC74DA">
            <w:rPr>
              <w:rFonts w:cs="Times New Roman"/>
              <w:noProof/>
              <w:webHidden/>
            </w:rPr>
            <w:fldChar w:fldCharType="end"/>
          </w:r>
          <w:r>
            <w:rPr>
              <w:rFonts w:cs="Times New Roman"/>
              <w:noProof/>
            </w:rPr>
            <w:fldChar w:fldCharType="end"/>
          </w:r>
        </w:p>
        <w:p w14:paraId="71570563" w14:textId="2E1DE981" w:rsidR="00EC74DA" w:rsidRPr="00EC74DA" w:rsidRDefault="00E6735F">
          <w:pPr>
            <w:rPr>
              <w:rFonts w:cs="Times New Roman"/>
              <w:noProof/>
              <w:sz w:val="22"/>
            </w:rPr>
            <w:pPrChange w:id="53" w:author="Chenyu(Cherie) Li" w:date="2021-07-19T17:06:00Z">
              <w:pPr>
                <w:pStyle w:val="TOC1"/>
                <w:tabs>
                  <w:tab w:val="right" w:leader="dot" w:pos="9350"/>
                </w:tabs>
              </w:pPr>
            </w:pPrChange>
          </w:pPr>
          <w:r>
            <w:fldChar w:fldCharType="begin"/>
          </w:r>
          <w:r>
            <w:instrText xml:space="preserve"> HYPERLINK \l "_Toc48819267" </w:instrText>
          </w:r>
          <w:r>
            <w:fldChar w:fldCharType="separate"/>
          </w:r>
          <w:r w:rsidR="00EC74DA" w:rsidRPr="00EC74DA">
            <w:rPr>
              <w:rStyle w:val="Hyperlink"/>
              <w:rFonts w:cs="Times New Roman"/>
              <w:noProof/>
            </w:rPr>
            <w:t>List of Tables</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_Toc48819267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vii</w:t>
          </w:r>
          <w:r w:rsidR="00EC74DA" w:rsidRPr="00EC74DA">
            <w:rPr>
              <w:rFonts w:cs="Times New Roman"/>
              <w:noProof/>
              <w:webHidden/>
            </w:rPr>
            <w:fldChar w:fldCharType="end"/>
          </w:r>
          <w:r>
            <w:rPr>
              <w:rFonts w:cs="Times New Roman"/>
              <w:noProof/>
            </w:rPr>
            <w:fldChar w:fldCharType="end"/>
          </w:r>
        </w:p>
        <w:p w14:paraId="3276A72B" w14:textId="5A509E8D" w:rsidR="00EC74DA" w:rsidRPr="00EC74DA" w:rsidRDefault="00E6735F">
          <w:pPr>
            <w:rPr>
              <w:rFonts w:cs="Times New Roman"/>
              <w:noProof/>
              <w:sz w:val="22"/>
            </w:rPr>
            <w:pPrChange w:id="54" w:author="Chenyu(Cherie) Li" w:date="2021-07-19T17:06:00Z">
              <w:pPr>
                <w:pStyle w:val="TOC1"/>
                <w:tabs>
                  <w:tab w:val="right" w:leader="dot" w:pos="9350"/>
                </w:tabs>
              </w:pPr>
            </w:pPrChange>
          </w:pPr>
          <w:r>
            <w:fldChar w:fldCharType="begin"/>
          </w:r>
          <w:r>
            <w:instrText xml:space="preserve"> HYPERLINK \l "_Toc48819268" </w:instrText>
          </w:r>
          <w:r>
            <w:fldChar w:fldCharType="separate"/>
          </w:r>
          <w:r w:rsidR="00EC74DA" w:rsidRPr="00EC74DA">
            <w:rPr>
              <w:rStyle w:val="Hyperlink"/>
              <w:rFonts w:cs="Times New Roman"/>
              <w:noProof/>
            </w:rPr>
            <w:t>List of Figures</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_Toc48819268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viii</w:t>
          </w:r>
          <w:r w:rsidR="00EC74DA" w:rsidRPr="00EC74DA">
            <w:rPr>
              <w:rFonts w:cs="Times New Roman"/>
              <w:noProof/>
              <w:webHidden/>
            </w:rPr>
            <w:fldChar w:fldCharType="end"/>
          </w:r>
          <w:r>
            <w:rPr>
              <w:rFonts w:cs="Times New Roman"/>
              <w:noProof/>
            </w:rPr>
            <w:fldChar w:fldCharType="end"/>
          </w:r>
        </w:p>
        <w:p w14:paraId="0CF7EE5F" w14:textId="5145385D" w:rsidR="00EC74DA" w:rsidRPr="00EC74DA" w:rsidRDefault="00E6735F">
          <w:pPr>
            <w:rPr>
              <w:rFonts w:cs="Times New Roman"/>
              <w:noProof/>
              <w:sz w:val="22"/>
            </w:rPr>
            <w:pPrChange w:id="55" w:author="Chenyu(Cherie) Li" w:date="2021-07-19T17:06:00Z">
              <w:pPr>
                <w:pStyle w:val="TOC1"/>
                <w:tabs>
                  <w:tab w:val="right" w:leader="dot" w:pos="9350"/>
                </w:tabs>
              </w:pPr>
            </w:pPrChange>
          </w:pPr>
          <w:r>
            <w:fldChar w:fldCharType="begin"/>
          </w:r>
          <w:r>
            <w:instrText xml:space="preserve"> HYPERLINK \l "_Toc48819269" </w:instrText>
          </w:r>
          <w:r>
            <w:fldChar w:fldCharType="separate"/>
          </w:r>
          <w:r w:rsidR="00EC74DA" w:rsidRPr="00EC74DA">
            <w:rPr>
              <w:rStyle w:val="Hyperlink"/>
              <w:rFonts w:cs="Times New Roman"/>
              <w:noProof/>
            </w:rPr>
            <w:t>Introduction</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_Toc48819269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1</w:t>
          </w:r>
          <w:r w:rsidR="00EC74DA" w:rsidRPr="00EC74DA">
            <w:rPr>
              <w:rFonts w:cs="Times New Roman"/>
              <w:noProof/>
              <w:webHidden/>
            </w:rPr>
            <w:fldChar w:fldCharType="end"/>
          </w:r>
          <w:r>
            <w:rPr>
              <w:rFonts w:cs="Times New Roman"/>
              <w:noProof/>
            </w:rPr>
            <w:fldChar w:fldCharType="end"/>
          </w:r>
        </w:p>
        <w:p w14:paraId="1E806C82" w14:textId="209D3AD5" w:rsidR="00EC74DA" w:rsidRPr="00EC74DA" w:rsidRDefault="00E6735F">
          <w:pPr>
            <w:rPr>
              <w:rFonts w:cs="Times New Roman"/>
              <w:noProof/>
              <w:sz w:val="22"/>
            </w:rPr>
            <w:pPrChange w:id="56" w:author="Chenyu(Cherie) Li" w:date="2021-07-19T17:06:00Z">
              <w:pPr>
                <w:pStyle w:val="TOC1"/>
                <w:tabs>
                  <w:tab w:val="right" w:leader="dot" w:pos="9350"/>
                </w:tabs>
              </w:pPr>
            </w:pPrChange>
          </w:pPr>
          <w:r>
            <w:fldChar w:fldCharType="begin"/>
          </w:r>
          <w:r>
            <w:instrText xml:space="preserve"> HYPERLINK \l "_Toc48819270" </w:instrText>
          </w:r>
          <w:r>
            <w:fldChar w:fldCharType="separate"/>
          </w:r>
          <w:r w:rsidR="00EC74DA" w:rsidRPr="00EC74DA">
            <w:rPr>
              <w:rStyle w:val="Hyperlink"/>
              <w:rFonts w:cs="Times New Roman"/>
              <w:noProof/>
            </w:rPr>
            <w:t>Background</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_Toc48819270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4</w:t>
          </w:r>
          <w:r w:rsidR="00EC74DA" w:rsidRPr="00EC74DA">
            <w:rPr>
              <w:rFonts w:cs="Times New Roman"/>
              <w:noProof/>
              <w:webHidden/>
            </w:rPr>
            <w:fldChar w:fldCharType="end"/>
          </w:r>
          <w:r>
            <w:rPr>
              <w:rFonts w:cs="Times New Roman"/>
              <w:noProof/>
            </w:rPr>
            <w:fldChar w:fldCharType="end"/>
          </w:r>
        </w:p>
        <w:p w14:paraId="3FCF8155" w14:textId="1154B9A1" w:rsidR="00EC74DA" w:rsidRPr="00EC74DA" w:rsidRDefault="00E6735F">
          <w:pPr>
            <w:rPr>
              <w:rFonts w:cs="Times New Roman"/>
              <w:noProof/>
              <w:sz w:val="22"/>
            </w:rPr>
            <w:pPrChange w:id="57" w:author="Chenyu(Cherie) Li" w:date="2021-07-19T17:06:00Z">
              <w:pPr>
                <w:pStyle w:val="TOC2"/>
                <w:tabs>
                  <w:tab w:val="right" w:leader="dot" w:pos="9350"/>
                </w:tabs>
              </w:pPr>
            </w:pPrChange>
          </w:pPr>
          <w:r>
            <w:fldChar w:fldCharType="begin"/>
          </w:r>
          <w:r>
            <w:instrText xml:space="preserve"> HYPERLINK \l "_Toc48819271" </w:instrText>
          </w:r>
          <w:r>
            <w:fldChar w:fldCharType="separate"/>
          </w:r>
          <w:r w:rsidR="00EC74DA" w:rsidRPr="00EC74DA">
            <w:rPr>
              <w:rStyle w:val="Hyperlink"/>
              <w:rFonts w:cs="Times New Roman"/>
              <w:noProof/>
            </w:rPr>
            <w:t>Real-World Data to Real-World Evidence</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_Toc48819271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4</w:t>
          </w:r>
          <w:r w:rsidR="00EC74DA" w:rsidRPr="00EC74DA">
            <w:rPr>
              <w:rFonts w:cs="Times New Roman"/>
              <w:noProof/>
              <w:webHidden/>
            </w:rPr>
            <w:fldChar w:fldCharType="end"/>
          </w:r>
          <w:r>
            <w:rPr>
              <w:rFonts w:cs="Times New Roman"/>
              <w:noProof/>
            </w:rPr>
            <w:fldChar w:fldCharType="end"/>
          </w:r>
        </w:p>
        <w:p w14:paraId="16A16602" w14:textId="1C60D007" w:rsidR="00EC74DA" w:rsidRPr="00EC74DA" w:rsidRDefault="00E6735F">
          <w:pPr>
            <w:rPr>
              <w:rFonts w:cs="Times New Roman"/>
              <w:noProof/>
              <w:sz w:val="22"/>
            </w:rPr>
            <w:pPrChange w:id="58" w:author="Chenyu(Cherie) Li" w:date="2021-07-19T17:06:00Z">
              <w:pPr>
                <w:pStyle w:val="TOC2"/>
                <w:tabs>
                  <w:tab w:val="right" w:leader="dot" w:pos="9350"/>
                </w:tabs>
              </w:pPr>
            </w:pPrChange>
          </w:pPr>
          <w:r>
            <w:fldChar w:fldCharType="begin"/>
          </w:r>
          <w:r>
            <w:instrText xml:space="preserve"> HYPERLINK \l "_Toc48819272" </w:instrText>
          </w:r>
          <w:r>
            <w:fldChar w:fldCharType="separate"/>
          </w:r>
          <w:r w:rsidR="00EC74DA" w:rsidRPr="00EC74DA">
            <w:rPr>
              <w:rStyle w:val="Hyperlink"/>
              <w:rFonts w:cs="Times New Roman"/>
              <w:noProof/>
            </w:rPr>
            <w:t>Guidelines for Using RWE and RWD</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_Toc48819272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6</w:t>
          </w:r>
          <w:r w:rsidR="00EC74DA" w:rsidRPr="00EC74DA">
            <w:rPr>
              <w:rFonts w:cs="Times New Roman"/>
              <w:noProof/>
              <w:webHidden/>
            </w:rPr>
            <w:fldChar w:fldCharType="end"/>
          </w:r>
          <w:r>
            <w:rPr>
              <w:rFonts w:cs="Times New Roman"/>
              <w:noProof/>
            </w:rPr>
            <w:fldChar w:fldCharType="end"/>
          </w:r>
        </w:p>
        <w:p w14:paraId="48D3232F" w14:textId="6DC602F7" w:rsidR="00EC74DA" w:rsidRPr="00EC74DA" w:rsidRDefault="00E6735F">
          <w:pPr>
            <w:rPr>
              <w:rFonts w:cs="Times New Roman"/>
              <w:noProof/>
              <w:sz w:val="22"/>
            </w:rPr>
            <w:pPrChange w:id="59" w:author="Chenyu(Cherie) Li" w:date="2021-07-19T17:06:00Z">
              <w:pPr>
                <w:pStyle w:val="TOC2"/>
                <w:tabs>
                  <w:tab w:val="right" w:leader="dot" w:pos="9350"/>
                </w:tabs>
              </w:pPr>
            </w:pPrChange>
          </w:pPr>
          <w:r>
            <w:fldChar w:fldCharType="begin"/>
          </w:r>
          <w:r>
            <w:instrText xml:space="preserve"> HYPERLINK \l "_Toc48819273" </w:instrText>
          </w:r>
          <w:r>
            <w:fldChar w:fldCharType="separate"/>
          </w:r>
          <w:r w:rsidR="00EC74DA" w:rsidRPr="00EC74DA">
            <w:rPr>
              <w:rStyle w:val="Hyperlink"/>
              <w:rFonts w:cs="Times New Roman"/>
              <w:noProof/>
            </w:rPr>
            <w:t>Electronic Health Records as the Data source</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_Toc48819273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7</w:t>
          </w:r>
          <w:r w:rsidR="00EC74DA" w:rsidRPr="00EC74DA">
            <w:rPr>
              <w:rFonts w:cs="Times New Roman"/>
              <w:noProof/>
              <w:webHidden/>
            </w:rPr>
            <w:fldChar w:fldCharType="end"/>
          </w:r>
          <w:r>
            <w:rPr>
              <w:rFonts w:cs="Times New Roman"/>
              <w:noProof/>
            </w:rPr>
            <w:fldChar w:fldCharType="end"/>
          </w:r>
        </w:p>
        <w:p w14:paraId="66F98E59" w14:textId="44A8A3A0" w:rsidR="00EC74DA" w:rsidRPr="00EC74DA" w:rsidRDefault="00E6735F">
          <w:pPr>
            <w:rPr>
              <w:rFonts w:cs="Times New Roman"/>
              <w:noProof/>
              <w:sz w:val="22"/>
            </w:rPr>
            <w:pPrChange w:id="60" w:author="Chenyu(Cherie) Li" w:date="2021-07-19T17:06:00Z">
              <w:pPr>
                <w:pStyle w:val="TOC2"/>
                <w:tabs>
                  <w:tab w:val="right" w:leader="dot" w:pos="9350"/>
                </w:tabs>
              </w:pPr>
            </w:pPrChange>
          </w:pPr>
          <w:r>
            <w:fldChar w:fldCharType="begin"/>
          </w:r>
          <w:r>
            <w:instrText xml:space="preserve"> HYPERLINK \l "_Toc48819274" </w:instrText>
          </w:r>
          <w:r>
            <w:fldChar w:fldCharType="separate"/>
          </w:r>
          <w:r w:rsidR="00EC74DA" w:rsidRPr="00EC74DA">
            <w:rPr>
              <w:rStyle w:val="Hyperlink"/>
              <w:rFonts w:cs="Times New Roman"/>
              <w:noProof/>
            </w:rPr>
            <w:t>Analytic Methods should be used for EHR data</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_Toc48819274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8</w:t>
          </w:r>
          <w:r w:rsidR="00EC74DA" w:rsidRPr="00EC74DA">
            <w:rPr>
              <w:rFonts w:cs="Times New Roman"/>
              <w:noProof/>
              <w:webHidden/>
            </w:rPr>
            <w:fldChar w:fldCharType="end"/>
          </w:r>
          <w:r>
            <w:rPr>
              <w:rFonts w:cs="Times New Roman"/>
              <w:noProof/>
            </w:rPr>
            <w:fldChar w:fldCharType="end"/>
          </w:r>
        </w:p>
        <w:p w14:paraId="0ED6E917" w14:textId="7580CD71" w:rsidR="00EC74DA" w:rsidRPr="00EC74DA" w:rsidRDefault="00E6735F">
          <w:pPr>
            <w:rPr>
              <w:rFonts w:cs="Times New Roman"/>
              <w:noProof/>
              <w:sz w:val="22"/>
            </w:rPr>
            <w:pPrChange w:id="61" w:author="Chenyu(Cherie) Li" w:date="2021-07-19T17:06:00Z">
              <w:pPr>
                <w:pStyle w:val="TOC2"/>
                <w:tabs>
                  <w:tab w:val="right" w:leader="dot" w:pos="9350"/>
                </w:tabs>
              </w:pPr>
            </w:pPrChange>
          </w:pPr>
          <w:r>
            <w:fldChar w:fldCharType="begin"/>
          </w:r>
          <w:r>
            <w:instrText xml:space="preserve"> HYPERLINK \l "_Toc48819275" </w:instrText>
          </w:r>
          <w:r>
            <w:fldChar w:fldCharType="separate"/>
          </w:r>
          <w:r w:rsidR="00EC74DA" w:rsidRPr="00EC74DA">
            <w:rPr>
              <w:rStyle w:val="Hyperlink"/>
              <w:rFonts w:cs="Times New Roman"/>
              <w:noProof/>
            </w:rPr>
            <w:t>Rationale for using a sampled scoping review</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_Toc48819275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9</w:t>
          </w:r>
          <w:r w:rsidR="00EC74DA" w:rsidRPr="00EC74DA">
            <w:rPr>
              <w:rFonts w:cs="Times New Roman"/>
              <w:noProof/>
              <w:webHidden/>
            </w:rPr>
            <w:fldChar w:fldCharType="end"/>
          </w:r>
          <w:r>
            <w:rPr>
              <w:rFonts w:cs="Times New Roman"/>
              <w:noProof/>
            </w:rPr>
            <w:fldChar w:fldCharType="end"/>
          </w:r>
        </w:p>
        <w:p w14:paraId="65B8DB63" w14:textId="31498A30" w:rsidR="00EC74DA" w:rsidRPr="00EC74DA" w:rsidRDefault="00E6735F">
          <w:pPr>
            <w:rPr>
              <w:rFonts w:cs="Times New Roman"/>
              <w:noProof/>
              <w:sz w:val="22"/>
            </w:rPr>
            <w:pPrChange w:id="62" w:author="Chenyu(Cherie) Li" w:date="2021-07-19T17:06:00Z">
              <w:pPr>
                <w:pStyle w:val="TOC2"/>
                <w:tabs>
                  <w:tab w:val="right" w:leader="dot" w:pos="9350"/>
                </w:tabs>
              </w:pPr>
            </w:pPrChange>
          </w:pPr>
          <w:r>
            <w:fldChar w:fldCharType="begin"/>
          </w:r>
          <w:r>
            <w:instrText xml:space="preserve"> HYPERLINK \l "_Toc48819276" </w:instrText>
          </w:r>
          <w:r>
            <w:fldChar w:fldCharType="separate"/>
          </w:r>
          <w:r w:rsidR="00EC74DA" w:rsidRPr="00EC74DA">
            <w:rPr>
              <w:rStyle w:val="Hyperlink"/>
              <w:rFonts w:cs="Times New Roman"/>
              <w:noProof/>
            </w:rPr>
            <w:t>Objectives and focus of review</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_Toc48819276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10</w:t>
          </w:r>
          <w:r w:rsidR="00EC74DA" w:rsidRPr="00EC74DA">
            <w:rPr>
              <w:rFonts w:cs="Times New Roman"/>
              <w:noProof/>
              <w:webHidden/>
            </w:rPr>
            <w:fldChar w:fldCharType="end"/>
          </w:r>
          <w:r>
            <w:rPr>
              <w:rFonts w:cs="Times New Roman"/>
              <w:noProof/>
            </w:rPr>
            <w:fldChar w:fldCharType="end"/>
          </w:r>
        </w:p>
        <w:p w14:paraId="7FC56277" w14:textId="5E367340" w:rsidR="00EC74DA" w:rsidRPr="00EC74DA" w:rsidRDefault="00E6735F">
          <w:pPr>
            <w:rPr>
              <w:rFonts w:cs="Times New Roman"/>
              <w:noProof/>
              <w:sz w:val="22"/>
            </w:rPr>
            <w:pPrChange w:id="63" w:author="Chenyu(Cherie) Li" w:date="2021-07-19T17:06:00Z">
              <w:pPr>
                <w:pStyle w:val="TOC1"/>
                <w:tabs>
                  <w:tab w:val="right" w:leader="dot" w:pos="9350"/>
                </w:tabs>
              </w:pPr>
            </w:pPrChange>
          </w:pPr>
          <w:r>
            <w:fldChar w:fldCharType="begin"/>
          </w:r>
          <w:r>
            <w:instrText xml:space="preserve"> HYPERLINK \l "_Toc48819277" </w:instrText>
          </w:r>
          <w:r>
            <w:fldChar w:fldCharType="separate"/>
          </w:r>
          <w:r w:rsidR="00EC74DA" w:rsidRPr="00EC74DA">
            <w:rPr>
              <w:rStyle w:val="Hyperlink"/>
              <w:rFonts w:cs="Times New Roman"/>
              <w:noProof/>
            </w:rPr>
            <w:t>Methods</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_Toc48819277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11</w:t>
          </w:r>
          <w:r w:rsidR="00EC74DA" w:rsidRPr="00EC74DA">
            <w:rPr>
              <w:rFonts w:cs="Times New Roman"/>
              <w:noProof/>
              <w:webHidden/>
            </w:rPr>
            <w:fldChar w:fldCharType="end"/>
          </w:r>
          <w:r>
            <w:rPr>
              <w:rFonts w:cs="Times New Roman"/>
              <w:noProof/>
            </w:rPr>
            <w:fldChar w:fldCharType="end"/>
          </w:r>
        </w:p>
        <w:p w14:paraId="525F78F3" w14:textId="3F70DE5B" w:rsidR="00EC74DA" w:rsidRPr="00EC74DA" w:rsidRDefault="00E6735F">
          <w:pPr>
            <w:rPr>
              <w:rFonts w:cs="Times New Roman"/>
              <w:noProof/>
              <w:sz w:val="22"/>
            </w:rPr>
            <w:pPrChange w:id="64" w:author="Chenyu(Cherie) Li" w:date="2021-07-19T17:06:00Z">
              <w:pPr>
                <w:pStyle w:val="TOC2"/>
                <w:tabs>
                  <w:tab w:val="right" w:leader="dot" w:pos="9350"/>
                </w:tabs>
              </w:pPr>
            </w:pPrChange>
          </w:pPr>
          <w:r>
            <w:fldChar w:fldCharType="begin"/>
          </w:r>
          <w:r>
            <w:instrText xml:space="preserve"> HYPERLINK \l "_Toc48819278" </w:instrText>
          </w:r>
          <w:r>
            <w:fldChar w:fldCharType="separate"/>
          </w:r>
          <w:r w:rsidR="00EC74DA" w:rsidRPr="00EC74DA">
            <w:rPr>
              <w:rStyle w:val="Hyperlink"/>
              <w:rFonts w:cs="Times New Roman"/>
              <w:noProof/>
            </w:rPr>
            <w:t>Scoping of the literature</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_Toc48819278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11</w:t>
          </w:r>
          <w:r w:rsidR="00EC74DA" w:rsidRPr="00EC74DA">
            <w:rPr>
              <w:rFonts w:cs="Times New Roman"/>
              <w:noProof/>
              <w:webHidden/>
            </w:rPr>
            <w:fldChar w:fldCharType="end"/>
          </w:r>
          <w:r>
            <w:rPr>
              <w:rFonts w:cs="Times New Roman"/>
              <w:noProof/>
            </w:rPr>
            <w:fldChar w:fldCharType="end"/>
          </w:r>
        </w:p>
        <w:p w14:paraId="33AFD6B9" w14:textId="2747A867" w:rsidR="00EC74DA" w:rsidRPr="00EC74DA" w:rsidRDefault="00E6735F">
          <w:pPr>
            <w:rPr>
              <w:rFonts w:cs="Times New Roman"/>
              <w:noProof/>
              <w:sz w:val="22"/>
            </w:rPr>
            <w:pPrChange w:id="65" w:author="Chenyu(Cherie) Li" w:date="2021-07-19T17:06:00Z">
              <w:pPr>
                <w:pStyle w:val="TOC3"/>
                <w:tabs>
                  <w:tab w:val="right" w:leader="dot" w:pos="9350"/>
                </w:tabs>
              </w:pPr>
            </w:pPrChange>
          </w:pPr>
          <w:r>
            <w:fldChar w:fldCharType="begin"/>
          </w:r>
          <w:r>
            <w:instrText xml:space="preserve"> HYPERLINK \l "_Toc48819279" </w:instrText>
          </w:r>
          <w:r>
            <w:fldChar w:fldCharType="separate"/>
          </w:r>
          <w:r w:rsidR="00EC74DA" w:rsidRPr="00EC74DA">
            <w:rPr>
              <w:rStyle w:val="Hyperlink"/>
              <w:rFonts w:cs="Times New Roman"/>
              <w:noProof/>
            </w:rPr>
            <w:t>Search Strategy</w:t>
          </w:r>
          <w:r w:rsidR="00EC74DA" w:rsidRPr="00EC74DA">
            <w:rPr>
              <w:rFonts w:cs="Times New Roman"/>
              <w:noProof/>
              <w:webHidden/>
            </w:rPr>
            <w:tab/>
          </w:r>
          <w:r w:rsidR="00EC74DA" w:rsidRPr="00EC74DA">
            <w:rPr>
              <w:rFonts w:cs="Times New Roman"/>
              <w:i/>
              <w:iCs/>
              <w:noProof/>
              <w:webHidden/>
            </w:rPr>
            <w:fldChar w:fldCharType="begin"/>
          </w:r>
          <w:r w:rsidR="00EC74DA" w:rsidRPr="00EC74DA">
            <w:rPr>
              <w:rFonts w:cs="Times New Roman"/>
              <w:noProof/>
              <w:webHidden/>
            </w:rPr>
            <w:instrText xml:space="preserve"> PAGEREF _Toc48819279 \h </w:instrText>
          </w:r>
          <w:r w:rsidR="00EC74DA" w:rsidRPr="00EC74DA">
            <w:rPr>
              <w:rFonts w:cs="Times New Roman"/>
              <w:i/>
              <w:iCs/>
              <w:noProof/>
              <w:webHidden/>
            </w:rPr>
          </w:r>
          <w:r w:rsidR="00EC74DA" w:rsidRPr="00EC74DA">
            <w:rPr>
              <w:rFonts w:cs="Times New Roman"/>
              <w:i/>
              <w:iCs/>
              <w:noProof/>
              <w:webHidden/>
            </w:rPr>
            <w:fldChar w:fldCharType="separate"/>
          </w:r>
          <w:r w:rsidR="00DD5841">
            <w:rPr>
              <w:rFonts w:cs="Times New Roman"/>
              <w:noProof/>
              <w:webHidden/>
            </w:rPr>
            <w:t>11</w:t>
          </w:r>
          <w:r w:rsidR="00EC74DA" w:rsidRPr="00EC74DA">
            <w:rPr>
              <w:rFonts w:cs="Times New Roman"/>
              <w:i/>
              <w:iCs/>
              <w:noProof/>
              <w:webHidden/>
            </w:rPr>
            <w:fldChar w:fldCharType="end"/>
          </w:r>
          <w:r>
            <w:rPr>
              <w:rFonts w:cs="Times New Roman"/>
              <w:noProof/>
            </w:rPr>
            <w:fldChar w:fldCharType="end"/>
          </w:r>
        </w:p>
        <w:p w14:paraId="7BCD45E1" w14:textId="396211FB" w:rsidR="00EC74DA" w:rsidRPr="00EC74DA" w:rsidRDefault="00E6735F">
          <w:pPr>
            <w:rPr>
              <w:rFonts w:cs="Times New Roman"/>
              <w:noProof/>
              <w:sz w:val="22"/>
            </w:rPr>
            <w:pPrChange w:id="66" w:author="Chenyu(Cherie) Li" w:date="2021-07-19T17:06:00Z">
              <w:pPr>
                <w:pStyle w:val="TOC2"/>
                <w:tabs>
                  <w:tab w:val="right" w:leader="dot" w:pos="9350"/>
                </w:tabs>
              </w:pPr>
            </w:pPrChange>
          </w:pPr>
          <w:r>
            <w:fldChar w:fldCharType="begin"/>
          </w:r>
          <w:r>
            <w:instrText xml:space="preserve"> HYPERLINK \l "_Toc48819280" </w:instrText>
          </w:r>
          <w:r>
            <w:fldChar w:fldCharType="separate"/>
          </w:r>
          <w:r w:rsidR="00EC74DA" w:rsidRPr="00EC74DA">
            <w:rPr>
              <w:rStyle w:val="Hyperlink"/>
              <w:rFonts w:cs="Times New Roman"/>
              <w:noProof/>
            </w:rPr>
            <w:t>Developing of the Environment</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_Toc48819280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12</w:t>
          </w:r>
          <w:r w:rsidR="00EC74DA" w:rsidRPr="00EC74DA">
            <w:rPr>
              <w:rFonts w:cs="Times New Roman"/>
              <w:noProof/>
              <w:webHidden/>
            </w:rPr>
            <w:fldChar w:fldCharType="end"/>
          </w:r>
          <w:r>
            <w:rPr>
              <w:rFonts w:cs="Times New Roman"/>
              <w:noProof/>
            </w:rPr>
            <w:fldChar w:fldCharType="end"/>
          </w:r>
        </w:p>
        <w:p w14:paraId="0CFEBE4E" w14:textId="1F59CEAF" w:rsidR="00EC74DA" w:rsidRPr="00EC74DA" w:rsidRDefault="00E6735F">
          <w:pPr>
            <w:rPr>
              <w:rFonts w:cs="Times New Roman"/>
              <w:noProof/>
              <w:sz w:val="22"/>
            </w:rPr>
            <w:pPrChange w:id="67" w:author="Chenyu(Cherie) Li" w:date="2021-07-19T17:06:00Z">
              <w:pPr>
                <w:pStyle w:val="TOC2"/>
                <w:tabs>
                  <w:tab w:val="right" w:leader="dot" w:pos="9350"/>
                </w:tabs>
              </w:pPr>
            </w:pPrChange>
          </w:pPr>
          <w:r>
            <w:fldChar w:fldCharType="begin"/>
          </w:r>
          <w:r>
            <w:instrText xml:space="preserve"> HYPERLINK \l "_Toc48819281" </w:instrText>
          </w:r>
          <w:r>
            <w:fldChar w:fldCharType="separate"/>
          </w:r>
          <w:r w:rsidR="00EC74DA" w:rsidRPr="00EC74DA">
            <w:rPr>
              <w:rStyle w:val="Hyperlink"/>
              <w:rFonts w:cs="Times New Roman"/>
              <w:noProof/>
            </w:rPr>
            <w:t>Eligibility</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_Toc48819281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13</w:t>
          </w:r>
          <w:r w:rsidR="00EC74DA" w:rsidRPr="00EC74DA">
            <w:rPr>
              <w:rFonts w:cs="Times New Roman"/>
              <w:noProof/>
              <w:webHidden/>
            </w:rPr>
            <w:fldChar w:fldCharType="end"/>
          </w:r>
          <w:r>
            <w:rPr>
              <w:rFonts w:cs="Times New Roman"/>
              <w:noProof/>
            </w:rPr>
            <w:fldChar w:fldCharType="end"/>
          </w:r>
        </w:p>
        <w:p w14:paraId="23D769AA" w14:textId="5BF112C9" w:rsidR="00EC74DA" w:rsidRPr="00EC74DA" w:rsidRDefault="00E6735F">
          <w:pPr>
            <w:rPr>
              <w:rFonts w:cs="Times New Roman"/>
              <w:noProof/>
              <w:sz w:val="22"/>
            </w:rPr>
            <w:pPrChange w:id="68" w:author="Chenyu(Cherie) Li" w:date="2021-07-19T17:06:00Z">
              <w:pPr>
                <w:pStyle w:val="TOC3"/>
                <w:tabs>
                  <w:tab w:val="right" w:leader="dot" w:pos="9350"/>
                </w:tabs>
              </w:pPr>
            </w:pPrChange>
          </w:pPr>
          <w:r>
            <w:fldChar w:fldCharType="begin"/>
          </w:r>
          <w:r>
            <w:instrText xml:space="preserve"> HYPERLINK \l "_Toc48819282" </w:instrText>
          </w:r>
          <w:r>
            <w:fldChar w:fldCharType="separate"/>
          </w:r>
          <w:r w:rsidR="00EC74DA" w:rsidRPr="00EC74DA">
            <w:rPr>
              <w:rStyle w:val="Hyperlink"/>
              <w:rFonts w:cs="Times New Roman"/>
              <w:noProof/>
            </w:rPr>
            <w:t>Exclusion criteria</w:t>
          </w:r>
          <w:r w:rsidR="00EC74DA" w:rsidRPr="00EC74DA">
            <w:rPr>
              <w:rFonts w:cs="Times New Roman"/>
              <w:noProof/>
              <w:webHidden/>
            </w:rPr>
            <w:tab/>
          </w:r>
          <w:r w:rsidR="00EC74DA" w:rsidRPr="00EC74DA">
            <w:rPr>
              <w:rFonts w:cs="Times New Roman"/>
              <w:i/>
              <w:iCs/>
              <w:noProof/>
              <w:webHidden/>
            </w:rPr>
            <w:fldChar w:fldCharType="begin"/>
          </w:r>
          <w:r w:rsidR="00EC74DA" w:rsidRPr="00EC74DA">
            <w:rPr>
              <w:rFonts w:cs="Times New Roman"/>
              <w:noProof/>
              <w:webHidden/>
            </w:rPr>
            <w:instrText xml:space="preserve"> PAGEREF _Toc48819282 \h </w:instrText>
          </w:r>
          <w:r w:rsidR="00EC74DA" w:rsidRPr="00EC74DA">
            <w:rPr>
              <w:rFonts w:cs="Times New Roman"/>
              <w:i/>
              <w:iCs/>
              <w:noProof/>
              <w:webHidden/>
            </w:rPr>
          </w:r>
          <w:r w:rsidR="00EC74DA" w:rsidRPr="00EC74DA">
            <w:rPr>
              <w:rFonts w:cs="Times New Roman"/>
              <w:i/>
              <w:iCs/>
              <w:noProof/>
              <w:webHidden/>
            </w:rPr>
            <w:fldChar w:fldCharType="separate"/>
          </w:r>
          <w:r w:rsidR="00DD5841">
            <w:rPr>
              <w:rFonts w:cs="Times New Roman"/>
              <w:noProof/>
              <w:webHidden/>
            </w:rPr>
            <w:t>14</w:t>
          </w:r>
          <w:r w:rsidR="00EC74DA" w:rsidRPr="00EC74DA">
            <w:rPr>
              <w:rFonts w:cs="Times New Roman"/>
              <w:i/>
              <w:iCs/>
              <w:noProof/>
              <w:webHidden/>
            </w:rPr>
            <w:fldChar w:fldCharType="end"/>
          </w:r>
          <w:r>
            <w:rPr>
              <w:rFonts w:cs="Times New Roman"/>
              <w:noProof/>
            </w:rPr>
            <w:fldChar w:fldCharType="end"/>
          </w:r>
        </w:p>
        <w:p w14:paraId="19FD627F" w14:textId="73983EAD" w:rsidR="00EC74DA" w:rsidRPr="00EC74DA" w:rsidRDefault="00E6735F">
          <w:pPr>
            <w:rPr>
              <w:rFonts w:cs="Times New Roman"/>
              <w:noProof/>
              <w:sz w:val="22"/>
            </w:rPr>
            <w:pPrChange w:id="69" w:author="Chenyu(Cherie) Li" w:date="2021-07-19T17:06:00Z">
              <w:pPr>
                <w:pStyle w:val="TOC2"/>
                <w:tabs>
                  <w:tab w:val="right" w:leader="dot" w:pos="9350"/>
                </w:tabs>
              </w:pPr>
            </w:pPrChange>
          </w:pPr>
          <w:r>
            <w:fldChar w:fldCharType="begin"/>
          </w:r>
          <w:r>
            <w:instrText xml:space="preserve"> HYPERLINK \l "_Toc48819283" </w:instrText>
          </w:r>
          <w:r>
            <w:fldChar w:fldCharType="separate"/>
          </w:r>
          <w:r w:rsidR="00EC74DA" w:rsidRPr="00EC74DA">
            <w:rPr>
              <w:rStyle w:val="Hyperlink"/>
              <w:rFonts w:cs="Times New Roman"/>
              <w:noProof/>
            </w:rPr>
            <w:t>Analysis and Synthesis process</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_Toc48819283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14</w:t>
          </w:r>
          <w:r w:rsidR="00EC74DA" w:rsidRPr="00EC74DA">
            <w:rPr>
              <w:rFonts w:cs="Times New Roman"/>
              <w:noProof/>
              <w:webHidden/>
            </w:rPr>
            <w:fldChar w:fldCharType="end"/>
          </w:r>
          <w:r>
            <w:rPr>
              <w:rFonts w:cs="Times New Roman"/>
              <w:noProof/>
            </w:rPr>
            <w:fldChar w:fldCharType="end"/>
          </w:r>
        </w:p>
        <w:p w14:paraId="28B85D68" w14:textId="292591AE" w:rsidR="00EC74DA" w:rsidRPr="00EC74DA" w:rsidRDefault="00E6735F">
          <w:pPr>
            <w:rPr>
              <w:rFonts w:cs="Times New Roman"/>
              <w:noProof/>
              <w:sz w:val="22"/>
            </w:rPr>
            <w:pPrChange w:id="70" w:author="Chenyu(Cherie) Li" w:date="2021-07-19T17:06:00Z">
              <w:pPr>
                <w:pStyle w:val="TOC1"/>
                <w:tabs>
                  <w:tab w:val="right" w:leader="dot" w:pos="9350"/>
                </w:tabs>
              </w:pPr>
            </w:pPrChange>
          </w:pPr>
          <w:r>
            <w:fldChar w:fldCharType="begin"/>
          </w:r>
          <w:r>
            <w:instrText xml:space="preserve"> HYPERLINK \l "_Toc48819284" </w:instrText>
          </w:r>
          <w:r>
            <w:fldChar w:fldCharType="separate"/>
          </w:r>
          <w:r w:rsidR="00EC74DA" w:rsidRPr="00EC74DA">
            <w:rPr>
              <w:rStyle w:val="Hyperlink"/>
              <w:rFonts w:cs="Times New Roman"/>
              <w:noProof/>
            </w:rPr>
            <w:t>Results</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_Toc48819284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16</w:t>
          </w:r>
          <w:r w:rsidR="00EC74DA" w:rsidRPr="00EC74DA">
            <w:rPr>
              <w:rFonts w:cs="Times New Roman"/>
              <w:noProof/>
              <w:webHidden/>
            </w:rPr>
            <w:fldChar w:fldCharType="end"/>
          </w:r>
          <w:r>
            <w:rPr>
              <w:rFonts w:cs="Times New Roman"/>
              <w:noProof/>
            </w:rPr>
            <w:fldChar w:fldCharType="end"/>
          </w:r>
        </w:p>
        <w:p w14:paraId="43E42C42" w14:textId="750D0302" w:rsidR="00EC74DA" w:rsidRPr="00EC74DA" w:rsidRDefault="00E6735F">
          <w:pPr>
            <w:rPr>
              <w:rFonts w:cs="Times New Roman"/>
              <w:noProof/>
              <w:sz w:val="22"/>
            </w:rPr>
            <w:pPrChange w:id="71" w:author="Chenyu(Cherie) Li" w:date="2021-07-19T17:06:00Z">
              <w:pPr>
                <w:pStyle w:val="TOC2"/>
                <w:tabs>
                  <w:tab w:val="right" w:leader="dot" w:pos="9350"/>
                </w:tabs>
              </w:pPr>
            </w:pPrChange>
          </w:pPr>
          <w:r>
            <w:lastRenderedPageBreak/>
            <w:fldChar w:fldCharType="begin"/>
          </w:r>
          <w:r>
            <w:instrText xml:space="preserve"> HYPERLINK \l "_Toc48819285" </w:instrText>
          </w:r>
          <w:r>
            <w:fldChar w:fldCharType="separate"/>
          </w:r>
          <w:r w:rsidR="00EC74DA" w:rsidRPr="00EC74DA">
            <w:rPr>
              <w:rStyle w:val="Hyperlink"/>
              <w:rFonts w:cs="Times New Roman"/>
              <w:noProof/>
            </w:rPr>
            <w:t>Study Selection Flow</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_Toc48819285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16</w:t>
          </w:r>
          <w:r w:rsidR="00EC74DA" w:rsidRPr="00EC74DA">
            <w:rPr>
              <w:rFonts w:cs="Times New Roman"/>
              <w:noProof/>
              <w:webHidden/>
            </w:rPr>
            <w:fldChar w:fldCharType="end"/>
          </w:r>
          <w:r>
            <w:rPr>
              <w:rFonts w:cs="Times New Roman"/>
              <w:noProof/>
            </w:rPr>
            <w:fldChar w:fldCharType="end"/>
          </w:r>
        </w:p>
        <w:p w14:paraId="2382B2C6" w14:textId="28034FE7" w:rsidR="00EC74DA" w:rsidRPr="00EC74DA" w:rsidRDefault="00E6735F">
          <w:pPr>
            <w:rPr>
              <w:rFonts w:cs="Times New Roman"/>
              <w:noProof/>
              <w:sz w:val="22"/>
            </w:rPr>
            <w:pPrChange w:id="72" w:author="Chenyu(Cherie) Li" w:date="2021-07-19T17:06:00Z">
              <w:pPr>
                <w:pStyle w:val="TOC2"/>
                <w:tabs>
                  <w:tab w:val="right" w:leader="dot" w:pos="9350"/>
                </w:tabs>
              </w:pPr>
            </w:pPrChange>
          </w:pPr>
          <w:r>
            <w:fldChar w:fldCharType="begin"/>
          </w:r>
          <w:r>
            <w:instrText xml:space="preserve"> HYPERLINK \l "_Toc48819286" </w:instrText>
          </w:r>
          <w:r>
            <w:fldChar w:fldCharType="separate"/>
          </w:r>
          <w:r w:rsidR="00EC74DA" w:rsidRPr="00EC74DA">
            <w:rPr>
              <w:rStyle w:val="Hyperlink"/>
              <w:rFonts w:cs="Times New Roman"/>
              <w:noProof/>
            </w:rPr>
            <w:t>Document Characteristics</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_Toc48819286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20</w:t>
          </w:r>
          <w:r w:rsidR="00EC74DA" w:rsidRPr="00EC74DA">
            <w:rPr>
              <w:rFonts w:cs="Times New Roman"/>
              <w:noProof/>
              <w:webHidden/>
            </w:rPr>
            <w:fldChar w:fldCharType="end"/>
          </w:r>
          <w:r>
            <w:rPr>
              <w:rFonts w:cs="Times New Roman"/>
              <w:noProof/>
            </w:rPr>
            <w:fldChar w:fldCharType="end"/>
          </w:r>
        </w:p>
        <w:p w14:paraId="681124C1" w14:textId="4FFBF451" w:rsidR="00EC74DA" w:rsidRPr="00EC74DA" w:rsidRDefault="00E6735F">
          <w:pPr>
            <w:rPr>
              <w:rFonts w:cs="Times New Roman"/>
              <w:noProof/>
              <w:sz w:val="22"/>
            </w:rPr>
            <w:pPrChange w:id="73" w:author="Chenyu(Cherie) Li" w:date="2021-07-19T17:06:00Z">
              <w:pPr>
                <w:pStyle w:val="TOC2"/>
                <w:tabs>
                  <w:tab w:val="right" w:leader="dot" w:pos="9350"/>
                </w:tabs>
              </w:pPr>
            </w:pPrChange>
          </w:pPr>
          <w:r>
            <w:fldChar w:fldCharType="begin"/>
          </w:r>
          <w:r>
            <w:instrText xml:space="preserve"> HYPERLINK \l "_Toc48819287" </w:instrText>
          </w:r>
          <w:r>
            <w:fldChar w:fldCharType="separate"/>
          </w:r>
          <w:r w:rsidR="00EC74DA" w:rsidRPr="00EC74DA">
            <w:rPr>
              <w:rStyle w:val="Hyperlink"/>
              <w:rFonts w:cs="Times New Roman"/>
              <w:noProof/>
            </w:rPr>
            <w:t>Inter-rater reliability</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_Toc48819287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23</w:t>
          </w:r>
          <w:r w:rsidR="00EC74DA" w:rsidRPr="00EC74DA">
            <w:rPr>
              <w:rFonts w:cs="Times New Roman"/>
              <w:noProof/>
              <w:webHidden/>
            </w:rPr>
            <w:fldChar w:fldCharType="end"/>
          </w:r>
          <w:r>
            <w:rPr>
              <w:rFonts w:cs="Times New Roman"/>
              <w:noProof/>
            </w:rPr>
            <w:fldChar w:fldCharType="end"/>
          </w:r>
        </w:p>
        <w:p w14:paraId="74BBDD3F" w14:textId="06A0C901" w:rsidR="00EC74DA" w:rsidRPr="00EC74DA" w:rsidRDefault="00E6735F">
          <w:pPr>
            <w:rPr>
              <w:rFonts w:cs="Times New Roman"/>
              <w:noProof/>
              <w:sz w:val="22"/>
            </w:rPr>
            <w:pPrChange w:id="74" w:author="Chenyu(Cherie) Li" w:date="2021-07-19T17:06:00Z">
              <w:pPr>
                <w:pStyle w:val="TOC2"/>
                <w:tabs>
                  <w:tab w:val="right" w:leader="dot" w:pos="9350"/>
                </w:tabs>
              </w:pPr>
            </w:pPrChange>
          </w:pPr>
          <w:r>
            <w:fldChar w:fldCharType="begin"/>
          </w:r>
          <w:r>
            <w:instrText xml:space="preserve"> HYPERLINK \l "_Toc48819288" </w:instrText>
          </w:r>
          <w:r>
            <w:fldChar w:fldCharType="separate"/>
          </w:r>
          <w:r w:rsidR="00EC74DA" w:rsidRPr="00EC74DA">
            <w:rPr>
              <w:rStyle w:val="Hyperlink"/>
              <w:rFonts w:cs="Times New Roman"/>
              <w:noProof/>
            </w:rPr>
            <w:t>Proportion Analysis</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_Toc48819288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23</w:t>
          </w:r>
          <w:r w:rsidR="00EC74DA" w:rsidRPr="00EC74DA">
            <w:rPr>
              <w:rFonts w:cs="Times New Roman"/>
              <w:noProof/>
              <w:webHidden/>
            </w:rPr>
            <w:fldChar w:fldCharType="end"/>
          </w:r>
          <w:r>
            <w:rPr>
              <w:rFonts w:cs="Times New Roman"/>
              <w:noProof/>
            </w:rPr>
            <w:fldChar w:fldCharType="end"/>
          </w:r>
        </w:p>
        <w:p w14:paraId="6623B19F" w14:textId="3903B502" w:rsidR="00EC74DA" w:rsidRPr="00EC74DA" w:rsidRDefault="00E6735F">
          <w:pPr>
            <w:rPr>
              <w:rFonts w:cs="Times New Roman"/>
              <w:noProof/>
              <w:sz w:val="22"/>
            </w:rPr>
            <w:pPrChange w:id="75" w:author="Chenyu(Cherie) Li" w:date="2021-07-19T17:06:00Z">
              <w:pPr>
                <w:pStyle w:val="TOC2"/>
                <w:tabs>
                  <w:tab w:val="right" w:leader="dot" w:pos="9350"/>
                </w:tabs>
              </w:pPr>
            </w:pPrChange>
          </w:pPr>
          <w:r>
            <w:fldChar w:fldCharType="begin"/>
          </w:r>
          <w:r>
            <w:instrText xml:space="preserve"> HYPERLINK \l "_Toc48819289" </w:instrText>
          </w:r>
          <w:r>
            <w:fldChar w:fldCharType="separate"/>
          </w:r>
          <w:r w:rsidR="00EC74DA" w:rsidRPr="00EC74DA">
            <w:rPr>
              <w:rStyle w:val="Hyperlink"/>
              <w:rFonts w:cs="Times New Roman"/>
              <w:noProof/>
            </w:rPr>
            <w:t>Meta-regressions</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_Toc48819289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25</w:t>
          </w:r>
          <w:r w:rsidR="00EC74DA" w:rsidRPr="00EC74DA">
            <w:rPr>
              <w:rFonts w:cs="Times New Roman"/>
              <w:noProof/>
              <w:webHidden/>
            </w:rPr>
            <w:fldChar w:fldCharType="end"/>
          </w:r>
          <w:r>
            <w:rPr>
              <w:rFonts w:cs="Times New Roman"/>
              <w:noProof/>
            </w:rPr>
            <w:fldChar w:fldCharType="end"/>
          </w:r>
        </w:p>
        <w:p w14:paraId="026204CC" w14:textId="6CAA67C5" w:rsidR="00EC74DA" w:rsidRPr="00EC74DA" w:rsidRDefault="00E6735F">
          <w:pPr>
            <w:rPr>
              <w:rFonts w:cs="Times New Roman"/>
              <w:noProof/>
              <w:sz w:val="22"/>
            </w:rPr>
            <w:pPrChange w:id="76" w:author="Chenyu(Cherie) Li" w:date="2021-07-19T17:06:00Z">
              <w:pPr>
                <w:pStyle w:val="TOC1"/>
                <w:tabs>
                  <w:tab w:val="right" w:leader="dot" w:pos="9350"/>
                </w:tabs>
              </w:pPr>
            </w:pPrChange>
          </w:pPr>
          <w:r>
            <w:fldChar w:fldCharType="begin"/>
          </w:r>
          <w:r>
            <w:instrText xml:space="preserve"> HYPERLINK \l "_Toc48819290" </w:instrText>
          </w:r>
          <w:r>
            <w:fldChar w:fldCharType="separate"/>
          </w:r>
          <w:r w:rsidR="00EC74DA" w:rsidRPr="00EC74DA">
            <w:rPr>
              <w:rStyle w:val="Hyperlink"/>
              <w:rFonts w:cs="Times New Roman"/>
              <w:noProof/>
            </w:rPr>
            <w:t>Discussion</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_Toc48819290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27</w:t>
          </w:r>
          <w:r w:rsidR="00EC74DA" w:rsidRPr="00EC74DA">
            <w:rPr>
              <w:rFonts w:cs="Times New Roman"/>
              <w:noProof/>
              <w:webHidden/>
            </w:rPr>
            <w:fldChar w:fldCharType="end"/>
          </w:r>
          <w:r>
            <w:rPr>
              <w:rFonts w:cs="Times New Roman"/>
              <w:noProof/>
            </w:rPr>
            <w:fldChar w:fldCharType="end"/>
          </w:r>
        </w:p>
        <w:p w14:paraId="055EA608" w14:textId="40113FD5" w:rsidR="00EC74DA" w:rsidRPr="00EC74DA" w:rsidRDefault="00E6735F">
          <w:pPr>
            <w:rPr>
              <w:rFonts w:cs="Times New Roman"/>
              <w:noProof/>
              <w:sz w:val="22"/>
            </w:rPr>
            <w:pPrChange w:id="77" w:author="Chenyu(Cherie) Li" w:date="2021-07-19T17:06:00Z">
              <w:pPr>
                <w:pStyle w:val="TOC3"/>
                <w:tabs>
                  <w:tab w:val="right" w:leader="dot" w:pos="9350"/>
                </w:tabs>
              </w:pPr>
            </w:pPrChange>
          </w:pPr>
          <w:r>
            <w:fldChar w:fldCharType="begin"/>
          </w:r>
          <w:r>
            <w:instrText xml:space="preserve"> HYPERLINK \l "_Toc48819291" </w:instrText>
          </w:r>
          <w:r>
            <w:fldChar w:fldCharType="separate"/>
          </w:r>
          <w:r w:rsidR="00EC74DA" w:rsidRPr="00EC74DA">
            <w:rPr>
              <w:rStyle w:val="Hyperlink"/>
              <w:rFonts w:cs="Times New Roman"/>
              <w:noProof/>
            </w:rPr>
            <w:t>Main findings</w:t>
          </w:r>
          <w:r w:rsidR="00EC74DA" w:rsidRPr="00EC74DA">
            <w:rPr>
              <w:rFonts w:cs="Times New Roman"/>
              <w:noProof/>
              <w:webHidden/>
            </w:rPr>
            <w:tab/>
          </w:r>
          <w:r w:rsidR="00EC74DA" w:rsidRPr="00EC74DA">
            <w:rPr>
              <w:rFonts w:cs="Times New Roman"/>
              <w:i/>
              <w:iCs/>
              <w:noProof/>
              <w:webHidden/>
            </w:rPr>
            <w:fldChar w:fldCharType="begin"/>
          </w:r>
          <w:r w:rsidR="00EC74DA" w:rsidRPr="00EC74DA">
            <w:rPr>
              <w:rFonts w:cs="Times New Roman"/>
              <w:noProof/>
              <w:webHidden/>
            </w:rPr>
            <w:instrText xml:space="preserve"> PAGEREF _Toc48819291 \h </w:instrText>
          </w:r>
          <w:r w:rsidR="00EC74DA" w:rsidRPr="00EC74DA">
            <w:rPr>
              <w:rFonts w:cs="Times New Roman"/>
              <w:i/>
              <w:iCs/>
              <w:noProof/>
              <w:webHidden/>
            </w:rPr>
          </w:r>
          <w:r w:rsidR="00EC74DA" w:rsidRPr="00EC74DA">
            <w:rPr>
              <w:rFonts w:cs="Times New Roman"/>
              <w:i/>
              <w:iCs/>
              <w:noProof/>
              <w:webHidden/>
            </w:rPr>
            <w:fldChar w:fldCharType="separate"/>
          </w:r>
          <w:r w:rsidR="00DD5841">
            <w:rPr>
              <w:rFonts w:cs="Times New Roman"/>
              <w:noProof/>
              <w:webHidden/>
            </w:rPr>
            <w:t>27</w:t>
          </w:r>
          <w:r w:rsidR="00EC74DA" w:rsidRPr="00EC74DA">
            <w:rPr>
              <w:rFonts w:cs="Times New Roman"/>
              <w:i/>
              <w:iCs/>
              <w:noProof/>
              <w:webHidden/>
            </w:rPr>
            <w:fldChar w:fldCharType="end"/>
          </w:r>
          <w:r>
            <w:rPr>
              <w:rFonts w:cs="Times New Roman"/>
              <w:noProof/>
            </w:rPr>
            <w:fldChar w:fldCharType="end"/>
          </w:r>
        </w:p>
        <w:p w14:paraId="1B1442EC" w14:textId="27A774E8" w:rsidR="00EC74DA" w:rsidRPr="00EC74DA" w:rsidRDefault="00E6735F">
          <w:pPr>
            <w:rPr>
              <w:rFonts w:cs="Times New Roman"/>
              <w:noProof/>
              <w:sz w:val="22"/>
            </w:rPr>
            <w:pPrChange w:id="78" w:author="Chenyu(Cherie) Li" w:date="2021-07-19T17:06:00Z">
              <w:pPr>
                <w:pStyle w:val="TOC3"/>
                <w:tabs>
                  <w:tab w:val="right" w:leader="dot" w:pos="9350"/>
                </w:tabs>
              </w:pPr>
            </w:pPrChange>
          </w:pPr>
          <w:r>
            <w:fldChar w:fldCharType="begin"/>
          </w:r>
          <w:r>
            <w:instrText xml:space="preserve"> HYPERLINK \l "_Toc48819292" </w:instrText>
          </w:r>
          <w:r>
            <w:fldChar w:fldCharType="separate"/>
          </w:r>
          <w:r w:rsidR="00EC74DA" w:rsidRPr="00EC74DA">
            <w:rPr>
              <w:rStyle w:val="Hyperlink"/>
              <w:rFonts w:cs="Times New Roman"/>
              <w:noProof/>
            </w:rPr>
            <w:t>Limitations</w:t>
          </w:r>
          <w:r w:rsidR="00EC74DA" w:rsidRPr="00EC74DA">
            <w:rPr>
              <w:rFonts w:cs="Times New Roman"/>
              <w:noProof/>
              <w:webHidden/>
            </w:rPr>
            <w:tab/>
          </w:r>
          <w:r w:rsidR="00EC74DA" w:rsidRPr="00EC74DA">
            <w:rPr>
              <w:rFonts w:cs="Times New Roman"/>
              <w:i/>
              <w:iCs/>
              <w:noProof/>
              <w:webHidden/>
            </w:rPr>
            <w:fldChar w:fldCharType="begin"/>
          </w:r>
          <w:r w:rsidR="00EC74DA" w:rsidRPr="00EC74DA">
            <w:rPr>
              <w:rFonts w:cs="Times New Roman"/>
              <w:noProof/>
              <w:webHidden/>
            </w:rPr>
            <w:instrText xml:space="preserve"> PAGEREF _Toc48819292 \h </w:instrText>
          </w:r>
          <w:r w:rsidR="00EC74DA" w:rsidRPr="00EC74DA">
            <w:rPr>
              <w:rFonts w:cs="Times New Roman"/>
              <w:i/>
              <w:iCs/>
              <w:noProof/>
              <w:webHidden/>
            </w:rPr>
          </w:r>
          <w:r w:rsidR="00EC74DA" w:rsidRPr="00EC74DA">
            <w:rPr>
              <w:rFonts w:cs="Times New Roman"/>
              <w:i/>
              <w:iCs/>
              <w:noProof/>
              <w:webHidden/>
            </w:rPr>
            <w:fldChar w:fldCharType="separate"/>
          </w:r>
          <w:r w:rsidR="00DD5841">
            <w:rPr>
              <w:rFonts w:cs="Times New Roman"/>
              <w:noProof/>
              <w:webHidden/>
            </w:rPr>
            <w:t>30</w:t>
          </w:r>
          <w:r w:rsidR="00EC74DA" w:rsidRPr="00EC74DA">
            <w:rPr>
              <w:rFonts w:cs="Times New Roman"/>
              <w:i/>
              <w:iCs/>
              <w:noProof/>
              <w:webHidden/>
            </w:rPr>
            <w:fldChar w:fldCharType="end"/>
          </w:r>
          <w:r>
            <w:rPr>
              <w:rFonts w:cs="Times New Roman"/>
              <w:noProof/>
            </w:rPr>
            <w:fldChar w:fldCharType="end"/>
          </w:r>
        </w:p>
        <w:p w14:paraId="7358232D" w14:textId="5BF5B0AC" w:rsidR="00EC74DA" w:rsidRPr="00EC74DA" w:rsidRDefault="00E6735F">
          <w:pPr>
            <w:rPr>
              <w:rFonts w:cs="Times New Roman"/>
              <w:noProof/>
              <w:sz w:val="22"/>
            </w:rPr>
            <w:pPrChange w:id="79" w:author="Chenyu(Cherie) Li" w:date="2021-07-19T17:06:00Z">
              <w:pPr>
                <w:pStyle w:val="TOC1"/>
                <w:tabs>
                  <w:tab w:val="right" w:leader="dot" w:pos="9350"/>
                </w:tabs>
              </w:pPr>
            </w:pPrChange>
          </w:pPr>
          <w:r>
            <w:fldChar w:fldCharType="begin"/>
          </w:r>
          <w:r>
            <w:instrText xml:space="preserve"> HYPERLINK \l "_Toc48819293" </w:instrText>
          </w:r>
          <w:r>
            <w:fldChar w:fldCharType="separate"/>
          </w:r>
          <w:r w:rsidR="00EC74DA" w:rsidRPr="00EC74DA">
            <w:rPr>
              <w:rStyle w:val="Hyperlink"/>
              <w:rFonts w:cs="Times New Roman"/>
              <w:noProof/>
            </w:rPr>
            <w:t>References</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_Toc48819293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32</w:t>
          </w:r>
          <w:r w:rsidR="00EC74DA" w:rsidRPr="00EC74DA">
            <w:rPr>
              <w:rFonts w:cs="Times New Roman"/>
              <w:noProof/>
              <w:webHidden/>
            </w:rPr>
            <w:fldChar w:fldCharType="end"/>
          </w:r>
          <w:r>
            <w:rPr>
              <w:rFonts w:cs="Times New Roman"/>
              <w:noProof/>
            </w:rPr>
            <w:fldChar w:fldCharType="end"/>
          </w:r>
        </w:p>
        <w:p w14:paraId="174A62EF" w14:textId="1F2ADE9D" w:rsidR="00EC74DA" w:rsidRPr="00EC74DA" w:rsidRDefault="00E6735F">
          <w:pPr>
            <w:rPr>
              <w:rFonts w:cs="Times New Roman"/>
              <w:noProof/>
              <w:sz w:val="22"/>
            </w:rPr>
            <w:pPrChange w:id="80" w:author="Chenyu(Cherie) Li" w:date="2021-07-19T17:06:00Z">
              <w:pPr>
                <w:pStyle w:val="TOC1"/>
                <w:tabs>
                  <w:tab w:val="right" w:leader="dot" w:pos="9350"/>
                </w:tabs>
              </w:pPr>
            </w:pPrChange>
          </w:pPr>
          <w:r>
            <w:fldChar w:fldCharType="begin"/>
          </w:r>
          <w:r>
            <w:instrText xml:space="preserve"> HYPERLINK \l "_Toc48819294" </w:instrText>
          </w:r>
          <w:r>
            <w:fldChar w:fldCharType="separate"/>
          </w:r>
          <w:r w:rsidR="00EC74DA" w:rsidRPr="00EC74DA">
            <w:rPr>
              <w:rStyle w:val="Hyperlink"/>
              <w:rFonts w:cs="Times New Roman"/>
              <w:noProof/>
            </w:rPr>
            <w:t>Appendix</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_Toc48819294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36</w:t>
          </w:r>
          <w:r w:rsidR="00EC74DA" w:rsidRPr="00EC74DA">
            <w:rPr>
              <w:rFonts w:cs="Times New Roman"/>
              <w:noProof/>
              <w:webHidden/>
            </w:rPr>
            <w:fldChar w:fldCharType="end"/>
          </w:r>
          <w:r>
            <w:rPr>
              <w:rFonts w:cs="Times New Roman"/>
              <w:noProof/>
            </w:rPr>
            <w:fldChar w:fldCharType="end"/>
          </w:r>
        </w:p>
        <w:p w14:paraId="1BC22426" w14:textId="1B0EB543" w:rsidR="00EC74DA" w:rsidRPr="00EC74DA" w:rsidRDefault="00E6735F">
          <w:pPr>
            <w:rPr>
              <w:rFonts w:cs="Times New Roman"/>
              <w:noProof/>
              <w:sz w:val="22"/>
            </w:rPr>
            <w:pPrChange w:id="81" w:author="Chenyu(Cherie) Li" w:date="2021-07-19T17:06:00Z">
              <w:pPr>
                <w:pStyle w:val="TOC1"/>
                <w:tabs>
                  <w:tab w:val="right" w:leader="dot" w:pos="9350"/>
                </w:tabs>
              </w:pPr>
            </w:pPrChange>
          </w:pPr>
          <w:r>
            <w:fldChar w:fldCharType="begin"/>
          </w:r>
          <w:r>
            <w:instrText xml:space="preserve"> HYPERLINK \l "_Toc48819295" </w:instrText>
          </w:r>
          <w:r>
            <w:fldChar w:fldCharType="separate"/>
          </w:r>
          <w:r w:rsidR="00EC74DA" w:rsidRPr="00EC74DA">
            <w:rPr>
              <w:rStyle w:val="Hyperlink"/>
              <w:rFonts w:cs="Times New Roman"/>
              <w:noProof/>
            </w:rPr>
            <w:t>Biographical Statement</w:t>
          </w:r>
          <w:r w:rsidR="00EC74DA" w:rsidRPr="00EC74DA">
            <w:rPr>
              <w:rFonts w:cs="Times New Roman"/>
              <w:noProof/>
              <w:webHidden/>
            </w:rPr>
            <w:tab/>
          </w:r>
          <w:r w:rsidR="00EC74DA" w:rsidRPr="00EC74DA">
            <w:rPr>
              <w:rFonts w:cs="Times New Roman"/>
              <w:noProof/>
              <w:webHidden/>
            </w:rPr>
            <w:fldChar w:fldCharType="begin"/>
          </w:r>
          <w:r w:rsidR="00EC74DA" w:rsidRPr="00EC74DA">
            <w:rPr>
              <w:rFonts w:cs="Times New Roman"/>
              <w:noProof/>
              <w:webHidden/>
            </w:rPr>
            <w:instrText xml:space="preserve"> PAGEREF _Toc48819295 \h </w:instrText>
          </w:r>
          <w:r w:rsidR="00EC74DA" w:rsidRPr="00EC74DA">
            <w:rPr>
              <w:rFonts w:cs="Times New Roman"/>
              <w:noProof/>
              <w:webHidden/>
            </w:rPr>
          </w:r>
          <w:r w:rsidR="00EC74DA" w:rsidRPr="00EC74DA">
            <w:rPr>
              <w:rFonts w:cs="Times New Roman"/>
              <w:noProof/>
              <w:webHidden/>
            </w:rPr>
            <w:fldChar w:fldCharType="separate"/>
          </w:r>
          <w:r w:rsidR="00DD5841">
            <w:rPr>
              <w:rFonts w:cs="Times New Roman"/>
              <w:noProof/>
              <w:webHidden/>
            </w:rPr>
            <w:t>41</w:t>
          </w:r>
          <w:r w:rsidR="00EC74DA" w:rsidRPr="00EC74DA">
            <w:rPr>
              <w:rFonts w:cs="Times New Roman"/>
              <w:noProof/>
              <w:webHidden/>
            </w:rPr>
            <w:fldChar w:fldCharType="end"/>
          </w:r>
          <w:r>
            <w:rPr>
              <w:rFonts w:cs="Times New Roman"/>
              <w:noProof/>
            </w:rPr>
            <w:fldChar w:fldCharType="end"/>
          </w:r>
        </w:p>
        <w:p w14:paraId="6651E807" w14:textId="01F17790" w:rsidR="00116953" w:rsidRDefault="00116953" w:rsidP="00440C09">
          <w:r w:rsidRPr="00EC74DA">
            <w:rPr>
              <w:rFonts w:cs="Times New Roman"/>
              <w:b/>
              <w:bCs/>
              <w:noProof/>
            </w:rPr>
            <w:fldChar w:fldCharType="end"/>
          </w:r>
        </w:p>
      </w:sdtContent>
    </w:sdt>
    <w:p w14:paraId="289B0FC9" w14:textId="5FB947D1" w:rsidR="00C97C65" w:rsidRDefault="00C97C65">
      <w:pPr>
        <w:pPrChange w:id="82" w:author="Chenyu(Cherie) Li" w:date="2021-07-19T17:06:00Z">
          <w:pPr>
            <w:pStyle w:val="NormalWeb"/>
            <w:spacing w:before="0" w:beforeAutospacing="0" w:after="0" w:afterAutospacing="0"/>
          </w:pPr>
        </w:pPrChange>
      </w:pPr>
    </w:p>
    <w:p w14:paraId="347DF8BF" w14:textId="77777777" w:rsidR="00EC74DA" w:rsidRDefault="00EC74DA">
      <w:pPr>
        <w:sectPr w:rsidR="00EC74DA" w:rsidSect="003441FA">
          <w:pgSz w:w="12240" w:h="15840"/>
          <w:pgMar w:top="1440" w:right="1440" w:bottom="1440" w:left="1440" w:header="720" w:footer="720" w:gutter="0"/>
          <w:pgNumType w:fmt="lowerRoman"/>
          <w:cols w:space="720"/>
          <w:docGrid w:linePitch="360"/>
        </w:sectPr>
        <w:pPrChange w:id="83" w:author="Chenyu(Cherie) Li" w:date="2021-07-19T17:06:00Z">
          <w:pPr>
            <w:pStyle w:val="Heading1"/>
          </w:pPr>
        </w:pPrChange>
      </w:pPr>
      <w:bookmarkStart w:id="84" w:name="_Toc48819107"/>
    </w:p>
    <w:p w14:paraId="629BC170" w14:textId="4DC9097E" w:rsidR="00CD0F89" w:rsidRPr="00B307FF" w:rsidRDefault="00FF69C3">
      <w:pPr>
        <w:pPrChange w:id="85" w:author="Chenyu(Cherie) Li" w:date="2021-07-19T17:06:00Z">
          <w:pPr>
            <w:pStyle w:val="Heading1"/>
          </w:pPr>
        </w:pPrChange>
      </w:pPr>
      <w:bookmarkStart w:id="86" w:name="_Toc48819267"/>
      <w:r>
        <w:lastRenderedPageBreak/>
        <w:t>List of Tables</w:t>
      </w:r>
      <w:bookmarkEnd w:id="84"/>
      <w:bookmarkEnd w:id="86"/>
    </w:p>
    <w:p w14:paraId="4D1176F3" w14:textId="32D04DAB" w:rsidR="00276CE5" w:rsidRDefault="009436EA">
      <w:pPr>
        <w:rPr>
          <w:rFonts w:asciiTheme="minorHAnsi" w:hAnsiTheme="minorHAnsi"/>
          <w:noProof/>
          <w:szCs w:val="24"/>
        </w:rPr>
        <w:pPrChange w:id="87" w:author="Chenyu(Cherie) Li" w:date="2021-07-19T17:06:00Z">
          <w:pPr>
            <w:pStyle w:val="TableofFigures"/>
            <w:tabs>
              <w:tab w:val="right" w:leader="dot" w:pos="9350"/>
            </w:tabs>
          </w:pPr>
        </w:pPrChange>
      </w:pPr>
      <w:r>
        <w:fldChar w:fldCharType="begin"/>
      </w:r>
      <w:r>
        <w:instrText xml:space="preserve"> TOC \h \z \c "Table" </w:instrText>
      </w:r>
      <w:r>
        <w:fldChar w:fldCharType="separate"/>
      </w:r>
      <w:r w:rsidR="00E6735F">
        <w:fldChar w:fldCharType="begin"/>
      </w:r>
      <w:r w:rsidR="00E6735F">
        <w:instrText xml:space="preserve"> HYPERLINK \l "_Toc48814294" </w:instrText>
      </w:r>
      <w:r w:rsidR="00E6735F">
        <w:fldChar w:fldCharType="separate"/>
      </w:r>
      <w:r w:rsidR="00276CE5" w:rsidRPr="00D81BA7">
        <w:rPr>
          <w:rStyle w:val="Hyperlink"/>
          <w:noProof/>
        </w:rPr>
        <w:t>Table 1 Guidelines for Using RWE and RWD</w:t>
      </w:r>
      <w:r w:rsidR="00276CE5">
        <w:rPr>
          <w:noProof/>
          <w:webHidden/>
        </w:rPr>
        <w:tab/>
      </w:r>
      <w:r w:rsidR="00276CE5">
        <w:rPr>
          <w:noProof/>
          <w:webHidden/>
        </w:rPr>
        <w:fldChar w:fldCharType="begin"/>
      </w:r>
      <w:r w:rsidR="00276CE5">
        <w:rPr>
          <w:noProof/>
          <w:webHidden/>
        </w:rPr>
        <w:instrText xml:space="preserve"> PAGEREF _Toc48814294 \h </w:instrText>
      </w:r>
      <w:r w:rsidR="00276CE5">
        <w:rPr>
          <w:noProof/>
          <w:webHidden/>
        </w:rPr>
      </w:r>
      <w:r w:rsidR="00276CE5">
        <w:rPr>
          <w:noProof/>
          <w:webHidden/>
        </w:rPr>
        <w:fldChar w:fldCharType="separate"/>
      </w:r>
      <w:r w:rsidR="00DD5841">
        <w:rPr>
          <w:noProof/>
          <w:webHidden/>
        </w:rPr>
        <w:t>6</w:t>
      </w:r>
      <w:r w:rsidR="00276CE5">
        <w:rPr>
          <w:noProof/>
          <w:webHidden/>
        </w:rPr>
        <w:fldChar w:fldCharType="end"/>
      </w:r>
      <w:r w:rsidR="00E6735F">
        <w:rPr>
          <w:noProof/>
        </w:rPr>
        <w:fldChar w:fldCharType="end"/>
      </w:r>
    </w:p>
    <w:p w14:paraId="320D2C3C" w14:textId="4E5F065C" w:rsidR="00276CE5" w:rsidRDefault="00E6735F">
      <w:pPr>
        <w:rPr>
          <w:rFonts w:asciiTheme="minorHAnsi" w:hAnsiTheme="minorHAnsi"/>
          <w:noProof/>
          <w:szCs w:val="24"/>
        </w:rPr>
        <w:pPrChange w:id="88" w:author="Chenyu(Cherie) Li" w:date="2021-07-19T17:06:00Z">
          <w:pPr>
            <w:pStyle w:val="TableofFigures"/>
            <w:tabs>
              <w:tab w:val="right" w:leader="dot" w:pos="9350"/>
            </w:tabs>
          </w:pPr>
        </w:pPrChange>
      </w:pPr>
      <w:r>
        <w:fldChar w:fldCharType="begin"/>
      </w:r>
      <w:r>
        <w:instrText xml:space="preserve"> HYPERLINK \l "_Toc48814295" </w:instrText>
      </w:r>
      <w:r>
        <w:fldChar w:fldCharType="separate"/>
      </w:r>
      <w:r w:rsidR="00276CE5" w:rsidRPr="00D81BA7">
        <w:rPr>
          <w:rStyle w:val="Hyperlink"/>
          <w:noProof/>
        </w:rPr>
        <w:t>Table 2 Challenges of Using EHRs</w:t>
      </w:r>
      <w:r w:rsidR="00276CE5">
        <w:rPr>
          <w:noProof/>
          <w:webHidden/>
        </w:rPr>
        <w:tab/>
      </w:r>
      <w:r w:rsidR="00276CE5">
        <w:rPr>
          <w:noProof/>
          <w:webHidden/>
        </w:rPr>
        <w:fldChar w:fldCharType="begin"/>
      </w:r>
      <w:r w:rsidR="00276CE5">
        <w:rPr>
          <w:noProof/>
          <w:webHidden/>
        </w:rPr>
        <w:instrText xml:space="preserve"> PAGEREF _Toc48814295 \h </w:instrText>
      </w:r>
      <w:r w:rsidR="00276CE5">
        <w:rPr>
          <w:noProof/>
          <w:webHidden/>
        </w:rPr>
      </w:r>
      <w:r w:rsidR="00276CE5">
        <w:rPr>
          <w:noProof/>
          <w:webHidden/>
        </w:rPr>
        <w:fldChar w:fldCharType="separate"/>
      </w:r>
      <w:r w:rsidR="00DD5841">
        <w:rPr>
          <w:noProof/>
          <w:webHidden/>
        </w:rPr>
        <w:t>8</w:t>
      </w:r>
      <w:r w:rsidR="00276CE5">
        <w:rPr>
          <w:noProof/>
          <w:webHidden/>
        </w:rPr>
        <w:fldChar w:fldCharType="end"/>
      </w:r>
      <w:r>
        <w:rPr>
          <w:noProof/>
        </w:rPr>
        <w:fldChar w:fldCharType="end"/>
      </w:r>
    </w:p>
    <w:p w14:paraId="3E66B91D" w14:textId="12504565" w:rsidR="00276CE5" w:rsidRDefault="00E6735F">
      <w:pPr>
        <w:rPr>
          <w:rFonts w:asciiTheme="minorHAnsi" w:hAnsiTheme="minorHAnsi"/>
          <w:noProof/>
          <w:szCs w:val="24"/>
        </w:rPr>
        <w:pPrChange w:id="89" w:author="Chenyu(Cherie) Li" w:date="2021-07-19T17:06:00Z">
          <w:pPr>
            <w:pStyle w:val="TableofFigures"/>
            <w:tabs>
              <w:tab w:val="right" w:leader="dot" w:pos="9350"/>
            </w:tabs>
          </w:pPr>
        </w:pPrChange>
      </w:pPr>
      <w:r>
        <w:fldChar w:fldCharType="begin"/>
      </w:r>
      <w:r>
        <w:instrText xml:space="preserve"> HYPERLINK \l "_Toc48814296" </w:instrText>
      </w:r>
      <w:r>
        <w:fldChar w:fldCharType="separate"/>
      </w:r>
      <w:r w:rsidR="00276CE5" w:rsidRPr="00D81BA7">
        <w:rPr>
          <w:rStyle w:val="Hyperlink"/>
          <w:noProof/>
        </w:rPr>
        <w:t>Table 3 Inclusion Criteria</w:t>
      </w:r>
      <w:r w:rsidR="00276CE5">
        <w:rPr>
          <w:noProof/>
          <w:webHidden/>
        </w:rPr>
        <w:tab/>
      </w:r>
      <w:r w:rsidR="00276CE5">
        <w:rPr>
          <w:noProof/>
          <w:webHidden/>
        </w:rPr>
        <w:fldChar w:fldCharType="begin"/>
      </w:r>
      <w:r w:rsidR="00276CE5">
        <w:rPr>
          <w:noProof/>
          <w:webHidden/>
        </w:rPr>
        <w:instrText xml:space="preserve"> PAGEREF _Toc48814296 \h </w:instrText>
      </w:r>
      <w:r w:rsidR="00276CE5">
        <w:rPr>
          <w:noProof/>
          <w:webHidden/>
        </w:rPr>
      </w:r>
      <w:r w:rsidR="00276CE5">
        <w:rPr>
          <w:noProof/>
          <w:webHidden/>
        </w:rPr>
        <w:fldChar w:fldCharType="separate"/>
      </w:r>
      <w:r w:rsidR="00DD5841">
        <w:rPr>
          <w:noProof/>
          <w:webHidden/>
        </w:rPr>
        <w:t>14</w:t>
      </w:r>
      <w:r w:rsidR="00276CE5">
        <w:rPr>
          <w:noProof/>
          <w:webHidden/>
        </w:rPr>
        <w:fldChar w:fldCharType="end"/>
      </w:r>
      <w:r>
        <w:rPr>
          <w:noProof/>
        </w:rPr>
        <w:fldChar w:fldCharType="end"/>
      </w:r>
    </w:p>
    <w:p w14:paraId="05D853AC" w14:textId="34CE6F96" w:rsidR="00276CE5" w:rsidRDefault="00E6735F">
      <w:pPr>
        <w:rPr>
          <w:rFonts w:asciiTheme="minorHAnsi" w:hAnsiTheme="minorHAnsi"/>
          <w:noProof/>
          <w:szCs w:val="24"/>
        </w:rPr>
        <w:pPrChange w:id="90" w:author="Chenyu(Cherie) Li" w:date="2021-07-19T17:06:00Z">
          <w:pPr>
            <w:pStyle w:val="TableofFigures"/>
            <w:tabs>
              <w:tab w:val="right" w:leader="dot" w:pos="9350"/>
            </w:tabs>
          </w:pPr>
        </w:pPrChange>
      </w:pPr>
      <w:r>
        <w:fldChar w:fldCharType="begin"/>
      </w:r>
      <w:r>
        <w:instrText xml:space="preserve"> HYPERLINK \l "_Toc48814297" </w:instrText>
      </w:r>
      <w:r>
        <w:fldChar w:fldCharType="separate"/>
      </w:r>
      <w:r w:rsidR="00276CE5" w:rsidRPr="00D81BA7">
        <w:rPr>
          <w:rStyle w:val="Hyperlink"/>
          <w:noProof/>
        </w:rPr>
        <w:t>Table 4 Articles Numbers by Epoch</w:t>
      </w:r>
      <w:r w:rsidR="00276CE5">
        <w:rPr>
          <w:noProof/>
          <w:webHidden/>
        </w:rPr>
        <w:tab/>
      </w:r>
      <w:r w:rsidR="00276CE5">
        <w:rPr>
          <w:noProof/>
          <w:webHidden/>
        </w:rPr>
        <w:fldChar w:fldCharType="begin"/>
      </w:r>
      <w:r w:rsidR="00276CE5">
        <w:rPr>
          <w:noProof/>
          <w:webHidden/>
        </w:rPr>
        <w:instrText xml:space="preserve"> PAGEREF _Toc48814297 \h </w:instrText>
      </w:r>
      <w:r w:rsidR="00276CE5">
        <w:rPr>
          <w:noProof/>
          <w:webHidden/>
        </w:rPr>
      </w:r>
      <w:r w:rsidR="00276CE5">
        <w:rPr>
          <w:noProof/>
          <w:webHidden/>
        </w:rPr>
        <w:fldChar w:fldCharType="separate"/>
      </w:r>
      <w:r w:rsidR="00DD5841">
        <w:rPr>
          <w:noProof/>
          <w:webHidden/>
        </w:rPr>
        <w:t>18</w:t>
      </w:r>
      <w:r w:rsidR="00276CE5">
        <w:rPr>
          <w:noProof/>
          <w:webHidden/>
        </w:rPr>
        <w:fldChar w:fldCharType="end"/>
      </w:r>
      <w:r>
        <w:rPr>
          <w:noProof/>
        </w:rPr>
        <w:fldChar w:fldCharType="end"/>
      </w:r>
    </w:p>
    <w:p w14:paraId="570EA18F" w14:textId="64CB3569" w:rsidR="00276CE5" w:rsidRDefault="00E6735F">
      <w:pPr>
        <w:rPr>
          <w:rFonts w:asciiTheme="minorHAnsi" w:hAnsiTheme="minorHAnsi"/>
          <w:noProof/>
          <w:szCs w:val="24"/>
        </w:rPr>
        <w:pPrChange w:id="91" w:author="Chenyu(Cherie) Li" w:date="2021-07-19T17:06:00Z">
          <w:pPr>
            <w:pStyle w:val="TableofFigures"/>
            <w:tabs>
              <w:tab w:val="right" w:leader="dot" w:pos="9350"/>
            </w:tabs>
          </w:pPr>
        </w:pPrChange>
      </w:pPr>
      <w:r>
        <w:fldChar w:fldCharType="begin"/>
      </w:r>
      <w:r>
        <w:instrText xml:space="preserve"> HYPERLINK \l "_Toc48814298" </w:instrText>
      </w:r>
      <w:r>
        <w:fldChar w:fldCharType="separate"/>
      </w:r>
      <w:r w:rsidR="00276CE5" w:rsidRPr="00D81BA7">
        <w:rPr>
          <w:rStyle w:val="Hyperlink"/>
          <w:noProof/>
        </w:rPr>
        <w:t>Table 5 Exclusion Reasons</w:t>
      </w:r>
      <w:r w:rsidR="00276CE5">
        <w:rPr>
          <w:noProof/>
          <w:webHidden/>
        </w:rPr>
        <w:tab/>
      </w:r>
      <w:r w:rsidR="00276CE5">
        <w:rPr>
          <w:noProof/>
          <w:webHidden/>
        </w:rPr>
        <w:fldChar w:fldCharType="begin"/>
      </w:r>
      <w:r w:rsidR="00276CE5">
        <w:rPr>
          <w:noProof/>
          <w:webHidden/>
        </w:rPr>
        <w:instrText xml:space="preserve"> PAGEREF _Toc48814298 \h </w:instrText>
      </w:r>
      <w:r w:rsidR="00276CE5">
        <w:rPr>
          <w:noProof/>
          <w:webHidden/>
        </w:rPr>
      </w:r>
      <w:r w:rsidR="00276CE5">
        <w:rPr>
          <w:noProof/>
          <w:webHidden/>
        </w:rPr>
        <w:fldChar w:fldCharType="separate"/>
      </w:r>
      <w:r w:rsidR="00DD5841">
        <w:rPr>
          <w:noProof/>
          <w:webHidden/>
        </w:rPr>
        <w:t>19</w:t>
      </w:r>
      <w:r w:rsidR="00276CE5">
        <w:rPr>
          <w:noProof/>
          <w:webHidden/>
        </w:rPr>
        <w:fldChar w:fldCharType="end"/>
      </w:r>
      <w:r>
        <w:rPr>
          <w:noProof/>
        </w:rPr>
        <w:fldChar w:fldCharType="end"/>
      </w:r>
    </w:p>
    <w:p w14:paraId="6758CE01" w14:textId="6A90AE7D" w:rsidR="00276CE5" w:rsidRDefault="00E6735F">
      <w:pPr>
        <w:rPr>
          <w:rFonts w:asciiTheme="minorHAnsi" w:hAnsiTheme="minorHAnsi"/>
          <w:noProof/>
          <w:szCs w:val="24"/>
        </w:rPr>
        <w:pPrChange w:id="92" w:author="Chenyu(Cherie) Li" w:date="2021-07-19T17:06:00Z">
          <w:pPr>
            <w:pStyle w:val="TableofFigures"/>
            <w:tabs>
              <w:tab w:val="right" w:leader="dot" w:pos="9350"/>
            </w:tabs>
          </w:pPr>
        </w:pPrChange>
      </w:pPr>
      <w:r>
        <w:fldChar w:fldCharType="begin"/>
      </w:r>
      <w:r>
        <w:instrText xml:space="preserve"> HYPERLINK \l "_Toc48814299" </w:instrText>
      </w:r>
      <w:r>
        <w:fldChar w:fldCharType="separate"/>
      </w:r>
      <w:r w:rsidR="00276CE5" w:rsidRPr="00D81BA7">
        <w:rPr>
          <w:rStyle w:val="Hyperlink"/>
          <w:noProof/>
        </w:rPr>
        <w:t>Table 6 Included Paper Characteristics</w:t>
      </w:r>
      <w:r w:rsidR="00276CE5">
        <w:rPr>
          <w:noProof/>
          <w:webHidden/>
        </w:rPr>
        <w:tab/>
      </w:r>
      <w:r w:rsidR="00276CE5">
        <w:rPr>
          <w:noProof/>
          <w:webHidden/>
        </w:rPr>
        <w:fldChar w:fldCharType="begin"/>
      </w:r>
      <w:r w:rsidR="00276CE5">
        <w:rPr>
          <w:noProof/>
          <w:webHidden/>
        </w:rPr>
        <w:instrText xml:space="preserve"> PAGEREF _Toc48814299 \h </w:instrText>
      </w:r>
      <w:r w:rsidR="00276CE5">
        <w:rPr>
          <w:noProof/>
          <w:webHidden/>
        </w:rPr>
      </w:r>
      <w:r w:rsidR="00276CE5">
        <w:rPr>
          <w:noProof/>
          <w:webHidden/>
        </w:rPr>
        <w:fldChar w:fldCharType="separate"/>
      </w:r>
      <w:r w:rsidR="00DD5841">
        <w:rPr>
          <w:noProof/>
          <w:webHidden/>
        </w:rPr>
        <w:t>21</w:t>
      </w:r>
      <w:r w:rsidR="00276CE5">
        <w:rPr>
          <w:noProof/>
          <w:webHidden/>
        </w:rPr>
        <w:fldChar w:fldCharType="end"/>
      </w:r>
      <w:r>
        <w:rPr>
          <w:noProof/>
        </w:rPr>
        <w:fldChar w:fldCharType="end"/>
      </w:r>
    </w:p>
    <w:p w14:paraId="54E3DB26" w14:textId="767F481B" w:rsidR="00276CE5" w:rsidRDefault="00E6735F">
      <w:pPr>
        <w:rPr>
          <w:rFonts w:asciiTheme="minorHAnsi" w:hAnsiTheme="minorHAnsi"/>
          <w:noProof/>
          <w:szCs w:val="24"/>
        </w:rPr>
        <w:pPrChange w:id="93" w:author="Chenyu(Cherie) Li" w:date="2021-07-19T17:06:00Z">
          <w:pPr>
            <w:pStyle w:val="TableofFigures"/>
            <w:tabs>
              <w:tab w:val="right" w:leader="dot" w:pos="9350"/>
            </w:tabs>
          </w:pPr>
        </w:pPrChange>
      </w:pPr>
      <w:r>
        <w:fldChar w:fldCharType="begin"/>
      </w:r>
      <w:r>
        <w:instrText xml:space="preserve"> HYPERLINK \l "_Toc48814300" </w:instrText>
      </w:r>
      <w:r>
        <w:fldChar w:fldCharType="separate"/>
      </w:r>
      <w:r w:rsidR="00276CE5" w:rsidRPr="00D81BA7">
        <w:rPr>
          <w:rStyle w:val="Hyperlink"/>
          <w:noProof/>
        </w:rPr>
        <w:t>Table 7 Proportion estimation and Confidence Interval</w:t>
      </w:r>
      <w:r w:rsidR="00276CE5">
        <w:rPr>
          <w:noProof/>
          <w:webHidden/>
        </w:rPr>
        <w:tab/>
      </w:r>
      <w:r w:rsidR="00276CE5">
        <w:rPr>
          <w:noProof/>
          <w:webHidden/>
        </w:rPr>
        <w:fldChar w:fldCharType="begin"/>
      </w:r>
      <w:r w:rsidR="00276CE5">
        <w:rPr>
          <w:noProof/>
          <w:webHidden/>
        </w:rPr>
        <w:instrText xml:space="preserve"> PAGEREF _Toc48814300 \h </w:instrText>
      </w:r>
      <w:r w:rsidR="00276CE5">
        <w:rPr>
          <w:noProof/>
          <w:webHidden/>
        </w:rPr>
      </w:r>
      <w:r w:rsidR="00276CE5">
        <w:rPr>
          <w:noProof/>
          <w:webHidden/>
        </w:rPr>
        <w:fldChar w:fldCharType="separate"/>
      </w:r>
      <w:r w:rsidR="00DD5841">
        <w:rPr>
          <w:noProof/>
          <w:webHidden/>
        </w:rPr>
        <w:t>24</w:t>
      </w:r>
      <w:r w:rsidR="00276CE5">
        <w:rPr>
          <w:noProof/>
          <w:webHidden/>
        </w:rPr>
        <w:fldChar w:fldCharType="end"/>
      </w:r>
      <w:r>
        <w:rPr>
          <w:noProof/>
        </w:rPr>
        <w:fldChar w:fldCharType="end"/>
      </w:r>
    </w:p>
    <w:p w14:paraId="445B1207" w14:textId="2F9A45CF" w:rsidR="00276CE5" w:rsidRDefault="00E6735F">
      <w:pPr>
        <w:rPr>
          <w:rFonts w:asciiTheme="minorHAnsi" w:hAnsiTheme="minorHAnsi"/>
          <w:noProof/>
          <w:szCs w:val="24"/>
        </w:rPr>
        <w:pPrChange w:id="94" w:author="Chenyu(Cherie) Li" w:date="2021-07-19T17:06:00Z">
          <w:pPr>
            <w:pStyle w:val="TableofFigures"/>
            <w:tabs>
              <w:tab w:val="right" w:leader="dot" w:pos="9350"/>
            </w:tabs>
          </w:pPr>
        </w:pPrChange>
      </w:pPr>
      <w:r>
        <w:fldChar w:fldCharType="begin"/>
      </w:r>
      <w:r>
        <w:instrText xml:space="preserve"> HYPERLINK \l "_Toc48814301" </w:instrText>
      </w:r>
      <w:r>
        <w:fldChar w:fldCharType="separate"/>
      </w:r>
      <w:r w:rsidR="00276CE5" w:rsidRPr="00D81BA7">
        <w:rPr>
          <w:rStyle w:val="Hyperlink"/>
          <w:noProof/>
        </w:rPr>
        <w:t>Table 8 Meta-regression for three methods</w:t>
      </w:r>
      <w:r w:rsidR="00276CE5">
        <w:rPr>
          <w:noProof/>
          <w:webHidden/>
        </w:rPr>
        <w:tab/>
      </w:r>
      <w:r w:rsidR="00276CE5">
        <w:rPr>
          <w:noProof/>
          <w:webHidden/>
        </w:rPr>
        <w:fldChar w:fldCharType="begin"/>
      </w:r>
      <w:r w:rsidR="00276CE5">
        <w:rPr>
          <w:noProof/>
          <w:webHidden/>
        </w:rPr>
        <w:instrText xml:space="preserve"> PAGEREF _Toc48814301 \h </w:instrText>
      </w:r>
      <w:r w:rsidR="00276CE5">
        <w:rPr>
          <w:noProof/>
          <w:webHidden/>
        </w:rPr>
      </w:r>
      <w:r w:rsidR="00276CE5">
        <w:rPr>
          <w:noProof/>
          <w:webHidden/>
        </w:rPr>
        <w:fldChar w:fldCharType="separate"/>
      </w:r>
      <w:r w:rsidR="00DD5841">
        <w:rPr>
          <w:noProof/>
          <w:webHidden/>
        </w:rPr>
        <w:t>26</w:t>
      </w:r>
      <w:r w:rsidR="00276CE5">
        <w:rPr>
          <w:noProof/>
          <w:webHidden/>
        </w:rPr>
        <w:fldChar w:fldCharType="end"/>
      </w:r>
      <w:r>
        <w:rPr>
          <w:noProof/>
        </w:rPr>
        <w:fldChar w:fldCharType="end"/>
      </w:r>
    </w:p>
    <w:p w14:paraId="74CF6C7C" w14:textId="38BFD421" w:rsidR="00276CE5" w:rsidRDefault="00E6735F">
      <w:pPr>
        <w:rPr>
          <w:rFonts w:asciiTheme="minorHAnsi" w:hAnsiTheme="minorHAnsi"/>
          <w:noProof/>
          <w:szCs w:val="24"/>
        </w:rPr>
        <w:pPrChange w:id="95" w:author="Chenyu(Cherie) Li" w:date="2021-07-19T17:06:00Z">
          <w:pPr>
            <w:pStyle w:val="TableofFigures"/>
            <w:tabs>
              <w:tab w:val="right" w:leader="dot" w:pos="9350"/>
            </w:tabs>
          </w:pPr>
        </w:pPrChange>
      </w:pPr>
      <w:r>
        <w:fldChar w:fldCharType="begin"/>
      </w:r>
      <w:r>
        <w:instrText xml:space="preserve"> HYPERLINK \l "_Toc48814302" </w:instrText>
      </w:r>
      <w:r>
        <w:fldChar w:fldCharType="separate"/>
      </w:r>
      <w:r w:rsidR="00276CE5" w:rsidRPr="00D81BA7">
        <w:rPr>
          <w:rStyle w:val="Hyperlink"/>
          <w:noProof/>
        </w:rPr>
        <w:t>Table 10 Database Filed Definitions</w:t>
      </w:r>
      <w:r w:rsidR="00276CE5">
        <w:rPr>
          <w:noProof/>
          <w:webHidden/>
        </w:rPr>
        <w:tab/>
      </w:r>
      <w:r w:rsidR="00276CE5">
        <w:rPr>
          <w:noProof/>
          <w:webHidden/>
        </w:rPr>
        <w:fldChar w:fldCharType="begin"/>
      </w:r>
      <w:r w:rsidR="00276CE5">
        <w:rPr>
          <w:noProof/>
          <w:webHidden/>
        </w:rPr>
        <w:instrText xml:space="preserve"> PAGEREF _Toc48814302 \h </w:instrText>
      </w:r>
      <w:r w:rsidR="00276CE5">
        <w:rPr>
          <w:noProof/>
          <w:webHidden/>
        </w:rPr>
      </w:r>
      <w:r w:rsidR="00276CE5">
        <w:rPr>
          <w:noProof/>
          <w:webHidden/>
        </w:rPr>
        <w:fldChar w:fldCharType="separate"/>
      </w:r>
      <w:r w:rsidR="00DD5841">
        <w:rPr>
          <w:noProof/>
          <w:webHidden/>
        </w:rPr>
        <w:t>39</w:t>
      </w:r>
      <w:r w:rsidR="00276CE5">
        <w:rPr>
          <w:noProof/>
          <w:webHidden/>
        </w:rPr>
        <w:fldChar w:fldCharType="end"/>
      </w:r>
      <w:r>
        <w:rPr>
          <w:noProof/>
        </w:rPr>
        <w:fldChar w:fldCharType="end"/>
      </w:r>
    </w:p>
    <w:p w14:paraId="7BDD72D8" w14:textId="5481B7FF" w:rsidR="009436EA" w:rsidRPr="0015709D" w:rsidRDefault="009436EA">
      <w:pPr>
        <w:sectPr w:rsidR="009436EA" w:rsidRPr="0015709D" w:rsidSect="003441FA">
          <w:pgSz w:w="12240" w:h="15840"/>
          <w:pgMar w:top="1440" w:right="1440" w:bottom="1440" w:left="1440" w:header="720" w:footer="720" w:gutter="0"/>
          <w:pgNumType w:fmt="lowerRoman"/>
          <w:cols w:space="720"/>
          <w:docGrid w:linePitch="360"/>
        </w:sectPr>
        <w:pPrChange w:id="96" w:author="Chenyu(Cherie) Li" w:date="2021-07-19T17:06:00Z">
          <w:pPr>
            <w:pStyle w:val="NormalWeb"/>
            <w:spacing w:before="0" w:beforeAutospacing="0" w:after="0" w:afterAutospacing="0"/>
          </w:pPr>
        </w:pPrChange>
      </w:pPr>
      <w:r>
        <w:fldChar w:fldCharType="end"/>
      </w:r>
    </w:p>
    <w:p w14:paraId="6DFF88D4" w14:textId="77777777" w:rsidR="00D805D2" w:rsidRDefault="00D805D2">
      <w:pPr>
        <w:sectPr w:rsidR="00D805D2" w:rsidSect="00D805D2">
          <w:type w:val="continuous"/>
          <w:pgSz w:w="12240" w:h="15840"/>
          <w:pgMar w:top="1440" w:right="1440" w:bottom="1440" w:left="1440" w:header="720" w:footer="720" w:gutter="0"/>
          <w:cols w:space="720"/>
          <w:docGrid w:linePitch="360"/>
        </w:sectPr>
        <w:pPrChange w:id="97" w:author="Chenyu(Cherie) Li" w:date="2021-07-19T17:06:00Z">
          <w:pPr>
            <w:pStyle w:val="NormalWeb"/>
            <w:spacing w:before="0" w:beforeAutospacing="0" w:after="0" w:afterAutospacing="0"/>
          </w:pPr>
        </w:pPrChange>
      </w:pPr>
    </w:p>
    <w:p w14:paraId="2B3700BE" w14:textId="56BB6D70" w:rsidR="00CD0F89" w:rsidRPr="00B307FF" w:rsidRDefault="00E732B8">
      <w:pPr>
        <w:pPrChange w:id="98" w:author="Chenyu(Cherie) Li" w:date="2021-07-19T17:06:00Z">
          <w:pPr>
            <w:pStyle w:val="Heading1"/>
          </w:pPr>
        </w:pPrChange>
      </w:pPr>
      <w:bookmarkStart w:id="99" w:name="_Toc48819108"/>
      <w:bookmarkStart w:id="100" w:name="_Toc48819268"/>
      <w:r w:rsidRPr="0015709D">
        <w:lastRenderedPageBreak/>
        <w:t>List of Figures</w:t>
      </w:r>
      <w:bookmarkEnd w:id="99"/>
      <w:bookmarkEnd w:id="100"/>
    </w:p>
    <w:p w14:paraId="7FB13A31" w14:textId="70149C1B" w:rsidR="00495570" w:rsidRDefault="009436EA">
      <w:pPr>
        <w:rPr>
          <w:rFonts w:asciiTheme="minorHAnsi" w:hAnsiTheme="minorHAnsi"/>
          <w:noProof/>
          <w:szCs w:val="24"/>
        </w:rPr>
        <w:pPrChange w:id="101" w:author="Chenyu(Cherie) Li" w:date="2021-07-19T17:06:00Z">
          <w:pPr>
            <w:pStyle w:val="TableofFigures"/>
            <w:tabs>
              <w:tab w:val="right" w:leader="dot" w:pos="9350"/>
            </w:tabs>
          </w:pPr>
        </w:pPrChange>
      </w:pPr>
      <w:r>
        <w:fldChar w:fldCharType="begin"/>
      </w:r>
      <w:r>
        <w:instrText xml:space="preserve"> TOC \h \z \c "Figure" </w:instrText>
      </w:r>
      <w:r>
        <w:fldChar w:fldCharType="separate"/>
      </w:r>
      <w:r w:rsidR="00E6735F">
        <w:fldChar w:fldCharType="begin"/>
      </w:r>
      <w:r w:rsidR="00E6735F">
        <w:instrText xml:space="preserve"> HYPERLINK \l "_Toc48814308" </w:instrText>
      </w:r>
      <w:r w:rsidR="00E6735F">
        <w:fldChar w:fldCharType="separate"/>
      </w:r>
      <w:r w:rsidR="00495570" w:rsidRPr="00466F9A">
        <w:rPr>
          <w:rStyle w:val="Hyperlink"/>
          <w:noProof/>
        </w:rPr>
        <w:t>Figure 1 ER Diagram for managing the scoping review</w:t>
      </w:r>
      <w:r w:rsidR="00495570">
        <w:rPr>
          <w:noProof/>
          <w:webHidden/>
        </w:rPr>
        <w:tab/>
      </w:r>
      <w:r w:rsidR="00495570">
        <w:rPr>
          <w:noProof/>
          <w:webHidden/>
        </w:rPr>
        <w:fldChar w:fldCharType="begin"/>
      </w:r>
      <w:r w:rsidR="00495570">
        <w:rPr>
          <w:noProof/>
          <w:webHidden/>
        </w:rPr>
        <w:instrText xml:space="preserve"> PAGEREF _Toc48814308 \h </w:instrText>
      </w:r>
      <w:r w:rsidR="00495570">
        <w:rPr>
          <w:noProof/>
          <w:webHidden/>
        </w:rPr>
      </w:r>
      <w:r w:rsidR="00495570">
        <w:rPr>
          <w:noProof/>
          <w:webHidden/>
        </w:rPr>
        <w:fldChar w:fldCharType="separate"/>
      </w:r>
      <w:r w:rsidR="00DD5841">
        <w:rPr>
          <w:noProof/>
          <w:webHidden/>
        </w:rPr>
        <w:t>13</w:t>
      </w:r>
      <w:r w:rsidR="00495570">
        <w:rPr>
          <w:noProof/>
          <w:webHidden/>
        </w:rPr>
        <w:fldChar w:fldCharType="end"/>
      </w:r>
      <w:r w:rsidR="00E6735F">
        <w:rPr>
          <w:noProof/>
        </w:rPr>
        <w:fldChar w:fldCharType="end"/>
      </w:r>
    </w:p>
    <w:p w14:paraId="4D125553" w14:textId="11B4D02F" w:rsidR="00495570" w:rsidRDefault="00E6735F">
      <w:pPr>
        <w:rPr>
          <w:rFonts w:asciiTheme="minorHAnsi" w:hAnsiTheme="minorHAnsi"/>
          <w:noProof/>
          <w:szCs w:val="24"/>
        </w:rPr>
        <w:pPrChange w:id="102" w:author="Chenyu(Cherie) Li" w:date="2021-07-19T17:06:00Z">
          <w:pPr>
            <w:pStyle w:val="TableofFigures"/>
            <w:tabs>
              <w:tab w:val="right" w:leader="dot" w:pos="9350"/>
            </w:tabs>
          </w:pPr>
        </w:pPrChange>
      </w:pPr>
      <w:r>
        <w:fldChar w:fldCharType="begin"/>
      </w:r>
      <w:r>
        <w:instrText xml:space="preserve"> HYPERLINK \l "_Toc48814309" </w:instrText>
      </w:r>
      <w:r>
        <w:fldChar w:fldCharType="separate"/>
      </w:r>
      <w:r w:rsidR="00495570" w:rsidRPr="00466F9A">
        <w:rPr>
          <w:rStyle w:val="Hyperlink"/>
          <w:noProof/>
        </w:rPr>
        <w:t>Figure 2 PRISMA Flow Diagram</w:t>
      </w:r>
      <w:r w:rsidR="00495570">
        <w:rPr>
          <w:noProof/>
          <w:webHidden/>
        </w:rPr>
        <w:tab/>
      </w:r>
      <w:r w:rsidR="00495570">
        <w:rPr>
          <w:noProof/>
          <w:webHidden/>
        </w:rPr>
        <w:fldChar w:fldCharType="begin"/>
      </w:r>
      <w:r w:rsidR="00495570">
        <w:rPr>
          <w:noProof/>
          <w:webHidden/>
        </w:rPr>
        <w:instrText xml:space="preserve"> PAGEREF _Toc48814309 \h </w:instrText>
      </w:r>
      <w:r w:rsidR="00495570">
        <w:rPr>
          <w:noProof/>
          <w:webHidden/>
        </w:rPr>
      </w:r>
      <w:r w:rsidR="00495570">
        <w:rPr>
          <w:noProof/>
          <w:webHidden/>
        </w:rPr>
        <w:fldChar w:fldCharType="separate"/>
      </w:r>
      <w:r w:rsidR="00DD5841">
        <w:rPr>
          <w:noProof/>
          <w:webHidden/>
        </w:rPr>
        <w:t>16</w:t>
      </w:r>
      <w:r w:rsidR="00495570">
        <w:rPr>
          <w:noProof/>
          <w:webHidden/>
        </w:rPr>
        <w:fldChar w:fldCharType="end"/>
      </w:r>
      <w:r>
        <w:rPr>
          <w:noProof/>
        </w:rPr>
        <w:fldChar w:fldCharType="end"/>
      </w:r>
    </w:p>
    <w:p w14:paraId="53601DCE" w14:textId="7617513A" w:rsidR="00495570" w:rsidRDefault="00E6735F">
      <w:pPr>
        <w:rPr>
          <w:rFonts w:asciiTheme="minorHAnsi" w:hAnsiTheme="minorHAnsi"/>
          <w:noProof/>
          <w:szCs w:val="24"/>
        </w:rPr>
        <w:pPrChange w:id="103" w:author="Chenyu(Cherie) Li" w:date="2021-07-19T17:06:00Z">
          <w:pPr>
            <w:pStyle w:val="TableofFigures"/>
            <w:tabs>
              <w:tab w:val="right" w:leader="dot" w:pos="9350"/>
            </w:tabs>
          </w:pPr>
        </w:pPrChange>
      </w:pPr>
      <w:r>
        <w:fldChar w:fldCharType="begin"/>
      </w:r>
      <w:r>
        <w:instrText xml:space="preserve"> HYPERLINK \l "_Toc48814310" </w:instrText>
      </w:r>
      <w:r>
        <w:fldChar w:fldCharType="separate"/>
      </w:r>
      <w:r w:rsidR="00495570" w:rsidRPr="00466F9A">
        <w:rPr>
          <w:rStyle w:val="Hyperlink"/>
          <w:noProof/>
        </w:rPr>
        <w:t>Figure 4 Extracted Papers by Year</w:t>
      </w:r>
      <w:r w:rsidR="00495570">
        <w:rPr>
          <w:noProof/>
          <w:webHidden/>
        </w:rPr>
        <w:tab/>
      </w:r>
      <w:r w:rsidR="00495570">
        <w:rPr>
          <w:noProof/>
          <w:webHidden/>
        </w:rPr>
        <w:fldChar w:fldCharType="begin"/>
      </w:r>
      <w:r w:rsidR="00495570">
        <w:rPr>
          <w:noProof/>
          <w:webHidden/>
        </w:rPr>
        <w:instrText xml:space="preserve"> PAGEREF _Toc48814310 \h </w:instrText>
      </w:r>
      <w:r w:rsidR="00495570">
        <w:rPr>
          <w:noProof/>
          <w:webHidden/>
        </w:rPr>
      </w:r>
      <w:r w:rsidR="00495570">
        <w:rPr>
          <w:noProof/>
          <w:webHidden/>
        </w:rPr>
        <w:fldChar w:fldCharType="separate"/>
      </w:r>
      <w:r w:rsidR="00DD5841">
        <w:rPr>
          <w:noProof/>
          <w:webHidden/>
        </w:rPr>
        <w:t>17</w:t>
      </w:r>
      <w:r w:rsidR="00495570">
        <w:rPr>
          <w:noProof/>
          <w:webHidden/>
        </w:rPr>
        <w:fldChar w:fldCharType="end"/>
      </w:r>
      <w:r>
        <w:rPr>
          <w:noProof/>
        </w:rPr>
        <w:fldChar w:fldCharType="end"/>
      </w:r>
    </w:p>
    <w:p w14:paraId="29643AB5" w14:textId="04804177" w:rsidR="00495570" w:rsidRDefault="00E6735F">
      <w:pPr>
        <w:rPr>
          <w:rFonts w:asciiTheme="minorHAnsi" w:hAnsiTheme="minorHAnsi"/>
          <w:noProof/>
          <w:szCs w:val="24"/>
        </w:rPr>
        <w:pPrChange w:id="104" w:author="Chenyu(Cherie) Li" w:date="2021-07-19T17:06:00Z">
          <w:pPr>
            <w:pStyle w:val="TableofFigures"/>
            <w:tabs>
              <w:tab w:val="right" w:leader="dot" w:pos="9350"/>
            </w:tabs>
          </w:pPr>
        </w:pPrChange>
      </w:pPr>
      <w:r>
        <w:fldChar w:fldCharType="begin"/>
      </w:r>
      <w:r>
        <w:instrText xml:space="preserve"> HYPERLINK \l "_Toc48814311" </w:instrText>
      </w:r>
      <w:r>
        <w:fldChar w:fldCharType="separate"/>
      </w:r>
      <w:r w:rsidR="00495570" w:rsidRPr="00466F9A">
        <w:rPr>
          <w:rStyle w:val="Hyperlink"/>
          <w:noProof/>
        </w:rPr>
        <w:t>Figure 5 Included Papers by Epochs</w:t>
      </w:r>
      <w:r w:rsidR="00495570">
        <w:rPr>
          <w:noProof/>
          <w:webHidden/>
        </w:rPr>
        <w:tab/>
      </w:r>
      <w:r w:rsidR="00495570">
        <w:rPr>
          <w:noProof/>
          <w:webHidden/>
        </w:rPr>
        <w:fldChar w:fldCharType="begin"/>
      </w:r>
      <w:r w:rsidR="00495570">
        <w:rPr>
          <w:noProof/>
          <w:webHidden/>
        </w:rPr>
        <w:instrText xml:space="preserve"> PAGEREF _Toc48814311 \h </w:instrText>
      </w:r>
      <w:r w:rsidR="00495570">
        <w:rPr>
          <w:noProof/>
          <w:webHidden/>
        </w:rPr>
      </w:r>
      <w:r w:rsidR="00495570">
        <w:rPr>
          <w:noProof/>
          <w:webHidden/>
        </w:rPr>
        <w:fldChar w:fldCharType="separate"/>
      </w:r>
      <w:r w:rsidR="00DD5841">
        <w:rPr>
          <w:noProof/>
          <w:webHidden/>
        </w:rPr>
        <w:t>20</w:t>
      </w:r>
      <w:r w:rsidR="00495570">
        <w:rPr>
          <w:noProof/>
          <w:webHidden/>
        </w:rPr>
        <w:fldChar w:fldCharType="end"/>
      </w:r>
      <w:r>
        <w:rPr>
          <w:noProof/>
        </w:rPr>
        <w:fldChar w:fldCharType="end"/>
      </w:r>
    </w:p>
    <w:p w14:paraId="052D078D" w14:textId="342DED4A" w:rsidR="00495570" w:rsidRDefault="00E6735F">
      <w:pPr>
        <w:rPr>
          <w:rFonts w:asciiTheme="minorHAnsi" w:hAnsiTheme="minorHAnsi"/>
          <w:noProof/>
          <w:szCs w:val="24"/>
        </w:rPr>
        <w:pPrChange w:id="105" w:author="Chenyu(Cherie) Li" w:date="2021-07-19T17:06:00Z">
          <w:pPr>
            <w:pStyle w:val="TableofFigures"/>
            <w:tabs>
              <w:tab w:val="right" w:leader="dot" w:pos="9350"/>
            </w:tabs>
          </w:pPr>
        </w:pPrChange>
      </w:pPr>
      <w:r>
        <w:fldChar w:fldCharType="begin"/>
      </w:r>
      <w:r>
        <w:instrText xml:space="preserve"> HYPERLINK \l "_Toc48814312" </w:instrText>
      </w:r>
      <w:r>
        <w:fldChar w:fldCharType="separate"/>
      </w:r>
      <w:r w:rsidR="00495570" w:rsidRPr="00466F9A">
        <w:rPr>
          <w:rStyle w:val="Hyperlink"/>
          <w:noProof/>
        </w:rPr>
        <w:t>Figure 6 Proportion of Methods Used in the RWD Resesarch</w:t>
      </w:r>
      <w:r w:rsidR="00495570">
        <w:rPr>
          <w:noProof/>
          <w:webHidden/>
        </w:rPr>
        <w:tab/>
      </w:r>
      <w:r w:rsidR="00495570">
        <w:rPr>
          <w:noProof/>
          <w:webHidden/>
        </w:rPr>
        <w:fldChar w:fldCharType="begin"/>
      </w:r>
      <w:r w:rsidR="00495570">
        <w:rPr>
          <w:noProof/>
          <w:webHidden/>
        </w:rPr>
        <w:instrText xml:space="preserve"> PAGEREF _Toc48814312 \h </w:instrText>
      </w:r>
      <w:r w:rsidR="00495570">
        <w:rPr>
          <w:noProof/>
          <w:webHidden/>
        </w:rPr>
      </w:r>
      <w:r w:rsidR="00495570">
        <w:rPr>
          <w:noProof/>
          <w:webHidden/>
        </w:rPr>
        <w:fldChar w:fldCharType="separate"/>
      </w:r>
      <w:r w:rsidR="00DD5841">
        <w:rPr>
          <w:noProof/>
          <w:webHidden/>
        </w:rPr>
        <w:t>25</w:t>
      </w:r>
      <w:r w:rsidR="00495570">
        <w:rPr>
          <w:noProof/>
          <w:webHidden/>
        </w:rPr>
        <w:fldChar w:fldCharType="end"/>
      </w:r>
      <w:r>
        <w:rPr>
          <w:noProof/>
        </w:rPr>
        <w:fldChar w:fldCharType="end"/>
      </w:r>
    </w:p>
    <w:p w14:paraId="071FF083" w14:textId="2B875EE0" w:rsidR="009436EA" w:rsidRPr="0015709D" w:rsidRDefault="009436EA">
      <w:pPr>
        <w:sectPr w:rsidR="009436EA" w:rsidRPr="0015709D" w:rsidSect="003441FA">
          <w:pgSz w:w="12240" w:h="15840"/>
          <w:pgMar w:top="1440" w:right="1440" w:bottom="1440" w:left="1440" w:header="720" w:footer="720" w:gutter="0"/>
          <w:pgNumType w:fmt="lowerRoman"/>
          <w:cols w:space="720"/>
          <w:docGrid w:linePitch="360"/>
        </w:sectPr>
        <w:pPrChange w:id="106" w:author="Chenyu(Cherie) Li" w:date="2021-07-19T17:06:00Z">
          <w:pPr>
            <w:pStyle w:val="NormalWeb"/>
            <w:spacing w:before="0" w:beforeAutospacing="0" w:after="0" w:afterAutospacing="0"/>
          </w:pPr>
        </w:pPrChange>
      </w:pPr>
      <w:r>
        <w:fldChar w:fldCharType="end"/>
      </w:r>
    </w:p>
    <w:p w14:paraId="2F7F36A9" w14:textId="56C2B829" w:rsidR="009352B6" w:rsidRPr="0015709D" w:rsidRDefault="009352B6">
      <w:pPr>
        <w:pPrChange w:id="107" w:author="Chenyu(Cherie) Li" w:date="2021-07-19T17:06:00Z">
          <w:pPr>
            <w:pStyle w:val="NormalWeb"/>
            <w:spacing w:before="0" w:beforeAutospacing="0" w:after="0" w:afterAutospacing="0"/>
          </w:pPr>
        </w:pPrChange>
      </w:pPr>
      <w:bookmarkStart w:id="108" w:name="OLE_LINK3"/>
      <w:bookmarkStart w:id="109" w:name="OLE_LINK4"/>
    </w:p>
    <w:p w14:paraId="187EBEAF" w14:textId="77777777" w:rsidR="00D805D2" w:rsidRDefault="00D805D2">
      <w:pPr>
        <w:sectPr w:rsidR="00D805D2" w:rsidSect="00D805D2">
          <w:type w:val="continuous"/>
          <w:pgSz w:w="12240" w:h="15840"/>
          <w:pgMar w:top="1440" w:right="1440" w:bottom="1440" w:left="1440" w:header="720" w:footer="720" w:gutter="0"/>
          <w:cols w:space="720"/>
        </w:sectPr>
        <w:pPrChange w:id="110" w:author="Chenyu(Cherie) Li" w:date="2021-07-19T17:06:00Z">
          <w:pPr>
            <w:pStyle w:val="Heading1"/>
          </w:pPr>
        </w:pPrChange>
      </w:pPr>
    </w:p>
    <w:p w14:paraId="15AC535E" w14:textId="7F3111A4" w:rsidR="00DE4A5E" w:rsidRPr="0015709D" w:rsidRDefault="00DE4A5E">
      <w:pPr>
        <w:pPrChange w:id="111" w:author="Chenyu(Cherie) Li" w:date="2021-07-19T17:06:00Z">
          <w:pPr>
            <w:pStyle w:val="Heading1"/>
          </w:pPr>
        </w:pPrChange>
      </w:pPr>
      <w:bookmarkStart w:id="112" w:name="_Toc48819109"/>
      <w:bookmarkStart w:id="113" w:name="_Toc48819269"/>
      <w:r w:rsidRPr="0015709D">
        <w:lastRenderedPageBreak/>
        <w:t>Introduction</w:t>
      </w:r>
      <w:bookmarkEnd w:id="112"/>
      <w:bookmarkEnd w:id="113"/>
    </w:p>
    <w:p w14:paraId="02FA8FA0" w14:textId="305ACAB5" w:rsidR="00626345" w:rsidRPr="00626345" w:rsidRDefault="00626345">
      <w:pPr>
        <w:pPrChange w:id="114" w:author="Chenyu(Cherie) Li" w:date="2021-07-19T17:06:00Z">
          <w:pPr>
            <w:pStyle w:val="section-title"/>
          </w:pPr>
        </w:pPrChange>
      </w:pPr>
      <w:r>
        <w:t xml:space="preserve">Real-World Data and Real-World Evidence in biomedical research </w:t>
      </w:r>
    </w:p>
    <w:p w14:paraId="390DC3F7" w14:textId="09E14141" w:rsidR="001F59B1" w:rsidRPr="00960189" w:rsidRDefault="00626345" w:rsidP="00440C09">
      <w:pPr>
        <w:rPr>
          <w:shd w:val="clear" w:color="auto" w:fill="FFFFFF"/>
        </w:rPr>
      </w:pPr>
      <w:r w:rsidRPr="001740A9">
        <w:rPr>
          <w:shd w:val="clear" w:color="auto" w:fill="FFFFFF"/>
        </w:rPr>
        <w:t>Using Real-World Data (RWD) to generate Real-World Evidence (RWE) is playing an increasing role in health care decisions worldwide</w:t>
      </w:r>
      <w:r>
        <w:rPr>
          <w:shd w:val="clear" w:color="auto" w:fill="FFFFFF"/>
        </w:rPr>
        <w:t xml:space="preserve"> </w:t>
      </w:r>
      <w:r w:rsidRPr="001740A9">
        <w:rPr>
          <w:shd w:val="clear" w:color="auto" w:fill="FFFFFF"/>
        </w:rPr>
        <w:fldChar w:fldCharType="begin"/>
      </w:r>
      <w:r w:rsidR="00BC3AC7">
        <w:rPr>
          <w:shd w:val="clear" w:color="auto" w:fill="FFFFFF"/>
        </w:rPr>
        <w:instrText xml:space="preserve"> ADDIN EN.CITE &lt;EndNote&gt;&lt;Cite&gt;&lt;Author&gt;FDA&lt;/Author&gt;&lt;Year&gt;2020&lt;/Year&gt;&lt;RecNum&gt;25&lt;/RecNum&gt;&lt;DisplayText&gt;[1]&lt;/DisplayText&gt;&lt;record&gt;&lt;rec-number&gt;25&lt;/rec-number&gt;&lt;foreign-keys&gt;&lt;key app="EN" db-id="wzpv2ppvtpz2foedrep5pvddrz5tx2a55ptt" timestamp="1595261808"&gt;25&lt;/key&gt;&lt;/foreign-keys&gt;&lt;ref-type name="Journal Article"&gt;17&lt;/ref-type&gt;&lt;contributors&gt;&lt;authors&gt;&lt;author&gt;FDA&lt;/author&gt;&lt;/authors&gt;&lt;/contributors&gt;&lt;titles&gt;&lt;title&gt;Real-World Evidence&lt;/title&gt;&lt;/titles&gt;&lt;dates&gt;&lt;year&gt;2020&lt;/year&gt;&lt;pub-dates&gt;&lt;date&gt;2020/03/23&lt;/date&gt;&lt;/pub-dates&gt;&lt;/dates&gt;&lt;urls&gt;&lt;related-urls&gt;&lt;url&gt;https://www.fda.gov/science-research/science-and-research-special-topics/real-world-evidence&lt;/url&gt;&lt;/related-urls&gt;&lt;/urls&gt;&lt;/record&gt;&lt;/Cite&gt;&lt;/EndNote&gt;</w:instrText>
      </w:r>
      <w:r w:rsidRPr="001740A9">
        <w:rPr>
          <w:shd w:val="clear" w:color="auto" w:fill="FFFFFF"/>
        </w:rPr>
        <w:fldChar w:fldCharType="separate"/>
      </w:r>
      <w:r w:rsidR="00BC3AC7">
        <w:rPr>
          <w:noProof/>
          <w:shd w:val="clear" w:color="auto" w:fill="FFFFFF"/>
        </w:rPr>
        <w:t>[1]</w:t>
      </w:r>
      <w:r w:rsidRPr="001740A9">
        <w:rPr>
          <w:shd w:val="clear" w:color="auto" w:fill="FFFFFF"/>
        </w:rPr>
        <w:fldChar w:fldCharType="end"/>
      </w:r>
      <w:r w:rsidRPr="001740A9">
        <w:rPr>
          <w:shd w:val="clear" w:color="auto" w:fill="FFFFFF"/>
        </w:rPr>
        <w:t xml:space="preserve"> </w:t>
      </w:r>
      <w:r>
        <w:rPr>
          <w:shd w:val="clear" w:color="auto" w:fill="FFFFFF"/>
        </w:rPr>
        <w:t>.</w:t>
      </w:r>
      <w:r w:rsidRPr="001740A9">
        <w:rPr>
          <w:shd w:val="clear" w:color="auto" w:fill="FFFFFF"/>
        </w:rPr>
        <w:t xml:space="preserve"> </w:t>
      </w:r>
      <w:r w:rsidR="00056E4A" w:rsidRPr="00056E4A">
        <w:rPr>
          <w:shd w:val="clear" w:color="auto" w:fill="FFFFFF"/>
        </w:rPr>
        <w:t>There is a growing interest in using RWD in biomedical research by stakeholders, including policymakers, biomedical researchers, clinicians, and medical product developers</w:t>
      </w:r>
      <w:r w:rsidRPr="001740A9">
        <w:rPr>
          <w:shd w:val="clear" w:color="auto" w:fill="FFFFFF"/>
        </w:rPr>
        <w:t>.</w:t>
      </w:r>
      <w:r w:rsidRPr="00626345">
        <w:rPr>
          <w:color w:val="000000" w:themeColor="text1"/>
          <w:shd w:val="clear" w:color="auto" w:fill="FFFFFF"/>
        </w:rPr>
        <w:t xml:space="preserve"> </w:t>
      </w:r>
      <w:r w:rsidRPr="00626345">
        <w:rPr>
          <w:color w:val="000000" w:themeColor="text1"/>
          <w:shd w:val="clear" w:color="auto" w:fill="FFFFFF"/>
        </w:rPr>
        <w:fldChar w:fldCharType="begin">
          <w:fldData xml:space="preserve">PEVuZE5vdGU+PENpdGU+PEF1dGhvcj5CYXJ0bGV0dDwvQXV0aG9yPjxZZWFyPjIwMTk8L1llYXI+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</w:fldData>
        </w:fldChar>
      </w:r>
      <w:r w:rsidR="00BC3AC7">
        <w:rPr>
          <w:color w:val="000000" w:themeColor="text1"/>
          <w:shd w:val="clear" w:color="auto" w:fill="FFFFFF"/>
        </w:rPr>
        <w:instrText xml:space="preserve"> ADDIN EN.CITE </w:instrText>
      </w:r>
      <w:r w:rsidR="00BC3AC7">
        <w:rPr>
          <w:color w:val="000000" w:themeColor="text1"/>
          <w:shd w:val="clear" w:color="auto" w:fill="FFFFFF"/>
        </w:rPr>
        <w:fldChar w:fldCharType="begin">
          <w:fldData xml:space="preserve">PEVuZE5vdGU+PENpdGU+PEF1dGhvcj5CYXJ0bGV0dDwvQXV0aG9yPjxZZWFyPjIwMTk8L1llYXI+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</w:fldData>
        </w:fldChar>
      </w:r>
      <w:r w:rsidR="00BC3AC7">
        <w:rPr>
          <w:color w:val="000000" w:themeColor="text1"/>
          <w:shd w:val="clear" w:color="auto" w:fill="FFFFFF"/>
        </w:rPr>
        <w:instrText xml:space="preserve"> ADDIN EN.CITE.DATA </w:instrText>
      </w:r>
      <w:r w:rsidR="00BC3AC7">
        <w:rPr>
          <w:color w:val="000000" w:themeColor="text1"/>
          <w:shd w:val="clear" w:color="auto" w:fill="FFFFFF"/>
        </w:rPr>
      </w:r>
      <w:r w:rsidR="00BC3AC7">
        <w:rPr>
          <w:color w:val="000000" w:themeColor="text1"/>
          <w:shd w:val="clear" w:color="auto" w:fill="FFFFFF"/>
        </w:rPr>
        <w:fldChar w:fldCharType="end"/>
      </w:r>
      <w:r w:rsidRPr="00626345">
        <w:rPr>
          <w:color w:val="000000" w:themeColor="text1"/>
          <w:shd w:val="clear" w:color="auto" w:fill="FFFFFF"/>
        </w:rPr>
      </w:r>
      <w:r w:rsidRPr="00626345">
        <w:rPr>
          <w:color w:val="000000" w:themeColor="text1"/>
          <w:shd w:val="clear" w:color="auto" w:fill="FFFFFF"/>
        </w:rPr>
        <w:fldChar w:fldCharType="separate"/>
      </w:r>
      <w:r w:rsidR="00BC3AC7">
        <w:rPr>
          <w:noProof/>
          <w:color w:val="000000" w:themeColor="text1"/>
          <w:shd w:val="clear" w:color="auto" w:fill="FFFFFF"/>
        </w:rPr>
        <w:t>[2-8]</w:t>
      </w:r>
      <w:r w:rsidRPr="00626345">
        <w:rPr>
          <w:color w:val="000000" w:themeColor="text1"/>
          <w:shd w:val="clear" w:color="auto" w:fill="FFFFFF"/>
        </w:rPr>
        <w:fldChar w:fldCharType="end"/>
      </w:r>
      <w:r w:rsidRPr="00626345">
        <w:rPr>
          <w:color w:val="000000" w:themeColor="text1"/>
          <w:shd w:val="clear" w:color="auto" w:fill="FFFFFF"/>
        </w:rPr>
        <w:t xml:space="preserve"> </w:t>
      </w:r>
      <w:r w:rsidR="00411D5D" w:rsidRPr="00411D5D">
        <w:rPr>
          <w:shd w:val="clear" w:color="auto" w:fill="FFFFFF"/>
        </w:rPr>
        <w:t>Investigators believe that data objectively collected from a broad spectrum of therapeutic areas in routine care reflects the real-world practice. RWE that generated with RWD has the potential to support the regulatory decision-making, therapies discovery and evaluation, and clinical practice. The expected benefits of collecting data and extracting it from routine care settings are not only to improve study generalizability and reduce costs, but also to extend the available evidence for patients with substantial heterogeneity, multi-morbidity, and more severe forms of disease than would typically be allowed in a Random Controlled Trial (RCT) which is still the gold-standard of clinical research</w:t>
      </w:r>
      <w:r w:rsidRPr="00960189">
        <w:rPr>
          <w:shd w:val="clear" w:color="auto" w:fill="FFFFFF"/>
        </w:rPr>
        <w:fldChar w:fldCharType="begin">
          <w:fldData xml:space="preserve">PEVuZE5vdGU+PENpdGU+PEF1dGhvcj5TaGVybWFuPC9BdXRob3I+PFllYXI+MjAxNjwvWWVhcj48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</w:fldData>
        </w:fldChar>
      </w:r>
      <w:r w:rsidR="00BC3AC7">
        <w:rPr>
          <w:shd w:val="clear" w:color="auto" w:fill="FFFFFF"/>
        </w:rPr>
        <w:instrText xml:space="preserve"> ADDIN EN.CITE </w:instrText>
      </w:r>
      <w:r w:rsidR="00BC3AC7">
        <w:rPr>
          <w:shd w:val="clear" w:color="auto" w:fill="FFFFFF"/>
        </w:rPr>
        <w:fldChar w:fldCharType="begin">
          <w:fldData xml:space="preserve">PEVuZE5vdGU+PENpdGU+PEF1dGhvcj5TaGVybWFuPC9BdXRob3I+PFllYXI+MjAxNjwvWWVhcj48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</w:fldData>
        </w:fldChar>
      </w:r>
      <w:r w:rsidR="00BC3AC7">
        <w:rPr>
          <w:shd w:val="clear" w:color="auto" w:fill="FFFFFF"/>
        </w:rPr>
        <w:instrText xml:space="preserve"> ADDIN EN.CITE.DATA </w:instrText>
      </w:r>
      <w:r w:rsidR="00BC3AC7">
        <w:rPr>
          <w:shd w:val="clear" w:color="auto" w:fill="FFFFFF"/>
        </w:rPr>
      </w:r>
      <w:r w:rsidR="00BC3AC7">
        <w:rPr>
          <w:shd w:val="clear" w:color="auto" w:fill="FFFFFF"/>
        </w:rPr>
        <w:fldChar w:fldCharType="end"/>
      </w:r>
      <w:r w:rsidRPr="00960189">
        <w:rPr>
          <w:shd w:val="clear" w:color="auto" w:fill="FFFFFF"/>
        </w:rPr>
      </w:r>
      <w:r w:rsidRPr="00960189">
        <w:rPr>
          <w:shd w:val="clear" w:color="auto" w:fill="FFFFFF"/>
        </w:rPr>
        <w:fldChar w:fldCharType="separate"/>
      </w:r>
      <w:r w:rsidR="00BC3AC7">
        <w:rPr>
          <w:noProof/>
          <w:shd w:val="clear" w:color="auto" w:fill="FFFFFF"/>
        </w:rPr>
        <w:t>[9]</w:t>
      </w:r>
      <w:r w:rsidRPr="00960189">
        <w:rPr>
          <w:shd w:val="clear" w:color="auto" w:fill="FFFFFF"/>
        </w:rPr>
        <w:fldChar w:fldCharType="end"/>
      </w:r>
      <w:r w:rsidR="00411D5D">
        <w:rPr>
          <w:shd w:val="clear" w:color="auto" w:fill="FFFFFF"/>
        </w:rPr>
        <w:t xml:space="preserve">. </w:t>
      </w:r>
      <w:r w:rsidR="00411D5D" w:rsidRPr="00411D5D">
        <w:rPr>
          <w:shd w:val="clear" w:color="auto" w:fill="FFFFFF"/>
        </w:rPr>
        <w:t>Using real-world data and real-world evidence in biomedical research will improve research feasibility and close the gap between clinical science and practice</w:t>
      </w:r>
      <w:r w:rsidRPr="00960189">
        <w:rPr>
          <w:shd w:val="clear" w:color="auto" w:fill="FFFFFF"/>
        </w:rPr>
        <w:t>.</w:t>
      </w:r>
      <w:r w:rsidRPr="00960189">
        <w:rPr>
          <w:shd w:val="clear" w:color="auto" w:fill="FFFFFF"/>
        </w:rPr>
        <w:fldChar w:fldCharType="begin"/>
      </w:r>
      <w:r w:rsidR="00BC3AC7">
        <w:rPr>
          <w:shd w:val="clear" w:color="auto" w:fill="FFFFFF"/>
        </w:rPr>
        <w:instrText xml:space="preserve"> ADDIN EN.CITE &lt;EndNote&gt;&lt;Cite&gt;&lt;Author&gt;Miksad&lt;/Author&gt;&lt;Year&gt;2018&lt;/Year&gt;&lt;RecNum&gt;23&lt;/RecNum&gt;&lt;DisplayText&gt;[8]&lt;/DisplayText&gt;&lt;record&gt;&lt;rec-number&gt;23&lt;/rec-number&gt;&lt;foreign-keys&gt;&lt;key app="EN" db-id="wzpv2ppvtpz2foedrep5pvddrz5tx2a55ptt" timestamp="1595259268"&gt;23&lt;/key&gt;&lt;/foreign-keys&gt;&lt;ref-type name="Journal Article"&gt;17&lt;/ref-type&gt;&lt;contributors&gt;&lt;authors&gt;&lt;author&gt;Miksad, R. A.&lt;/author&gt;&lt;author&gt;Abernethy, A. P.&lt;/author&gt;&lt;/authors&gt;&lt;/contributors&gt;&lt;auth-address&gt;Flatiron Health, Inc., New York, New York, USA.&lt;/auth-address&gt;&lt;titles&gt;&lt;title&gt;Harnessing the Power of Real-World Evidence (RWE): A Checklist to Ensure Regulatory-Grade Data Quality&lt;/title&gt;&lt;secondary-title&gt;Clin Pharmacol Ther&lt;/secondary-title&gt;&lt;/titles&gt;&lt;periodical&gt;&lt;full-title&gt;Clin Pharmacol Ther&lt;/full-title&gt;&lt;/periodical&gt;&lt;pages&gt;202-205&lt;/pages&gt;&lt;volume&gt;103&lt;/volume&gt;&lt;number&gt;2&lt;/number&gt;&lt;edition&gt;2017/12/08&lt;/edition&gt;&lt;keywords&gt;&lt;keyword&gt;Antineoplastic Agents/adverse effects/*therapeutic use&lt;/keyword&gt;&lt;keyword&gt;*Checklist&lt;/keyword&gt;&lt;keyword&gt;*Data Accuracy&lt;/keyword&gt;&lt;keyword&gt;Data Mining/*methods&lt;/keyword&gt;&lt;keyword&gt;Databases, Factual&lt;/keyword&gt;&lt;keyword&gt;Drug Development/*methods&lt;/keyword&gt;&lt;keyword&gt;Drug Discovery/*methods&lt;/keyword&gt;&lt;keyword&gt;Evidence-Based Medicine/*methods&lt;/keyword&gt;&lt;keyword&gt;Humans&lt;/keyword&gt;&lt;keyword&gt;Learning&lt;/keyword&gt;&lt;keyword&gt;Models, Theoretical&lt;/keyword&gt;&lt;keyword&gt;Patient Safety&lt;/keyword&gt;&lt;keyword&gt;Risk Assessment&lt;/keyword&gt;&lt;keyword&gt;Translational Medical Research/*methods&lt;/keyword&gt;&lt;/keywords&gt;&lt;dates&gt;&lt;year&gt;2018&lt;/year&gt;&lt;pub-dates&gt;&lt;date&gt;Feb&lt;/date&gt;&lt;/pub-dates&gt;&lt;/dates&gt;&lt;isbn&gt;1532-6535 (Electronic)&amp;#xD;0009-9236 (Linking)&lt;/isbn&gt;&lt;accession-num&gt;29214638&lt;/accession-num&gt;&lt;urls&gt;&lt;related-urls&gt;&lt;url&gt;https://www.ncbi.nlm.nih.gov/pubmed/29214638&lt;/url&gt;&lt;url&gt;https://www.ncbi.nlm.nih.gov/pmc/articles/PMC5814721/pdf/CPT-103-202.pdf&lt;/url&gt;&lt;/related-urls&gt;&lt;/urls&gt;&lt;custom2&gt;PMC5814721&lt;/custom2&gt;&lt;electronic-resource-num&gt;10.1002/cpt.946&lt;/electronic-resource-num&gt;&lt;/record&gt;&lt;/Cite&gt;&lt;/EndNote&gt;</w:instrText>
      </w:r>
      <w:r w:rsidRPr="00960189">
        <w:rPr>
          <w:shd w:val="clear" w:color="auto" w:fill="FFFFFF"/>
        </w:rPr>
        <w:fldChar w:fldCharType="separate"/>
      </w:r>
      <w:r w:rsidR="00BC3AC7">
        <w:rPr>
          <w:noProof/>
          <w:shd w:val="clear" w:color="auto" w:fill="FFFFFF"/>
        </w:rPr>
        <w:t>[8]</w:t>
      </w:r>
      <w:r w:rsidRPr="00960189">
        <w:rPr>
          <w:shd w:val="clear" w:color="auto" w:fill="FFFFFF"/>
        </w:rPr>
        <w:fldChar w:fldCharType="end"/>
      </w:r>
    </w:p>
    <w:p w14:paraId="21F7BB66" w14:textId="337B41DA" w:rsidR="00626345" w:rsidRDefault="00626345">
      <w:pPr>
        <w:pPrChange w:id="115" w:author="Chenyu(Cherie) Li" w:date="2021-07-19T17:06:00Z">
          <w:pPr>
            <w:pStyle w:val="section-title"/>
          </w:pPr>
        </w:pPrChange>
      </w:pPr>
      <w:r>
        <w:t>Why now</w:t>
      </w:r>
    </w:p>
    <w:p w14:paraId="79EAF706" w14:textId="56483A43" w:rsidR="005909E9" w:rsidRPr="002A5A3E" w:rsidRDefault="00626345">
      <w:pPr>
        <w:pPrChange w:id="116" w:author="Chenyu(Cherie) Li" w:date="2021-07-19T17:06:00Z">
          <w:pPr>
            <w:autoSpaceDE w:val="0"/>
            <w:autoSpaceDN w:val="0"/>
            <w:adjustRightInd w:val="0"/>
          </w:pPr>
        </w:pPrChange>
      </w:pPr>
      <w:r w:rsidRPr="00EF4BAE">
        <w:t>In the United States, the U.S</w:t>
      </w:r>
      <w:r w:rsidR="00741277">
        <w:t>.</w:t>
      </w:r>
      <w:r w:rsidRPr="00EF4BAE">
        <w:t xml:space="preserve"> Food &amp; Drug Administration (FDA) has long been interested in using data generated in the real world to learn about medical products, including drugs, vaccines, biologics, and medical devices. In May 2008, the FDA launched the Sentinel Initiative</w:t>
      </w:r>
      <w:r w:rsidR="005A7F7A">
        <w:t>,</w:t>
      </w:r>
      <w:r w:rsidRPr="00EF4BAE">
        <w:t xml:space="preserve"> which is the national electronic system for researchers </w:t>
      </w:r>
      <w:r w:rsidR="005A7F7A">
        <w:t>to</w:t>
      </w:r>
      <w:r w:rsidRPr="00EF4BAE">
        <w:t xml:space="preserve"> monitor the safety of FDA-regulated medical products to protect public health </w:t>
      </w:r>
      <w:r w:rsidRPr="00EF4BAE">
        <w:fldChar w:fldCharType="begin"/>
      </w:r>
      <w:r w:rsidR="00BC3AC7">
        <w:instrText xml:space="preserve"> ADDIN EN.CITE &lt;EndNote&gt;&lt;Cite&gt;&lt;Author&gt;FDA&lt;/Author&gt;&lt;Year&gt;2008&lt;/Year&gt;&lt;RecNum&gt;42&lt;/RecNum&gt;&lt;DisplayText&gt;[10]&lt;/DisplayText&gt;&lt;record&gt;&lt;rec-number&gt;42&lt;/rec-number&gt;&lt;foreign-keys&gt;&lt;key app="EN" db-id="wzpv2ppvtpz2foedrep5pvddrz5tx2a55ptt" timestamp="1595521854"&gt;42&lt;/key&gt;&lt;/foreign-keys&gt;&lt;ref-type name="Web Page"&gt;12&lt;/ref-type&gt;&lt;contributors&gt;&lt;authors&gt;&lt;author&gt;FDA&lt;/author&gt;&lt;/authors&gt;&lt;/contributors&gt;&lt;titles&gt;&lt;title&gt;FDA&amp;apos;s Sentinel Initiative&lt;/title&gt;&lt;/titles&gt;&lt;dates&gt;&lt;year&gt;2008&lt;/year&gt;&lt;/dates&gt;&lt;urls&gt;&lt;related-urls&gt;&lt;url&gt;https://www.fda.gov/safety/fdas-sentinel-initiative&lt;/url&gt;&lt;/related-urls&gt;&lt;/urls&gt;&lt;/record&gt;&lt;/Cite&gt;&lt;/EndNote&gt;</w:instrText>
      </w:r>
      <w:r w:rsidRPr="00EF4BAE">
        <w:fldChar w:fldCharType="separate"/>
      </w:r>
      <w:r w:rsidR="00BC3AC7">
        <w:rPr>
          <w:noProof/>
        </w:rPr>
        <w:t>[10]</w:t>
      </w:r>
      <w:r w:rsidRPr="00EF4BAE">
        <w:fldChar w:fldCharType="end"/>
      </w:r>
      <w:r w:rsidRPr="00EF4BAE">
        <w:t xml:space="preserve">.  Data from real-world practice were broadly collected after the Health Information Technology for Economic and Clinical Health Act (HITECH Act) was signed in law in February 2009. </w:t>
      </w:r>
      <w:r w:rsidRPr="00EF4BAE">
        <w:fldChar w:fldCharType="begin"/>
      </w:r>
      <w:r w:rsidR="00BC3AC7">
        <w:instrText xml:space="preserve"> ADDIN EN.CITE &lt;EndNote&gt;&lt;Cite&gt;&lt;Author&gt;HITECH&lt;/Author&gt;&lt;Year&gt;2009&lt;/Year&gt;&lt;RecNum&gt;47&lt;/RecNum&gt;&lt;DisplayText&gt;[11]&lt;/DisplayText&gt;&lt;record&gt;&lt;rec-number&gt;47&lt;/rec-number&gt;&lt;foreign-keys&gt;&lt;key app="EN" db-id="wzpv2ppvtpz2foedrep5pvddrz5tx2a55ptt" timestamp="1595696810"&gt;47&lt;/key&gt;&lt;/foreign-keys&gt;&lt;ref-type name="Journal Article"&gt;17&lt;/ref-type&gt;&lt;contributors&gt;&lt;authors&gt;&lt;author&gt;HITECH&lt;/author&gt;&lt;/authors&gt;&lt;/contributors&gt;&lt;titles&gt;&lt;title&gt;PUBLIC LAW 111-5 HITECH Act &lt;/title&gt;&lt;/titles&gt;&lt;dates&gt;&lt;year&gt;2009&lt;/year&gt;&lt;pub-dates&gt;&lt;date&gt;Februay 2009&lt;/date&gt;&lt;/pub-dates&gt;&lt;/dates&gt;&lt;urls&gt;&lt;/urls&gt;&lt;/record&gt;&lt;/Cite&gt;&lt;/EndNote&gt;</w:instrText>
      </w:r>
      <w:r w:rsidRPr="00EF4BAE">
        <w:fldChar w:fldCharType="separate"/>
      </w:r>
      <w:r w:rsidR="00BC3AC7">
        <w:rPr>
          <w:noProof/>
        </w:rPr>
        <w:t>[11]</w:t>
      </w:r>
      <w:r w:rsidRPr="00EF4BAE">
        <w:fldChar w:fldCharType="end"/>
      </w:r>
      <w:r w:rsidRPr="00EF4BAE">
        <w:t xml:space="preserve">. Furthermore, </w:t>
      </w:r>
      <w:proofErr w:type="gramStart"/>
      <w:r w:rsidRPr="00EF4BAE">
        <w:t>The</w:t>
      </w:r>
      <w:proofErr w:type="gramEnd"/>
      <w:r w:rsidRPr="00EF4BAE">
        <w:t xml:space="preserve"> 21st Century Cures Act (Cures Act) in </w:t>
      </w:r>
      <w:r w:rsidRPr="00EF4BAE">
        <w:lastRenderedPageBreak/>
        <w:t xml:space="preserve">the U.S. was signed into law in 2016. The </w:t>
      </w:r>
      <w:r w:rsidR="63CCFC61" w:rsidRPr="00EF4BAE">
        <w:t>C</w:t>
      </w:r>
      <w:r w:rsidRPr="00EF4BAE">
        <w:t xml:space="preserve">ongress </w:t>
      </w:r>
      <w:r w:rsidR="006A69EE" w:rsidRPr="00EF4BAE">
        <w:t xml:space="preserve">requires </w:t>
      </w:r>
      <w:r w:rsidR="005A7F7A">
        <w:rPr>
          <w:i/>
          <w:iCs/>
        </w:rPr>
        <w:t>“</w:t>
      </w:r>
      <w:r w:rsidRPr="00EF4BAE">
        <w:rPr>
          <w:i/>
          <w:iCs/>
        </w:rPr>
        <w:t>Not later than 2 years after the date of enactment of the 21st Century Cures Act, the Secretary shall establish a program to evaluate the potential use of real-world evidence.</w:t>
      </w:r>
      <w:r w:rsidR="005A7F7A">
        <w:rPr>
          <w:i/>
          <w:iCs/>
        </w:rPr>
        <w:t>”</w:t>
      </w:r>
      <w:r w:rsidRPr="00EF4BAE">
        <w:t xml:space="preserve"> </w:t>
      </w:r>
      <w:r w:rsidR="00DA2E3C" w:rsidRPr="00EF4BAE">
        <w:fldChar w:fldCharType="begin"/>
      </w:r>
      <w:r w:rsidR="00BC3AC7">
        <w:instrText xml:space="preserve"> ADDIN EN.CITE &lt;EndNote&gt;&lt;Cite&gt;&lt;Author&gt;Congress&lt;/Author&gt;&lt;Year&gt;2016&lt;/Year&gt;&lt;RecNum&gt;22&lt;/RecNum&gt;&lt;DisplayText&gt;[12]&lt;/DisplayText&gt;&lt;record&gt;&lt;rec-number&gt;22&lt;/rec-number&gt;&lt;foreign-keys&gt;&lt;key app="EN" db-id="wzpv2ppvtpz2foedrep5pvddrz5tx2a55ptt" timestamp="1595258662"&gt;22&lt;/key&gt;&lt;/foreign-keys&gt;&lt;ref-type name="Journal Article"&gt;17&lt;/ref-type&gt;&lt;contributors&gt;&lt;authors&gt;&lt;author&gt;114th Congress&lt;/author&gt;&lt;/authors&gt;&lt;/contributors&gt;&lt;titles&gt;&lt;title&gt;21st Century Cures Act &lt;/title&gt;&lt;/titles&gt;&lt;dates&gt;&lt;year&gt;2016&lt;/year&gt;&lt;/dates&gt;&lt;urls&gt;&lt;/urls&gt;&lt;/record&gt;&lt;/Cite&gt;&lt;/EndNote&gt;</w:instrText>
      </w:r>
      <w:r w:rsidR="00DA2E3C" w:rsidRPr="00EF4BAE">
        <w:fldChar w:fldCharType="separate"/>
      </w:r>
      <w:r w:rsidR="00BC3AC7">
        <w:rPr>
          <w:noProof/>
        </w:rPr>
        <w:t>[12]</w:t>
      </w:r>
      <w:r w:rsidR="00DA2E3C" w:rsidRPr="00EF4BAE">
        <w:fldChar w:fldCharType="end"/>
      </w:r>
      <w:r w:rsidR="5C589EB3" w:rsidRPr="00EF4BAE">
        <w:t xml:space="preserve"> </w:t>
      </w:r>
      <w:r w:rsidRPr="00EF4BAE">
        <w:t xml:space="preserve">The Act </w:t>
      </w:r>
      <w:r w:rsidR="32F0CC05" w:rsidRPr="00EF4BAE">
        <w:t>was designed to</w:t>
      </w:r>
      <w:r w:rsidRPr="00EF4BAE">
        <w:t xml:space="preserve"> accelerate the development of medical products and to bring </w:t>
      </w:r>
      <w:r w:rsidRPr="002A5A3E">
        <w:t>innovations and advancements to stakeholders who need them more efficiently and effectively</w:t>
      </w:r>
      <w:r w:rsidRPr="002A5A3E">
        <w:fldChar w:fldCharType="begin">
          <w:fldData xml:space="preserve">PEVuZE5vdGU+PENpdGU+PEF1dGhvcj5Db25ncmVzczwvQXV0aG9yPjxZZWFyPjIwMTY8L1llYXI+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</w:fldData>
        </w:fldChar>
      </w:r>
      <w:r w:rsidR="00BC3AC7">
        <w:instrText xml:space="preserve"> ADDIN EN.CITE </w:instrText>
      </w:r>
      <w:r w:rsidR="00BC3AC7">
        <w:fldChar w:fldCharType="begin">
          <w:fldData xml:space="preserve">PEVuZE5vdGU+PENpdGU+PEF1dGhvcj5Db25ncmVzczwvQXV0aG9yPjxZZWFyPjIwMTY8L1llYXI+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</w:fldData>
        </w:fldChar>
      </w:r>
      <w:r w:rsidR="00BC3AC7">
        <w:instrText xml:space="preserve"> ADDIN EN.CITE.DATA </w:instrText>
      </w:r>
      <w:r w:rsidR="00BC3AC7">
        <w:fldChar w:fldCharType="end"/>
      </w:r>
      <w:r w:rsidRPr="002A5A3E">
        <w:fldChar w:fldCharType="separate"/>
      </w:r>
      <w:r w:rsidR="00BC3AC7">
        <w:rPr>
          <w:noProof/>
        </w:rPr>
        <w:t>[12 13]</w:t>
      </w:r>
      <w:r w:rsidRPr="002A5A3E">
        <w:fldChar w:fldCharType="end"/>
      </w:r>
      <w:r w:rsidRPr="002A5A3E">
        <w:t xml:space="preserve">. It would also bring </w:t>
      </w:r>
      <w:r w:rsidR="7B238085" w:rsidRPr="002A5A3E">
        <w:t xml:space="preserve">Congressional </w:t>
      </w:r>
      <w:r w:rsidRPr="002A5A3E">
        <w:t>pressure on FDA inspectors to rely on RWD and RWE. FDA has developed guidelines on the various uses of RWE, for example,</w:t>
      </w:r>
      <w:r w:rsidR="005631AB" w:rsidRPr="002A5A3E">
        <w:t xml:space="preserve"> </w:t>
      </w:r>
      <w:r w:rsidR="006777A4" w:rsidRPr="002A5A3E">
        <w:t xml:space="preserve">Best Practices for Conducting and Reporting </w:t>
      </w:r>
      <w:proofErr w:type="spellStart"/>
      <w:r w:rsidR="006777A4" w:rsidRPr="002A5A3E">
        <w:t>Pharmacoepidemiological</w:t>
      </w:r>
      <w:proofErr w:type="spellEnd"/>
      <w:r w:rsidR="006777A4" w:rsidRPr="002A5A3E">
        <w:t xml:space="preserve"> Safety Studies Using Electronic Health Records</w:t>
      </w:r>
      <w:r w:rsidR="006777A4" w:rsidRPr="002A5A3E">
        <w:fldChar w:fldCharType="begin"/>
      </w:r>
      <w:r w:rsidR="00BC3AC7">
        <w:instrText xml:space="preserve"> ADDIN EN.CITE &lt;EndNote&gt;&lt;Cite&gt;&lt;Author&gt;FDA&lt;/Author&gt;&lt;Year&gt;2013&lt;/Year&gt;&lt;RecNum&gt;36&lt;/RecNum&gt;&lt;DisplayText&gt;[14]&lt;/DisplayText&gt;&lt;record&gt;&lt;rec-number&gt;36&lt;/rec-number&gt;&lt;foreign-keys&gt;&lt;key app="EN" db-id="wzpv2ppvtpz2foedrep5pvddrz5tx2a55ptt" timestamp="1595397125"&gt;36&lt;/key&gt;&lt;/foreign-keys&gt;&lt;ref-type name="Journal Article"&gt;17&lt;/ref-type&gt;&lt;contributors&gt;&lt;authors&gt;&lt;author&gt;FDA&lt;/author&gt;&lt;/authors&gt;&lt;/contributors&gt;&lt;titles&gt;&lt;title&gt;Best Practices for Conducting and Reporting Pharmacoepidemiologic Safety Studies Using Electronic Healthcare Data&lt;/title&gt;&lt;/titles&gt;&lt;dates&gt;&lt;year&gt;2013&lt;/year&gt;&lt;pub-dates&gt;&lt;date&gt;&amp;#xD;May 2013&lt;/date&gt;&lt;/pub-dates&gt;&lt;/dates&gt;&lt;urls&gt;&lt;related-urls&gt;&lt;url&gt;https://www.fda.gov/regulatory-information/search-fda-guidance-documents/best-practices-conducting-and-reporting-pharmacoepidemiologic-safety-studies-using-electronic&lt;/url&gt;&lt;/related-urls&gt;&lt;/urls&gt;&lt;/record&gt;&lt;/Cite&gt;&lt;/EndNote&gt;</w:instrText>
      </w:r>
      <w:r w:rsidR="006777A4" w:rsidRPr="002A5A3E">
        <w:fldChar w:fldCharType="separate"/>
      </w:r>
      <w:r w:rsidR="00BC3AC7">
        <w:rPr>
          <w:noProof/>
        </w:rPr>
        <w:t>[14]</w:t>
      </w:r>
      <w:r w:rsidR="006777A4" w:rsidRPr="002A5A3E">
        <w:fldChar w:fldCharType="end"/>
      </w:r>
      <w:r w:rsidR="006777A4" w:rsidRPr="002A5A3E">
        <w:t xml:space="preserve">, </w:t>
      </w:r>
      <w:r w:rsidR="005519A0" w:rsidRPr="002A5A3E">
        <w:t>Use of Electronic Health Record Data in Clinical Investigations-Guidance for Industry</w:t>
      </w:r>
      <w:r w:rsidR="005519A0" w:rsidRPr="002A5A3E">
        <w:fldChar w:fldCharType="begin"/>
      </w:r>
      <w:r w:rsidR="00BC3AC7">
        <w:instrText xml:space="preserve"> ADDIN EN.CITE &lt;EndNote&gt;&lt;Cite&gt;&lt;Author&gt;FDA&lt;/Author&gt;&lt;Year&gt;2018&lt;/Year&gt;&lt;RecNum&gt;17&lt;/RecNum&gt;&lt;DisplayText&gt;[15]&lt;/DisplayText&gt;&lt;record&gt;&lt;rec-number&gt;17&lt;/rec-number&gt;&lt;foreign-keys&gt;&lt;key app="EN" db-id="wzpv2ppvtpz2foedrep5pvddrz5tx2a55ptt" timestamp="1595256537"&gt;17&lt;/key&gt;&lt;/foreign-keys&gt;&lt;ref-type name="Journal Article"&gt;17&lt;/ref-type&gt;&lt;contributors&gt;&lt;authors&gt;&lt;author&gt;FDA&lt;/author&gt;&lt;/authors&gt;&lt;/contributors&gt;&lt;titles&gt;&lt;title&gt;Use of Electronic Health Record Data in Clinical Investigations&amp;#xD;Guidance for Industry&lt;/title&gt;&lt;/titles&gt;&lt;dates&gt;&lt;year&gt;2018&lt;/year&gt;&lt;pub-dates&gt;&lt;date&gt;July 2018&lt;/date&gt;&lt;/pub-dates&gt;&lt;/dates&gt;&lt;work-type&gt;Regulation&lt;/work-type&gt;&lt;urls&gt;&lt;/urls&gt;&lt;/record&gt;&lt;/Cite&gt;&lt;/EndNote&gt;</w:instrText>
      </w:r>
      <w:r w:rsidR="005519A0" w:rsidRPr="002A5A3E">
        <w:fldChar w:fldCharType="separate"/>
      </w:r>
      <w:r w:rsidR="00BC3AC7">
        <w:rPr>
          <w:noProof/>
        </w:rPr>
        <w:t>[15]</w:t>
      </w:r>
      <w:r w:rsidR="005519A0" w:rsidRPr="002A5A3E">
        <w:fldChar w:fldCharType="end"/>
      </w:r>
      <w:r w:rsidR="005519A0" w:rsidRPr="002A5A3E">
        <w:t xml:space="preserve">. </w:t>
      </w:r>
      <w:r w:rsidR="009C1B10" w:rsidRPr="002A5A3E">
        <w:t>FDA</w:t>
      </w:r>
      <w:r w:rsidR="00AC7793" w:rsidRPr="002A5A3E">
        <w:t>’</w:t>
      </w:r>
      <w:r w:rsidRPr="002A5A3E">
        <w:t xml:space="preserve">s guidelines approved different research designs </w:t>
      </w:r>
      <w:r w:rsidR="005909E9" w:rsidRPr="002A5A3E">
        <w:t xml:space="preserve">that </w:t>
      </w:r>
      <w:r w:rsidRPr="002A5A3E">
        <w:t xml:space="preserve">can generate RWE, including but not limited to randomized trials, including big, simple trials, pragmatic trials, and observational studies. The guidelines of data analysis and RWE generation methodology are still under discussion. </w:t>
      </w:r>
      <w:r w:rsidRPr="002A5A3E">
        <w:fldChar w:fldCharType="begin">
          <w:fldData xml:space="preserve">PEVuZE5vdGU+PENpdGU+PEF1dGhvcj5GREE8L0F1dGhvcj48WWVhcj4yMDE5PC9ZZWFyPjxSZWNO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</w:fldData>
        </w:fldChar>
      </w:r>
      <w:r w:rsidR="00BC3AC7">
        <w:instrText xml:space="preserve"> ADDIN EN.CITE </w:instrText>
      </w:r>
      <w:r w:rsidR="00BC3AC7">
        <w:fldChar w:fldCharType="begin">
          <w:fldData xml:space="preserve">PEVuZE5vdGU+PENpdGU+PEF1dGhvcj5GREE8L0F1dGhvcj48WWVhcj4yMDE5PC9ZZWFyPjxSZWNO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</w:fldData>
        </w:fldChar>
      </w:r>
      <w:r w:rsidR="00BC3AC7">
        <w:instrText xml:space="preserve"> ADDIN EN.CITE.DATA </w:instrText>
      </w:r>
      <w:r w:rsidR="00BC3AC7">
        <w:fldChar w:fldCharType="end"/>
      </w:r>
      <w:r w:rsidRPr="002A5A3E">
        <w:fldChar w:fldCharType="separate"/>
      </w:r>
      <w:r w:rsidR="00BC3AC7">
        <w:rPr>
          <w:noProof/>
        </w:rPr>
        <w:t>[1 14-17]</w:t>
      </w:r>
      <w:r w:rsidRPr="002A5A3E">
        <w:fldChar w:fldCharType="end"/>
      </w:r>
      <w:r w:rsidR="005909E9" w:rsidRPr="002A5A3E">
        <w:tab/>
      </w:r>
    </w:p>
    <w:p w14:paraId="519B9A72" w14:textId="556EAC8F" w:rsidR="00626345" w:rsidRDefault="00626345">
      <w:pPr>
        <w:pPrChange w:id="117" w:author="Chenyu(Cherie) Li" w:date="2021-07-19T17:06:00Z">
          <w:pPr>
            <w:pStyle w:val="section-title"/>
          </w:pPr>
        </w:pPrChange>
      </w:pPr>
      <w:r>
        <w:rPr>
          <w:rFonts w:hint="eastAsia"/>
        </w:rPr>
        <w:t>Why</w:t>
      </w:r>
      <w:r>
        <w:t xml:space="preserve"> is </w:t>
      </w:r>
      <w:r w:rsidR="00E13C13">
        <w:t xml:space="preserve">it </w:t>
      </w:r>
      <w:r>
        <w:t>important</w:t>
      </w:r>
    </w:p>
    <w:p w14:paraId="5980E992" w14:textId="05098CFE" w:rsidR="00626345" w:rsidRDefault="00626345" w:rsidP="00440C09">
      <w:pPr>
        <w:rPr>
          <w:color w:val="000000"/>
          <w:shd w:val="clear" w:color="auto" w:fill="FFFFFF"/>
        </w:rPr>
      </w:pPr>
      <w:r w:rsidRPr="00385D02">
        <w:rPr>
          <w:color w:val="000000"/>
          <w:shd w:val="clear" w:color="auto" w:fill="FFFFFF"/>
        </w:rPr>
        <w:t>Although Real-World Data can be used in broad topics in biomedical research for multiple purpose</w:t>
      </w:r>
      <w:r w:rsidR="00E13C13">
        <w:rPr>
          <w:color w:val="000000"/>
          <w:shd w:val="clear" w:color="auto" w:fill="FFFFFF"/>
        </w:rPr>
        <w:t>s</w:t>
      </w:r>
      <w:r w:rsidR="00047244">
        <w:rPr>
          <w:color w:val="000000"/>
          <w:shd w:val="clear" w:color="auto" w:fill="FFFFFF"/>
        </w:rPr>
        <w:t>, w</w:t>
      </w:r>
      <w:r w:rsidRPr="00385D02">
        <w:rPr>
          <w:color w:val="000000"/>
          <w:shd w:val="clear" w:color="auto" w:fill="FFFFFF"/>
        </w:rPr>
        <w:t xml:space="preserve">ithout a valid methodologic approach, </w:t>
      </w:r>
      <w:r>
        <w:rPr>
          <w:color w:val="000000"/>
          <w:shd w:val="clear" w:color="auto" w:fill="FFFFFF"/>
        </w:rPr>
        <w:t>including controlling source</w:t>
      </w:r>
      <w:r w:rsidR="64AA6CE6" w:rsidRPr="00FF72ED">
        <w:rPr>
          <w:color w:val="000000"/>
          <w:shd w:val="clear" w:color="auto" w:fill="FFFFFF"/>
        </w:rPr>
        <w:t>-</w:t>
      </w:r>
      <w:r w:rsidRPr="00FF72ED">
        <w:rPr>
          <w:color w:val="000000"/>
          <w:shd w:val="clear" w:color="auto" w:fill="FFFFFF"/>
        </w:rPr>
        <w:t>d</w:t>
      </w:r>
      <w:r>
        <w:rPr>
          <w:color w:val="000000"/>
          <w:shd w:val="clear" w:color="auto" w:fill="FFFFFF"/>
        </w:rPr>
        <w:t xml:space="preserve">ata quality, choosing a proper study design, using correct analytical methods, sensitivity analysis of the results, </w:t>
      </w:r>
      <w:r w:rsidRPr="00385D02">
        <w:rPr>
          <w:color w:val="000000"/>
          <w:shd w:val="clear" w:color="auto" w:fill="FFFFFF"/>
        </w:rPr>
        <w:t>RWD can lead to biased conclusions that cannot be used as the evidence to guide health care decision-making</w:t>
      </w:r>
      <w:r>
        <w:rPr>
          <w:color w:val="000000"/>
          <w:shd w:val="clear" w:color="auto" w:fill="FFFFFF"/>
        </w:rPr>
        <w:t xml:space="preserve"> </w:t>
      </w:r>
      <w:r w:rsidRPr="00385D02">
        <w:rPr>
          <w:color w:val="000000"/>
          <w:shd w:val="clear" w:color="auto" w:fill="FFFFFF"/>
        </w:rPr>
        <w:fldChar w:fldCharType="begin">
          <w:fldData xml:space="preserve">PEVuZE5vdGU+PENpdGU+PEF1dGhvcj5TdHVybWVyPC9BdXRob3I+PFllYXI+MjAyMDwvWWVhcj48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</w:fldData>
        </w:fldChar>
      </w:r>
      <w:r w:rsidR="00BC3AC7">
        <w:rPr>
          <w:color w:val="000000"/>
          <w:shd w:val="clear" w:color="auto" w:fill="FFFFFF"/>
        </w:rPr>
        <w:instrText xml:space="preserve"> ADDIN EN.CITE </w:instrText>
      </w:r>
      <w:r w:rsidR="00BC3AC7">
        <w:rPr>
          <w:color w:val="000000"/>
          <w:shd w:val="clear" w:color="auto" w:fill="FFFFFF"/>
        </w:rPr>
        <w:fldChar w:fldCharType="begin">
          <w:fldData xml:space="preserve">PEVuZE5vdGU+PENpdGU+PEF1dGhvcj5TdHVybWVyPC9BdXRob3I+PFllYXI+MjAyMDwvWWVhcj48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</w:fldData>
        </w:fldChar>
      </w:r>
      <w:r w:rsidR="00BC3AC7">
        <w:rPr>
          <w:color w:val="000000"/>
          <w:shd w:val="clear" w:color="auto" w:fill="FFFFFF"/>
        </w:rPr>
        <w:instrText xml:space="preserve"> ADDIN EN.CITE.DATA </w:instrText>
      </w:r>
      <w:r w:rsidR="00BC3AC7">
        <w:rPr>
          <w:color w:val="000000"/>
          <w:shd w:val="clear" w:color="auto" w:fill="FFFFFF"/>
        </w:rPr>
      </w:r>
      <w:r w:rsidR="00BC3AC7">
        <w:rPr>
          <w:color w:val="000000"/>
          <w:shd w:val="clear" w:color="auto" w:fill="FFFFFF"/>
        </w:rPr>
        <w:fldChar w:fldCharType="end"/>
      </w:r>
      <w:r w:rsidRPr="00385D02">
        <w:rPr>
          <w:color w:val="000000"/>
          <w:shd w:val="clear" w:color="auto" w:fill="FFFFFF"/>
        </w:rPr>
      </w:r>
      <w:r w:rsidRPr="00385D02">
        <w:rPr>
          <w:color w:val="000000"/>
          <w:shd w:val="clear" w:color="auto" w:fill="FFFFFF"/>
        </w:rPr>
        <w:fldChar w:fldCharType="separate"/>
      </w:r>
      <w:r w:rsidR="00BC3AC7">
        <w:rPr>
          <w:noProof/>
          <w:color w:val="000000"/>
          <w:shd w:val="clear" w:color="auto" w:fill="FFFFFF"/>
        </w:rPr>
        <w:t>[17-19]</w:t>
      </w:r>
      <w:r w:rsidRPr="00385D02">
        <w:rPr>
          <w:color w:val="000000"/>
          <w:shd w:val="clear" w:color="auto" w:fill="FFFFFF"/>
        </w:rPr>
        <w:fldChar w:fldCharType="end"/>
      </w:r>
      <w:r>
        <w:rPr>
          <w:color w:val="000000"/>
          <w:shd w:val="clear" w:color="auto" w:fill="FFFFFF"/>
        </w:rPr>
        <w:t xml:space="preserve">. </w:t>
      </w:r>
    </w:p>
    <w:p w14:paraId="418D5DEE" w14:textId="13054386" w:rsidR="00626345" w:rsidRDefault="00626345" w:rsidP="00440C09">
      <w:pPr>
        <w:rPr>
          <w:color w:val="000000"/>
          <w:shd w:val="clear" w:color="auto" w:fill="FFFFFF"/>
        </w:rPr>
      </w:pPr>
      <w:r>
        <w:rPr>
          <w:color w:val="000000"/>
          <w:shd w:val="clear" w:color="auto" w:fill="FFFFFF"/>
        </w:rPr>
        <w:t xml:space="preserve">In the </w:t>
      </w:r>
      <w:r w:rsidR="005A7F7A">
        <w:rPr>
          <w:color w:val="000000"/>
          <w:shd w:val="clear" w:color="auto" w:fill="FFFFFF"/>
        </w:rPr>
        <w:t>“</w:t>
      </w:r>
      <w:r>
        <w:rPr>
          <w:color w:val="000000"/>
          <w:shd w:val="clear" w:color="auto" w:fill="FFFFFF"/>
        </w:rPr>
        <w:t xml:space="preserve">Big Data </w:t>
      </w:r>
      <w:r>
        <w:rPr>
          <w:rFonts w:hint="eastAsia"/>
          <w:color w:val="000000"/>
          <w:shd w:val="clear" w:color="auto" w:fill="FFFFFF"/>
        </w:rPr>
        <w:t>E</w:t>
      </w:r>
      <w:r>
        <w:rPr>
          <w:color w:val="000000"/>
          <w:shd w:val="clear" w:color="auto" w:fill="FFFFFF"/>
        </w:rPr>
        <w:t>ra</w:t>
      </w:r>
      <w:r w:rsidR="005A7F7A">
        <w:rPr>
          <w:color w:val="000000"/>
          <w:shd w:val="clear" w:color="auto" w:fill="FFFFFF"/>
        </w:rPr>
        <w:t>”</w:t>
      </w:r>
      <w:r>
        <w:rPr>
          <w:color w:val="000000"/>
          <w:shd w:val="clear" w:color="auto" w:fill="FFFFFF"/>
        </w:rPr>
        <w:t>, investigators are zealous about applying Artificial Intelligen</w:t>
      </w:r>
      <w:r w:rsidR="0F47C63A" w:rsidRPr="007C2EA1">
        <w:rPr>
          <w:color w:val="000000" w:themeColor="text1"/>
        </w:rPr>
        <w:t>ce</w:t>
      </w:r>
      <w:r>
        <w:rPr>
          <w:color w:val="000000"/>
          <w:shd w:val="clear" w:color="auto" w:fill="FFFFFF"/>
        </w:rPr>
        <w:t xml:space="preserve">, Machine Learning methods in </w:t>
      </w:r>
      <w:r w:rsidR="00741173">
        <w:rPr>
          <w:color w:val="000000"/>
          <w:shd w:val="clear" w:color="auto" w:fill="FFFFFF"/>
        </w:rPr>
        <w:t xml:space="preserve">the </w:t>
      </w:r>
      <w:r>
        <w:rPr>
          <w:color w:val="000000"/>
          <w:shd w:val="clear" w:color="auto" w:fill="FFFFFF"/>
        </w:rPr>
        <w:t xml:space="preserve">healthcare industry. Although </w:t>
      </w:r>
      <w:r w:rsidR="00741173">
        <w:rPr>
          <w:color w:val="000000"/>
          <w:shd w:val="clear" w:color="auto" w:fill="FFFFFF"/>
        </w:rPr>
        <w:t xml:space="preserve">the </w:t>
      </w:r>
      <w:r>
        <w:rPr>
          <w:color w:val="000000"/>
          <w:shd w:val="clear" w:color="auto" w:fill="FFFFFF"/>
        </w:rPr>
        <w:t xml:space="preserve">healthcare field has </w:t>
      </w:r>
      <w:r w:rsidR="4C24DD93" w:rsidRPr="007C2EA1">
        <w:rPr>
          <w:color w:val="000000" w:themeColor="text1"/>
        </w:rPr>
        <w:t>“</w:t>
      </w:r>
      <w:r>
        <w:rPr>
          <w:color w:val="000000"/>
          <w:shd w:val="clear" w:color="auto" w:fill="FFFFFF"/>
        </w:rPr>
        <w:t>big</w:t>
      </w:r>
      <w:r w:rsidR="0589ED3C" w:rsidRPr="007C2EA1">
        <w:rPr>
          <w:color w:val="000000" w:themeColor="text1"/>
        </w:rPr>
        <w:t>”</w:t>
      </w:r>
      <w:r>
        <w:rPr>
          <w:color w:val="000000"/>
          <w:shd w:val="clear" w:color="auto" w:fill="FFFFFF"/>
        </w:rPr>
        <w:t xml:space="preserve"> volume </w:t>
      </w:r>
      <w:r w:rsidR="685B6D4B">
        <w:rPr>
          <w:color w:val="000000"/>
          <w:shd w:val="clear" w:color="auto" w:fill="FFFFFF"/>
        </w:rPr>
        <w:t xml:space="preserve">and “big” variety </w:t>
      </w:r>
      <w:r>
        <w:rPr>
          <w:color w:val="000000"/>
          <w:shd w:val="clear" w:color="auto" w:fill="FFFFFF"/>
        </w:rPr>
        <w:t xml:space="preserve">data, the high-quality data that could be used to extract information and generate clinical evidence using </w:t>
      </w:r>
      <w:r w:rsidR="5D7E17F3">
        <w:rPr>
          <w:color w:val="000000"/>
          <w:shd w:val="clear" w:color="auto" w:fill="FFFFFF"/>
        </w:rPr>
        <w:t xml:space="preserve">Artificial </w:t>
      </w:r>
      <w:r w:rsidR="621C614C">
        <w:rPr>
          <w:color w:val="000000"/>
          <w:shd w:val="clear" w:color="auto" w:fill="FFFFFF"/>
        </w:rPr>
        <w:t xml:space="preserve">Intelligent </w:t>
      </w:r>
      <w:r w:rsidR="5D7E17F3">
        <w:rPr>
          <w:color w:val="000000"/>
          <w:shd w:val="clear" w:color="auto" w:fill="FFFFFF"/>
        </w:rPr>
        <w:t>(</w:t>
      </w:r>
      <w:r>
        <w:rPr>
          <w:color w:val="000000"/>
          <w:shd w:val="clear" w:color="auto" w:fill="FFFFFF"/>
        </w:rPr>
        <w:t>A</w:t>
      </w:r>
      <w:r w:rsidR="131793F7">
        <w:rPr>
          <w:color w:val="000000"/>
          <w:shd w:val="clear" w:color="auto" w:fill="FFFFFF"/>
        </w:rPr>
        <w:t>I</w:t>
      </w:r>
      <w:r w:rsidR="62DC9EE2">
        <w:rPr>
          <w:color w:val="000000"/>
          <w:shd w:val="clear" w:color="auto" w:fill="FFFFFF"/>
        </w:rPr>
        <w:t>)</w:t>
      </w:r>
      <w:r>
        <w:rPr>
          <w:color w:val="000000"/>
          <w:shd w:val="clear" w:color="auto" w:fill="FFFFFF"/>
        </w:rPr>
        <w:t xml:space="preserve"> </w:t>
      </w:r>
      <w:r w:rsidR="17010CD0">
        <w:rPr>
          <w:color w:val="000000"/>
          <w:shd w:val="clear" w:color="auto" w:fill="FFFFFF"/>
        </w:rPr>
        <w:t>or Machine Learning</w:t>
      </w:r>
      <w:r w:rsidR="0A88C537">
        <w:rPr>
          <w:color w:val="000000"/>
          <w:shd w:val="clear" w:color="auto" w:fill="FFFFFF"/>
        </w:rPr>
        <w:t xml:space="preserve"> (</w:t>
      </w:r>
      <w:r>
        <w:rPr>
          <w:color w:val="000000"/>
          <w:shd w:val="clear" w:color="auto" w:fill="FFFFFF"/>
        </w:rPr>
        <w:t>ML</w:t>
      </w:r>
      <w:r w:rsidR="72B5463E">
        <w:rPr>
          <w:color w:val="000000"/>
          <w:shd w:val="clear" w:color="auto" w:fill="FFFFFF"/>
        </w:rPr>
        <w:t>)</w:t>
      </w:r>
      <w:r>
        <w:rPr>
          <w:color w:val="000000"/>
          <w:shd w:val="clear" w:color="auto" w:fill="FFFFFF"/>
        </w:rPr>
        <w:t xml:space="preserve"> methods are limited. </w:t>
      </w:r>
      <w:r>
        <w:rPr>
          <w:color w:val="000000"/>
          <w:shd w:val="clear" w:color="auto" w:fill="FFFFFF"/>
        </w:rPr>
        <w:lastRenderedPageBreak/>
        <w:t xml:space="preserve">Using an improper or limited method to </w:t>
      </w:r>
      <w:r w:rsidR="00FD5848">
        <w:rPr>
          <w:color w:val="000000"/>
          <w:shd w:val="clear" w:color="auto" w:fill="FFFFFF"/>
        </w:rPr>
        <w:t>cre</w:t>
      </w:r>
      <w:r>
        <w:rPr>
          <w:color w:val="000000"/>
          <w:shd w:val="clear" w:color="auto" w:fill="FFFFFF"/>
        </w:rPr>
        <w:t>ate Real-World Evidence from Real-World Data</w:t>
      </w:r>
      <w:r w:rsidR="7C18C865">
        <w:rPr>
          <w:color w:val="000000"/>
          <w:shd w:val="clear" w:color="auto" w:fill="FFFFFF"/>
        </w:rPr>
        <w:t xml:space="preserve"> and</w:t>
      </w:r>
      <w:r>
        <w:rPr>
          <w:color w:val="000000"/>
          <w:shd w:val="clear" w:color="auto" w:fill="FFFFFF"/>
        </w:rPr>
        <w:t xml:space="preserve"> then apply</w:t>
      </w:r>
      <w:r w:rsidR="7EFD0440" w:rsidRPr="007C2EA1">
        <w:rPr>
          <w:color w:val="000000" w:themeColor="text1"/>
        </w:rPr>
        <w:t>ing</w:t>
      </w:r>
      <w:r>
        <w:rPr>
          <w:color w:val="000000"/>
          <w:shd w:val="clear" w:color="auto" w:fill="FFFFFF"/>
        </w:rPr>
        <w:t xml:space="preserve"> </w:t>
      </w:r>
      <w:r w:rsidR="4C756108">
        <w:rPr>
          <w:color w:val="000000"/>
          <w:shd w:val="clear" w:color="auto" w:fill="FFFFFF"/>
        </w:rPr>
        <w:t xml:space="preserve">that </w:t>
      </w:r>
      <w:r>
        <w:rPr>
          <w:color w:val="000000"/>
          <w:shd w:val="clear" w:color="auto" w:fill="FFFFFF"/>
        </w:rPr>
        <w:t>RWE in real-world practice</w:t>
      </w:r>
      <w:r w:rsidR="00FD5848">
        <w:rPr>
          <w:color w:val="000000"/>
          <w:shd w:val="clear" w:color="auto" w:fill="FFFFFF"/>
        </w:rPr>
        <w:t>,</w:t>
      </w:r>
      <w:r>
        <w:rPr>
          <w:color w:val="000000"/>
          <w:shd w:val="clear" w:color="auto" w:fill="FFFFFF"/>
        </w:rPr>
        <w:t xml:space="preserve"> may result in false treatment of patients, </w:t>
      </w:r>
      <w:r w:rsidR="799283CD" w:rsidRPr="007C2EA1">
        <w:rPr>
          <w:color w:val="000000" w:themeColor="text1"/>
        </w:rPr>
        <w:t xml:space="preserve">in </w:t>
      </w:r>
      <w:r>
        <w:rPr>
          <w:color w:val="000000"/>
          <w:shd w:val="clear" w:color="auto" w:fill="FFFFFF"/>
        </w:rPr>
        <w:t xml:space="preserve">waste </w:t>
      </w:r>
      <w:r w:rsidR="137F3983" w:rsidRPr="007C2EA1">
        <w:rPr>
          <w:color w:val="000000" w:themeColor="text1"/>
        </w:rPr>
        <w:t xml:space="preserve">of </w:t>
      </w:r>
      <w:r>
        <w:rPr>
          <w:color w:val="000000"/>
          <w:shd w:val="clear" w:color="auto" w:fill="FFFFFF"/>
        </w:rPr>
        <w:t xml:space="preserve">R&amp;D funds, and </w:t>
      </w:r>
      <w:r w:rsidR="51D7A2DE" w:rsidRPr="007C2EA1">
        <w:rPr>
          <w:color w:val="000000" w:themeColor="text1"/>
        </w:rPr>
        <w:t xml:space="preserve">in </w:t>
      </w:r>
      <w:r w:rsidR="00416925">
        <w:rPr>
          <w:color w:val="000000" w:themeColor="text1"/>
        </w:rPr>
        <w:t xml:space="preserve">a </w:t>
      </w:r>
      <w:r>
        <w:rPr>
          <w:color w:val="000000"/>
          <w:shd w:val="clear" w:color="auto" w:fill="FFFFFF"/>
        </w:rPr>
        <w:t xml:space="preserve">delay </w:t>
      </w:r>
      <w:r w:rsidR="32328881" w:rsidRPr="007C2EA1">
        <w:rPr>
          <w:color w:val="000000" w:themeColor="text1"/>
        </w:rPr>
        <w:t xml:space="preserve">of </w:t>
      </w:r>
      <w:r>
        <w:rPr>
          <w:color w:val="000000"/>
          <w:shd w:val="clear" w:color="auto" w:fill="FFFFFF"/>
        </w:rPr>
        <w:t>the study</w:t>
      </w:r>
      <w:r w:rsidR="0EBDEBF3" w:rsidRPr="007C2EA1">
        <w:rPr>
          <w:color w:val="000000" w:themeColor="text1"/>
        </w:rPr>
        <w:t>,</w:t>
      </w:r>
      <w:r>
        <w:rPr>
          <w:color w:val="000000"/>
          <w:shd w:val="clear" w:color="auto" w:fill="FFFFFF"/>
        </w:rPr>
        <w:t xml:space="preserve"> </w:t>
      </w:r>
      <w:r w:rsidR="75C862DE" w:rsidRPr="007C2EA1">
        <w:rPr>
          <w:color w:val="000000" w:themeColor="text1"/>
        </w:rPr>
        <w:t>each of</w:t>
      </w:r>
      <w:r w:rsidRPr="007C2EA1">
        <w:rPr>
          <w:color w:val="000000" w:themeColor="text1"/>
        </w:rPr>
        <w:t xml:space="preserve"> </w:t>
      </w:r>
      <w:r>
        <w:rPr>
          <w:color w:val="000000"/>
          <w:shd w:val="clear" w:color="auto" w:fill="FFFFFF"/>
        </w:rPr>
        <w:t xml:space="preserve">which </w:t>
      </w:r>
      <w:r w:rsidR="00FD5848">
        <w:rPr>
          <w:color w:val="000000"/>
          <w:shd w:val="clear" w:color="auto" w:fill="FFFFFF"/>
        </w:rPr>
        <w:t>is</w:t>
      </w:r>
      <w:r>
        <w:rPr>
          <w:color w:val="000000"/>
          <w:shd w:val="clear" w:color="auto" w:fill="FFFFFF"/>
        </w:rPr>
        <w:t xml:space="preserve"> the opposite of the expectation of using RWD in the research.</w:t>
      </w:r>
      <w:r w:rsidRPr="000D7300">
        <w:rPr>
          <w:color w:val="000000"/>
          <w:shd w:val="clear" w:color="auto" w:fill="FFFFFF"/>
        </w:rPr>
        <w:t xml:space="preserve"> </w:t>
      </w:r>
      <w:r>
        <w:rPr>
          <w:color w:val="000000"/>
          <w:shd w:val="clear" w:color="auto" w:fill="FFFFFF"/>
        </w:rPr>
        <w:t xml:space="preserve">Biomedical research results </w:t>
      </w:r>
      <w:r w:rsidR="2CDB6230" w:rsidRPr="007C2EA1">
        <w:rPr>
          <w:color w:val="000000" w:themeColor="text1"/>
        </w:rPr>
        <w:t xml:space="preserve">that </w:t>
      </w:r>
      <w:r>
        <w:rPr>
          <w:rFonts w:hint="eastAsia"/>
          <w:color w:val="000000"/>
          <w:shd w:val="clear" w:color="auto" w:fill="FFFFFF"/>
        </w:rPr>
        <w:t>w</w:t>
      </w:r>
      <w:r>
        <w:rPr>
          <w:color w:val="000000"/>
          <w:shd w:val="clear" w:color="auto" w:fill="FFFFFF"/>
        </w:rPr>
        <w:t xml:space="preserve">ere developed </w:t>
      </w:r>
      <w:r>
        <w:rPr>
          <w:rFonts w:hint="eastAsia"/>
          <w:color w:val="000000"/>
          <w:shd w:val="clear" w:color="auto" w:fill="FFFFFF"/>
        </w:rPr>
        <w:t>t</w:t>
      </w:r>
      <w:r>
        <w:rPr>
          <w:color w:val="000000"/>
          <w:shd w:val="clear" w:color="auto" w:fill="FFFFFF"/>
        </w:rPr>
        <w:t>hrough machine learning methods</w:t>
      </w:r>
      <w:r w:rsidR="10222C9A" w:rsidRPr="007C2EA1">
        <w:rPr>
          <w:color w:val="000000" w:themeColor="text1"/>
        </w:rPr>
        <w:t>,</w:t>
      </w:r>
      <w:r>
        <w:rPr>
          <w:color w:val="000000"/>
          <w:shd w:val="clear" w:color="auto" w:fill="FFFFFF"/>
        </w:rPr>
        <w:t xml:space="preserve"> even with high accuracy</w:t>
      </w:r>
      <w:r w:rsidR="53EE305D" w:rsidRPr="007C2EA1">
        <w:rPr>
          <w:color w:val="000000" w:themeColor="text1"/>
        </w:rPr>
        <w:t>,</w:t>
      </w:r>
      <w:r>
        <w:rPr>
          <w:color w:val="000000"/>
          <w:shd w:val="clear" w:color="auto" w:fill="FFFFFF"/>
        </w:rPr>
        <w:t xml:space="preserve"> are not </w:t>
      </w:r>
      <w:r w:rsidRPr="00EF4050">
        <w:rPr>
          <w:color w:val="000000"/>
          <w:shd w:val="clear" w:color="auto" w:fill="FFFFFF"/>
        </w:rPr>
        <w:t xml:space="preserve">explainable </w:t>
      </w:r>
      <w:r>
        <w:rPr>
          <w:color w:val="000000"/>
          <w:shd w:val="clear" w:color="auto" w:fill="FFFFFF"/>
        </w:rPr>
        <w:t>and lack of robust causal reasoning</w:t>
      </w:r>
      <w:r w:rsidR="00235569">
        <w:rPr>
          <w:color w:val="000000"/>
          <w:shd w:val="clear" w:color="auto" w:fill="FFFFFF"/>
        </w:rPr>
        <w:fldChar w:fldCharType="begin"/>
      </w:r>
      <w:r w:rsidR="00BC3AC7">
        <w:rPr>
          <w:color w:val="000000"/>
          <w:shd w:val="clear" w:color="auto" w:fill="FFFFFF"/>
        </w:rPr>
        <w:instrText xml:space="preserve"> ADDIN EN.CITE &lt;EndNote&gt;&lt;Cite&gt;&lt;Author&gt;MIT&lt;/Author&gt;&lt;Year&gt;2016&lt;/Year&gt;&lt;RecNum&gt;53&lt;/RecNum&gt;&lt;DisplayText&gt;[20]&lt;/DisplayText&gt;&lt;record&gt;&lt;rec-number&gt;53&lt;/rec-number&gt;&lt;foreign-keys&gt;&lt;key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235569">
        <w:rPr>
          <w:color w:val="000000"/>
          <w:shd w:val="clear" w:color="auto" w:fill="FFFFFF"/>
        </w:rPr>
        <w:fldChar w:fldCharType="separate"/>
      </w:r>
      <w:r w:rsidR="00BC3AC7">
        <w:rPr>
          <w:noProof/>
          <w:color w:val="000000"/>
          <w:shd w:val="clear" w:color="auto" w:fill="FFFFFF"/>
        </w:rPr>
        <w:t>[20]</w:t>
      </w:r>
      <w:r w:rsidR="00235569">
        <w:rPr>
          <w:color w:val="000000"/>
          <w:shd w:val="clear" w:color="auto" w:fill="FFFFFF"/>
        </w:rPr>
        <w:fldChar w:fldCharType="end"/>
      </w:r>
      <w:r>
        <w:rPr>
          <w:color w:val="000000"/>
          <w:shd w:val="clear" w:color="auto" w:fill="FFFFFF"/>
        </w:rPr>
        <w:t xml:space="preserve">. </w:t>
      </w:r>
      <w:r w:rsidRPr="003B4974">
        <w:rPr>
          <w:color w:val="000000"/>
          <w:shd w:val="clear" w:color="auto" w:fill="FFFFFF"/>
        </w:rPr>
        <w:t>Considering the cost</w:t>
      </w:r>
      <w:r>
        <w:rPr>
          <w:color w:val="000000"/>
          <w:shd w:val="clear" w:color="auto" w:fill="FFFFFF"/>
        </w:rPr>
        <w:t xml:space="preserve"> and benefit</w:t>
      </w:r>
      <w:r w:rsidRPr="003B4974">
        <w:rPr>
          <w:color w:val="000000"/>
          <w:shd w:val="clear" w:color="auto" w:fill="FFFFFF"/>
        </w:rPr>
        <w:t xml:space="preserve"> of bringing new drugs</w:t>
      </w:r>
      <w:r>
        <w:rPr>
          <w:color w:val="000000"/>
          <w:shd w:val="clear" w:color="auto" w:fill="FFFFFF"/>
        </w:rPr>
        <w:t xml:space="preserve"> and therapies </w:t>
      </w:r>
      <w:r w:rsidRPr="003B4974">
        <w:rPr>
          <w:color w:val="000000"/>
          <w:shd w:val="clear" w:color="auto" w:fill="FFFFFF"/>
        </w:rPr>
        <w:t xml:space="preserve">into the </w:t>
      </w:r>
      <w:r>
        <w:rPr>
          <w:color w:val="000000"/>
          <w:shd w:val="clear" w:color="auto" w:fill="FFFFFF"/>
        </w:rPr>
        <w:t xml:space="preserve">biomedical </w:t>
      </w:r>
      <w:r w:rsidRPr="003B4974">
        <w:rPr>
          <w:color w:val="000000"/>
          <w:shd w:val="clear" w:color="auto" w:fill="FFFFFF"/>
        </w:rPr>
        <w:t xml:space="preserve">research and development process, </w:t>
      </w:r>
      <w:r w:rsidR="007D790D" w:rsidRPr="007C2EA1">
        <w:rPr>
          <w:color w:val="000000" w:themeColor="text1"/>
        </w:rPr>
        <w:t>approp</w:t>
      </w:r>
      <w:r w:rsidR="00047244">
        <w:rPr>
          <w:color w:val="000000" w:themeColor="text1"/>
        </w:rPr>
        <w:t>ri</w:t>
      </w:r>
      <w:r w:rsidR="007D790D" w:rsidRPr="007C2EA1">
        <w:rPr>
          <w:color w:val="000000" w:themeColor="text1"/>
        </w:rPr>
        <w:t xml:space="preserve">ate </w:t>
      </w:r>
      <w:r w:rsidR="00305744" w:rsidRPr="007C2EA1">
        <w:rPr>
          <w:color w:val="000000" w:themeColor="text1"/>
        </w:rPr>
        <w:t xml:space="preserve">analytic methods </w:t>
      </w:r>
      <w:r w:rsidR="002109CE" w:rsidRPr="007C2EA1">
        <w:rPr>
          <w:color w:val="000000" w:themeColor="text1"/>
        </w:rPr>
        <w:t xml:space="preserve">designed for </w:t>
      </w:r>
      <w:proofErr w:type="gramStart"/>
      <w:r w:rsidR="002109CE" w:rsidRPr="007C2EA1">
        <w:rPr>
          <w:color w:val="000000" w:themeColor="text1"/>
        </w:rPr>
        <w:t>RWD</w:t>
      </w:r>
      <w:proofErr w:type="gramEnd"/>
      <w:r w:rsidR="002109CE" w:rsidRPr="007C2EA1">
        <w:rPr>
          <w:color w:val="000000" w:themeColor="text1"/>
        </w:rPr>
        <w:t xml:space="preserve"> and RWE should be used in the research.</w:t>
      </w:r>
    </w:p>
    <w:p w14:paraId="67594FC5" w14:textId="77777777" w:rsidR="00626345" w:rsidRDefault="00626345">
      <w:pPr>
        <w:pPrChange w:id="118" w:author="Chenyu(Cherie) Li" w:date="2021-07-19T17:06:00Z">
          <w:pPr>
            <w:pStyle w:val="section-title"/>
          </w:pPr>
        </w:pPrChange>
      </w:pPr>
      <w:r>
        <w:t>Rationale for review</w:t>
      </w:r>
    </w:p>
    <w:p w14:paraId="26D94CCB" w14:textId="7EA8157D" w:rsidR="00D805D2" w:rsidRDefault="00517B3C" w:rsidP="00440C09">
      <w:pPr>
        <w:rPr>
          <w:color w:val="000000"/>
          <w:shd w:val="clear" w:color="auto" w:fill="FFFFFF"/>
        </w:rPr>
        <w:sectPr w:rsidR="00D805D2" w:rsidSect="003441FA">
          <w:pgSz w:w="12240" w:h="15840"/>
          <w:pgMar w:top="1440" w:right="1440" w:bottom="1440" w:left="1440" w:header="720" w:footer="720" w:gutter="0"/>
          <w:pgNumType w:start="1"/>
          <w:cols w:space="720"/>
        </w:sectPr>
      </w:pPr>
      <w:r>
        <w:rPr>
          <w:color w:val="000000"/>
          <w:shd w:val="clear" w:color="auto" w:fill="FFFFFF"/>
        </w:rPr>
        <w:t>Several</w:t>
      </w:r>
      <w:r w:rsidR="00626345">
        <w:rPr>
          <w:color w:val="000000"/>
          <w:shd w:val="clear" w:color="auto" w:fill="FFFFFF"/>
        </w:rPr>
        <w:t xml:space="preserve"> reviews </w:t>
      </w:r>
      <w:r w:rsidR="00CE7F02">
        <w:rPr>
          <w:color w:val="000000"/>
          <w:shd w:val="clear" w:color="auto" w:fill="FFFFFF"/>
        </w:rPr>
        <w:t>have been done f</w:t>
      </w:r>
      <w:r w:rsidR="00626345">
        <w:rPr>
          <w:color w:val="000000"/>
          <w:shd w:val="clear" w:color="auto" w:fill="FFFFFF"/>
        </w:rPr>
        <w:t>or the definition, opportunities</w:t>
      </w:r>
      <w:r w:rsidR="006B4317">
        <w:rPr>
          <w:color w:val="000000"/>
          <w:shd w:val="clear" w:color="auto" w:fill="FFFFFF"/>
        </w:rPr>
        <w:t>,</w:t>
      </w:r>
      <w:r w:rsidR="00626345">
        <w:rPr>
          <w:color w:val="000000"/>
          <w:shd w:val="clear" w:color="auto" w:fill="FFFFFF"/>
        </w:rPr>
        <w:t xml:space="preserve"> and challenges of using</w:t>
      </w:r>
      <w:r w:rsidR="00626345" w:rsidRPr="003B4974">
        <w:rPr>
          <w:color w:val="000000"/>
          <w:shd w:val="clear" w:color="auto" w:fill="FFFFFF"/>
        </w:rPr>
        <w:t xml:space="preserve"> </w:t>
      </w:r>
      <w:r w:rsidR="00626345">
        <w:rPr>
          <w:color w:val="000000"/>
          <w:shd w:val="clear" w:color="auto" w:fill="FFFFFF"/>
        </w:rPr>
        <w:t>RWD and RWE, regulators and research institutions provided recommendations for how to generate RWE from RWD.</w:t>
      </w:r>
      <w:r w:rsidR="0007064D">
        <w:rPr>
          <w:color w:val="000000"/>
          <w:shd w:val="clear" w:color="auto" w:fill="FFFFFF"/>
        </w:rPr>
        <w:t xml:space="preserve"> </w:t>
      </w:r>
      <w:r w:rsidR="001C4645" w:rsidRPr="33D63585">
        <w:rPr>
          <w:color w:val="000000" w:themeColor="text1"/>
        </w:rPr>
        <w:t>E</w:t>
      </w:r>
      <w:r w:rsidR="001C4645">
        <w:rPr>
          <w:color w:val="000000" w:themeColor="text1"/>
        </w:rPr>
        <w:t>HRs</w:t>
      </w:r>
      <w:r w:rsidR="001C4645" w:rsidRPr="33D63585">
        <w:rPr>
          <w:color w:val="000000" w:themeColor="text1"/>
        </w:rPr>
        <w:t xml:space="preserve"> are being used for research purposes, but because they comprise RWD, </w:t>
      </w:r>
      <w:r w:rsidR="001C4645">
        <w:rPr>
          <w:color w:val="000000" w:themeColor="text1"/>
        </w:rPr>
        <w:t>EHRs based research should use</w:t>
      </w:r>
      <w:r w:rsidR="001C4645" w:rsidRPr="33D63585">
        <w:rPr>
          <w:color w:val="000000" w:themeColor="text1"/>
        </w:rPr>
        <w:t xml:space="preserve"> methods</w:t>
      </w:r>
      <w:r w:rsidR="001C4645">
        <w:rPr>
          <w:color w:val="000000" w:themeColor="text1"/>
        </w:rPr>
        <w:t xml:space="preserve"> that suggested in books and guidelines that fit for RWD analysis</w:t>
      </w:r>
      <w:r w:rsidR="001C4645" w:rsidRPr="00105BCA">
        <w:rPr>
          <w:color w:val="000000" w:themeColor="text1"/>
        </w:rPr>
        <w:t xml:space="preserve">. </w:t>
      </w:r>
      <w:r w:rsidR="003E4D7F" w:rsidRPr="00105BCA">
        <w:rPr>
          <w:color w:val="000000"/>
          <w:shd w:val="clear" w:color="auto" w:fill="FFFFFF"/>
        </w:rPr>
        <w:t xml:space="preserve"> A research gap in systematically assess the published RWE quality</w:t>
      </w:r>
      <w:r w:rsidR="003E4D7F">
        <w:rPr>
          <w:color w:val="000000"/>
          <w:shd w:val="clear" w:color="auto" w:fill="FFFFFF"/>
        </w:rPr>
        <w:t xml:space="preserve"> exists. </w:t>
      </w:r>
      <w:r w:rsidR="00626345">
        <w:rPr>
          <w:color w:val="000000"/>
          <w:shd w:val="clear" w:color="auto" w:fill="FFFFFF"/>
        </w:rPr>
        <w:t xml:space="preserve">In conclusion, there is </w:t>
      </w:r>
      <w:r w:rsidR="006B4317">
        <w:rPr>
          <w:color w:val="000000"/>
          <w:shd w:val="clear" w:color="auto" w:fill="FFFFFF"/>
        </w:rPr>
        <w:t xml:space="preserve">a </w:t>
      </w:r>
      <w:r w:rsidR="00626345">
        <w:rPr>
          <w:color w:val="000000"/>
          <w:shd w:val="clear" w:color="auto" w:fill="FFFFFF"/>
        </w:rPr>
        <w:t>need to review what analytic methods are used in biomedical research</w:t>
      </w:r>
      <w:r w:rsidR="041D5527">
        <w:rPr>
          <w:color w:val="000000"/>
          <w:shd w:val="clear" w:color="auto" w:fill="FFFFFF"/>
        </w:rPr>
        <w:t xml:space="preserve"> based on EMR data</w:t>
      </w:r>
      <w:r w:rsidR="00DC2BF3">
        <w:rPr>
          <w:color w:val="000000"/>
          <w:shd w:val="clear" w:color="auto" w:fill="FFFFFF"/>
        </w:rPr>
        <w:t xml:space="preserve">. </w:t>
      </w:r>
      <w:r w:rsidR="00626345" w:rsidRPr="007F57CC">
        <w:rPr>
          <w:color w:val="000000"/>
          <w:shd w:val="clear" w:color="auto" w:fill="FFFFFF"/>
        </w:rPr>
        <w:t>In this paper</w:t>
      </w:r>
      <w:r w:rsidR="004C5555" w:rsidRPr="007F57CC">
        <w:rPr>
          <w:color w:val="000000"/>
          <w:shd w:val="clear" w:color="auto" w:fill="FFFFFF"/>
        </w:rPr>
        <w:t>,</w:t>
      </w:r>
      <w:r w:rsidR="00626345" w:rsidRPr="007F57CC">
        <w:rPr>
          <w:color w:val="000000"/>
          <w:shd w:val="clear" w:color="auto" w:fill="FFFFFF"/>
        </w:rPr>
        <w:t xml:space="preserve"> we review</w:t>
      </w:r>
      <w:r w:rsidR="00A822BE">
        <w:rPr>
          <w:color w:val="000000"/>
          <w:shd w:val="clear" w:color="auto" w:fill="FFFFFF"/>
        </w:rPr>
        <w:t xml:space="preserve"> and document </w:t>
      </w:r>
      <w:r w:rsidR="00626345" w:rsidRPr="007F57CC">
        <w:rPr>
          <w:color w:val="000000"/>
          <w:shd w:val="clear" w:color="auto" w:fill="FFFFFF"/>
        </w:rPr>
        <w:t>what data analy</w:t>
      </w:r>
      <w:r w:rsidR="004C5555" w:rsidRPr="007F57CC">
        <w:rPr>
          <w:color w:val="000000"/>
          <w:shd w:val="clear" w:color="auto" w:fill="FFFFFF"/>
        </w:rPr>
        <w:t>sis</w:t>
      </w:r>
      <w:r w:rsidR="00626345" w:rsidRPr="007F57CC">
        <w:rPr>
          <w:color w:val="000000"/>
          <w:shd w:val="clear" w:color="auto" w:fill="FFFFFF"/>
        </w:rPr>
        <w:t xml:space="preserve"> methods </w:t>
      </w:r>
      <w:r w:rsidR="001B0C8E" w:rsidRPr="007F57CC">
        <w:rPr>
          <w:color w:val="000000"/>
          <w:shd w:val="clear" w:color="auto" w:fill="FFFFFF"/>
        </w:rPr>
        <w:t xml:space="preserve">are used </w:t>
      </w:r>
      <w:r w:rsidR="00161418" w:rsidRPr="007F57CC">
        <w:rPr>
          <w:color w:val="000000"/>
          <w:shd w:val="clear" w:color="auto" w:fill="FFFFFF"/>
        </w:rPr>
        <w:t>in</w:t>
      </w:r>
      <w:r w:rsidR="00450DC9" w:rsidRPr="007F57CC">
        <w:rPr>
          <w:color w:val="000000"/>
          <w:shd w:val="clear" w:color="auto" w:fill="FFFFFF"/>
        </w:rPr>
        <w:t xml:space="preserve"> </w:t>
      </w:r>
      <w:r w:rsidR="009C1B10" w:rsidRPr="007F57CC">
        <w:rPr>
          <w:color w:val="000000"/>
          <w:shd w:val="clear" w:color="auto" w:fill="FFFFFF"/>
        </w:rPr>
        <w:t>Electronic Health Records (E</w:t>
      </w:r>
      <w:r w:rsidR="009C1B10" w:rsidRPr="007F57CC">
        <w:rPr>
          <w:rFonts w:hint="eastAsia"/>
          <w:color w:val="000000"/>
          <w:shd w:val="clear" w:color="auto" w:fill="FFFFFF"/>
        </w:rPr>
        <w:t>HR</w:t>
      </w:r>
      <w:r w:rsidR="009C1B10" w:rsidRPr="007F57CC">
        <w:rPr>
          <w:color w:val="000000"/>
          <w:shd w:val="clear" w:color="auto" w:fill="FFFFFF"/>
        </w:rPr>
        <w:t>s)</w:t>
      </w:r>
      <w:r w:rsidR="00450DC9" w:rsidRPr="007F57CC">
        <w:rPr>
          <w:color w:val="000000"/>
          <w:shd w:val="clear" w:color="auto" w:fill="FFFFFF"/>
        </w:rPr>
        <w:t xml:space="preserve"> based</w:t>
      </w:r>
      <w:r w:rsidR="00161418" w:rsidRPr="007F57CC">
        <w:rPr>
          <w:color w:val="000000"/>
          <w:shd w:val="clear" w:color="auto" w:fill="FFFFFF"/>
        </w:rPr>
        <w:t xml:space="preserve"> </w:t>
      </w:r>
      <w:r w:rsidR="00626345" w:rsidRPr="007F57CC">
        <w:rPr>
          <w:color w:val="000000"/>
          <w:shd w:val="clear" w:color="auto" w:fill="FFFFFF"/>
        </w:rPr>
        <w:t xml:space="preserve">biomedical </w:t>
      </w:r>
      <w:r w:rsidR="001B0C8E" w:rsidRPr="007F57CC">
        <w:rPr>
          <w:color w:val="000000"/>
          <w:shd w:val="clear" w:color="auto" w:fill="FFFFFF"/>
        </w:rPr>
        <w:t xml:space="preserve">research in </w:t>
      </w:r>
      <w:r w:rsidR="004C5555" w:rsidRPr="007F57CC">
        <w:rPr>
          <w:color w:val="000000"/>
          <w:shd w:val="clear" w:color="auto" w:fill="FFFFFF"/>
        </w:rPr>
        <w:t xml:space="preserve">the </w:t>
      </w:r>
      <w:r w:rsidR="00626345" w:rsidRPr="007F57CC">
        <w:rPr>
          <w:color w:val="000000"/>
          <w:shd w:val="clear" w:color="auto" w:fill="FFFFFF"/>
        </w:rPr>
        <w:t>last ten years (2010 - 2019</w:t>
      </w:r>
      <w:proofErr w:type="gramStart"/>
      <w:r w:rsidR="00626345" w:rsidRPr="007F57CC">
        <w:rPr>
          <w:color w:val="000000"/>
          <w:shd w:val="clear" w:color="auto" w:fill="FFFFFF"/>
        </w:rPr>
        <w:t>)</w:t>
      </w:r>
      <w:r w:rsidR="38609ACE" w:rsidRPr="007F57CC">
        <w:rPr>
          <w:color w:val="000000"/>
          <w:shd w:val="clear" w:color="auto" w:fill="FFFFFF"/>
        </w:rPr>
        <w:t xml:space="preserve"> </w:t>
      </w:r>
      <w:r w:rsidR="00A822BE">
        <w:rPr>
          <w:color w:val="000000"/>
          <w:shd w:val="clear" w:color="auto" w:fill="FFFFFF"/>
        </w:rPr>
        <w:t>.</w:t>
      </w:r>
      <w:proofErr w:type="gramEnd"/>
    </w:p>
    <w:p w14:paraId="29F641E9" w14:textId="2B318C1F" w:rsidR="00EA4299" w:rsidRPr="00D805D2" w:rsidRDefault="00EA4299" w:rsidP="00440C09">
      <w:pPr>
        <w:rPr>
          <w:color w:val="000000"/>
          <w:shd w:val="clear" w:color="auto" w:fill="FFFFFF"/>
        </w:rPr>
        <w:sectPr w:rsidR="00EA4299" w:rsidRPr="00D805D2" w:rsidSect="00D805D2">
          <w:pgSz w:w="12240" w:h="15840"/>
          <w:pgMar w:top="1440" w:right="1440" w:bottom="1440" w:left="1440" w:header="720" w:footer="720" w:gutter="0"/>
          <w:cols w:space="720"/>
        </w:sectPr>
      </w:pPr>
    </w:p>
    <w:p w14:paraId="37359E28" w14:textId="09D0CA87" w:rsidR="00626345" w:rsidRDefault="00626345">
      <w:pPr>
        <w:pPrChange w:id="119" w:author="Chenyu(Cherie) Li" w:date="2021-07-19T17:06:00Z">
          <w:pPr>
            <w:pStyle w:val="Heading1"/>
          </w:pPr>
        </w:pPrChange>
      </w:pPr>
      <w:bookmarkStart w:id="120" w:name="_Toc48819110"/>
      <w:bookmarkStart w:id="121" w:name="_Toc48819270"/>
      <w:r w:rsidRPr="007F2379">
        <w:t>Background</w:t>
      </w:r>
      <w:bookmarkEnd w:id="120"/>
      <w:bookmarkEnd w:id="121"/>
    </w:p>
    <w:p w14:paraId="1F01287E" w14:textId="77777777" w:rsidR="00626345" w:rsidRPr="00CC5BED" w:rsidRDefault="00626345">
      <w:pPr>
        <w:pPrChange w:id="122" w:author="Chenyu(Cherie) Li" w:date="2021-07-19T17:06:00Z">
          <w:pPr>
            <w:pStyle w:val="Heading2"/>
          </w:pPr>
        </w:pPrChange>
      </w:pPr>
      <w:bookmarkStart w:id="123" w:name="_Toc48819111"/>
      <w:bookmarkStart w:id="124" w:name="_Toc48819271"/>
      <w:r>
        <w:t xml:space="preserve">Real-World Data to Real-World </w:t>
      </w:r>
      <w:r w:rsidRPr="007F2379">
        <w:t>Evidence</w:t>
      </w:r>
      <w:bookmarkEnd w:id="123"/>
      <w:bookmarkEnd w:id="124"/>
      <w:r>
        <w:t xml:space="preserve"> </w:t>
      </w:r>
    </w:p>
    <w:p w14:paraId="0A7B39F3" w14:textId="0F1F41CC" w:rsidR="00626345" w:rsidRDefault="00626345" w:rsidP="00440C09">
      <w:pPr>
        <w:rPr>
          <w:shd w:val="clear" w:color="auto" w:fill="FFFFFF"/>
        </w:rPr>
      </w:pPr>
      <w:r>
        <w:rPr>
          <w:shd w:val="clear" w:color="auto" w:fill="FFFFFF"/>
        </w:rPr>
        <w:t>Real</w:t>
      </w:r>
      <w:r w:rsidRPr="00163D60">
        <w:rPr>
          <w:shd w:val="clear" w:color="auto" w:fill="FFFFFF"/>
        </w:rPr>
        <w:t xml:space="preserve">-world data (RWD) is characterized as data derived from </w:t>
      </w:r>
      <w:r w:rsidR="009C1B10">
        <w:rPr>
          <w:shd w:val="clear" w:color="auto" w:fill="FFFFFF"/>
        </w:rPr>
        <w:t>multiple</w:t>
      </w:r>
      <w:r w:rsidRPr="00163D60">
        <w:rPr>
          <w:shd w:val="clear" w:color="auto" w:fill="FFFFFF"/>
        </w:rPr>
        <w:t xml:space="preserve"> sources associated with </w:t>
      </w:r>
      <w:r w:rsidR="002F7D7E">
        <w:rPr>
          <w:shd w:val="clear" w:color="auto" w:fill="FFFFFF"/>
        </w:rPr>
        <w:t xml:space="preserve">process </w:t>
      </w:r>
      <w:r w:rsidRPr="00163D60">
        <w:rPr>
          <w:shd w:val="clear" w:color="auto" w:fill="FFFFFF"/>
        </w:rPr>
        <w:t xml:space="preserve">in real-world </w:t>
      </w:r>
      <w:r>
        <w:rPr>
          <w:shd w:val="clear" w:color="auto" w:fill="FFFFFF"/>
        </w:rPr>
        <w:t>practice</w:t>
      </w:r>
      <w:r w:rsidRPr="00163D60">
        <w:rPr>
          <w:shd w:val="clear" w:color="auto" w:fill="FFFFFF"/>
        </w:rPr>
        <w:t xml:space="preserve"> in a heterogeneous patient population</w:t>
      </w:r>
      <w:r>
        <w:rPr>
          <w:shd w:val="clear" w:color="auto" w:fill="FFFFFF"/>
        </w:rPr>
        <w:t>. U.S. FDA define</w:t>
      </w:r>
      <w:r w:rsidR="3ED5514C">
        <w:rPr>
          <w:shd w:val="clear" w:color="auto" w:fill="FFFFFF"/>
        </w:rPr>
        <w:t>s</w:t>
      </w:r>
      <w:r>
        <w:rPr>
          <w:shd w:val="clear" w:color="auto" w:fill="FFFFFF"/>
        </w:rPr>
        <w:t xml:space="preserve"> </w:t>
      </w:r>
      <w:r w:rsidRPr="00163D60">
        <w:rPr>
          <w:shd w:val="clear" w:color="auto" w:fill="FFFFFF"/>
        </w:rPr>
        <w:t xml:space="preserve">Real-world data </w:t>
      </w:r>
      <w:r>
        <w:rPr>
          <w:shd w:val="clear" w:color="auto" w:fill="FFFFFF"/>
        </w:rPr>
        <w:t>as</w:t>
      </w:r>
      <w:r w:rsidRPr="00163D60">
        <w:rPr>
          <w:shd w:val="clear" w:color="auto" w:fill="FFFFFF"/>
        </w:rPr>
        <w:t xml:space="preserve"> </w:t>
      </w:r>
      <w:r w:rsidR="005A7F7A">
        <w:rPr>
          <w:shd w:val="clear" w:color="auto" w:fill="FFFFFF"/>
        </w:rPr>
        <w:t>“</w:t>
      </w:r>
      <w:r w:rsidRPr="00163D60">
        <w:rPr>
          <w:shd w:val="clear" w:color="auto" w:fill="FFFFFF"/>
        </w:rPr>
        <w:t>the data relating to patient health status and the delivery of health care routinely collected from a variety of sources</w:t>
      </w:r>
      <w:r>
        <w:rPr>
          <w:shd w:val="clear" w:color="auto" w:fill="FFFFFF"/>
        </w:rPr>
        <w:t>.</w:t>
      </w:r>
      <w:r w:rsidR="005A7F7A">
        <w:rPr>
          <w:shd w:val="clear" w:color="auto" w:fill="FFFFFF"/>
        </w:rPr>
        <w:t>”</w:t>
      </w:r>
      <w:r>
        <w:rPr>
          <w:shd w:val="clear" w:color="auto" w:fill="FFFFFF"/>
        </w:rPr>
        <w:t xml:space="preserve"> </w:t>
      </w:r>
      <w:r w:rsidR="4ED7429B">
        <w:rPr>
          <w:shd w:val="clear" w:color="auto" w:fill="FFFFFF"/>
        </w:rPr>
        <w:t xml:space="preserve">Example </w:t>
      </w:r>
      <w:r>
        <w:rPr>
          <w:shd w:val="clear" w:color="auto" w:fill="FFFFFF"/>
        </w:rPr>
        <w:t>data sources include: 1) Electronic Health Records (EHRs</w:t>
      </w:r>
      <w:r w:rsidR="009C1B10">
        <w:rPr>
          <w:shd w:val="clear" w:color="auto" w:fill="FFFFFF"/>
        </w:rPr>
        <w:t>)</w:t>
      </w:r>
      <w:r>
        <w:rPr>
          <w:shd w:val="clear" w:color="auto" w:fill="FFFFFF"/>
        </w:rPr>
        <w:t xml:space="preserve"> ; 2) Claims and billing </w:t>
      </w:r>
      <w:r w:rsidR="4A50783D">
        <w:rPr>
          <w:shd w:val="clear" w:color="auto" w:fill="FFFFFF"/>
        </w:rPr>
        <w:t>records</w:t>
      </w:r>
      <w:r>
        <w:rPr>
          <w:shd w:val="clear" w:color="auto" w:fill="FFFFFF"/>
        </w:rPr>
        <w:t>; 3) Product and device registries; 4) Patient-generated data including in home-use settings; 5)</w:t>
      </w:r>
      <w:r w:rsidRPr="00163D60">
        <w:t xml:space="preserve"> </w:t>
      </w:r>
      <w:r w:rsidRPr="00163D60">
        <w:rPr>
          <w:shd w:val="clear" w:color="auto" w:fill="FFFFFF"/>
        </w:rPr>
        <w:t>Data gathered from other sources that can inform on health status, such as mobile devices</w:t>
      </w:r>
      <w:r>
        <w:rPr>
          <w:shd w:val="clear" w:color="auto" w:fill="FFFFFF"/>
        </w:rPr>
        <w:t xml:space="preserve"> </w:t>
      </w:r>
      <w:r>
        <w:rPr>
          <w:shd w:val="clear" w:color="auto" w:fill="FFFFFF"/>
        </w:rPr>
        <w:fldChar w:fldCharType="begin"/>
      </w:r>
      <w:r w:rsidR="00BC3AC7">
        <w:rPr>
          <w:shd w:val="clear" w:color="auto" w:fill="FFFFFF"/>
        </w:rPr>
        <w:instrText xml:space="preserve"> ADDIN EN.CITE &lt;EndNote&gt;&lt;Cite&gt;&lt;Author&gt;FDA&lt;/Author&gt;&lt;Year&gt;2020&lt;/Year&gt;&lt;RecNum&gt;25&lt;/RecNum&gt;&lt;DisplayText&gt;[1]&lt;/DisplayText&gt;&lt;record&gt;&lt;rec-number&gt;25&lt;/rec-number&gt;&lt;foreign-keys&gt;&lt;key app="EN" db-id="wzpv2ppvtpz2foedrep5pvddrz5tx2a55ptt" timestamp="1595261808"&gt;25&lt;/key&gt;&lt;/foreign-keys&gt;&lt;ref-type name="Journal Article"&gt;17&lt;/ref-type&gt;&lt;contributors&gt;&lt;authors&gt;&lt;author&gt;FDA&lt;/author&gt;&lt;/authors&gt;&lt;/contributors&gt;&lt;titles&gt;&lt;title&gt;Real-World Evidence&lt;/title&gt;&lt;/titles&gt;&lt;dates&gt;&lt;year&gt;2020&lt;/year&gt;&lt;pub-dates&gt;&lt;date&gt;2020/03/23&lt;/date&gt;&lt;/pub-dates&gt;&lt;/dates&gt;&lt;urls&gt;&lt;related-urls&gt;&lt;url&gt;https://www.fda.gov/science-research/science-and-research-special-topics/real-world-evidence&lt;/url&gt;&lt;/related-urls&gt;&lt;/urls&gt;&lt;/record&gt;&lt;/Cite&gt;&lt;/EndNote&gt;</w:instrText>
      </w:r>
      <w:r>
        <w:rPr>
          <w:shd w:val="clear" w:color="auto" w:fill="FFFFFF"/>
        </w:rPr>
        <w:fldChar w:fldCharType="separate"/>
      </w:r>
      <w:r w:rsidR="00BC3AC7">
        <w:rPr>
          <w:noProof/>
          <w:shd w:val="clear" w:color="auto" w:fill="FFFFFF"/>
        </w:rPr>
        <w:t>[1]</w:t>
      </w:r>
      <w:r>
        <w:rPr>
          <w:shd w:val="clear" w:color="auto" w:fill="FFFFFF"/>
        </w:rPr>
        <w:fldChar w:fldCharType="end"/>
      </w:r>
      <w:r>
        <w:rPr>
          <w:shd w:val="clear" w:color="auto" w:fill="FFFFFF"/>
        </w:rPr>
        <w:t xml:space="preserve">. </w:t>
      </w:r>
    </w:p>
    <w:p w14:paraId="032F3040" w14:textId="29BAE879" w:rsidR="00626345" w:rsidRPr="007F2379" w:rsidRDefault="00626345" w:rsidP="00440C09">
      <w:r>
        <w:rPr>
          <w:shd w:val="clear" w:color="auto" w:fill="FFFFFF"/>
        </w:rPr>
        <w:t>Real-World Evidence is a concept widely discussed in the Evidence</w:t>
      </w:r>
      <w:r w:rsidR="009C1B10">
        <w:rPr>
          <w:shd w:val="clear" w:color="auto" w:fill="FFFFFF"/>
        </w:rPr>
        <w:t>-</w:t>
      </w:r>
      <w:r>
        <w:rPr>
          <w:shd w:val="clear" w:color="auto" w:fill="FFFFFF"/>
        </w:rPr>
        <w:t xml:space="preserve">Based Medicine (EBM), but </w:t>
      </w:r>
      <w:r w:rsidR="2C485F3F">
        <w:rPr>
          <w:shd w:val="clear" w:color="auto" w:fill="FFFFFF"/>
        </w:rPr>
        <w:t xml:space="preserve">there is </w:t>
      </w:r>
      <w:r>
        <w:rPr>
          <w:shd w:val="clear" w:color="auto" w:fill="FFFFFF"/>
        </w:rPr>
        <w:t>no one universal</w:t>
      </w:r>
      <w:r w:rsidR="009C1B10">
        <w:rPr>
          <w:shd w:val="clear" w:color="auto" w:fill="FFFFFF"/>
        </w:rPr>
        <w:t>ly</w:t>
      </w:r>
      <w:r>
        <w:rPr>
          <w:shd w:val="clear" w:color="auto" w:fill="FFFFFF"/>
        </w:rPr>
        <w:t xml:space="preserve"> accepted definition for the RWE. U.S FDA defines RWE as </w:t>
      </w:r>
      <w:r w:rsidR="009376FD" w:rsidRPr="6C53F5F0">
        <w:rPr>
          <w:i/>
          <w:iCs/>
          <w:shd w:val="clear" w:color="auto" w:fill="FFFFFF"/>
        </w:rPr>
        <w:t>“</w:t>
      </w:r>
      <w:r w:rsidRPr="6C53F5F0">
        <w:rPr>
          <w:i/>
          <w:iCs/>
          <w:shd w:val="clear" w:color="auto" w:fill="FFFFFF"/>
        </w:rPr>
        <w:t>the clinical evidence regarding the usage, and potential benefits or risks, of a medical product derived from analysis of real-world data</w:t>
      </w:r>
      <w:r w:rsidR="009376FD" w:rsidRPr="6C53F5F0">
        <w:rPr>
          <w:i/>
          <w:iCs/>
          <w:shd w:val="clear" w:color="auto" w:fill="FFFFFF"/>
        </w:rPr>
        <w:t>”</w:t>
      </w:r>
      <w:r w:rsidR="009C1B10">
        <w:rPr>
          <w:shd w:val="clear" w:color="auto" w:fill="FFFFFF"/>
        </w:rPr>
        <w:t xml:space="preserve"> </w:t>
      </w:r>
      <w:r>
        <w:rPr>
          <w:shd w:val="clear" w:color="auto" w:fill="FFFFFF"/>
        </w:rPr>
        <w:fldChar w:fldCharType="begin"/>
      </w:r>
      <w:r w:rsidR="00BC3AC7">
        <w:rPr>
          <w:shd w:val="clear" w:color="auto" w:fill="FFFFFF"/>
        </w:rPr>
        <w:instrText xml:space="preserve"> ADDIN EN.CITE &lt;EndNote&gt;&lt;Cite&gt;&lt;Author&gt;FDA&lt;/Author&gt;&lt;Year&gt;2020&lt;/Year&gt;&lt;RecNum&gt;25&lt;/RecNum&gt;&lt;DisplayText&gt;[1]&lt;/DisplayText&gt;&lt;record&gt;&lt;rec-number&gt;25&lt;/rec-number&gt;&lt;foreign-keys&gt;&lt;key app="EN" db-id="wzpv2ppvtpz2foedrep5pvddrz5tx2a55ptt" timestamp="1595261808"&gt;25&lt;/key&gt;&lt;/foreign-keys&gt;&lt;ref-type name="Journal Article"&gt;17&lt;/ref-type&gt;&lt;contributors&gt;&lt;authors&gt;&lt;author&gt;FDA&lt;/author&gt;&lt;/authors&gt;&lt;/contributors&gt;&lt;titles&gt;&lt;title&gt;Real-World Evidence&lt;/title&gt;&lt;/titles&gt;&lt;dates&gt;&lt;year&gt;2020&lt;/year&gt;&lt;pub-dates&gt;&lt;date&gt;2020/03/23&lt;/date&gt;&lt;/pub-dates&gt;&lt;/dates&gt;&lt;urls&gt;&lt;related-urls&gt;&lt;url&gt;https://www.fda.gov/science-research/science-and-research-special-topics/real-world-evidence&lt;/url&gt;&lt;/related-urls&gt;&lt;/urls&gt;&lt;/record&gt;&lt;/Cite&gt;&lt;/EndNote&gt;</w:instrText>
      </w:r>
      <w:r>
        <w:rPr>
          <w:shd w:val="clear" w:color="auto" w:fill="FFFFFF"/>
        </w:rPr>
        <w:fldChar w:fldCharType="separate"/>
      </w:r>
      <w:r w:rsidR="00BC3AC7">
        <w:rPr>
          <w:noProof/>
          <w:shd w:val="clear" w:color="auto" w:fill="FFFFFF"/>
        </w:rPr>
        <w:t>[1]</w:t>
      </w:r>
      <w:r>
        <w:rPr>
          <w:shd w:val="clear" w:color="auto" w:fill="FFFFFF"/>
        </w:rPr>
        <w:fldChar w:fldCharType="end"/>
      </w:r>
      <w:r>
        <w:rPr>
          <w:shd w:val="clear" w:color="auto" w:fill="FFFFFF"/>
        </w:rPr>
        <w:t xml:space="preserve">. The U.S. </w:t>
      </w:r>
      <w:r w:rsidR="009C1B10">
        <w:rPr>
          <w:shd w:val="clear" w:color="auto" w:fill="FFFFFF"/>
        </w:rPr>
        <w:t>C</w:t>
      </w:r>
      <w:r>
        <w:rPr>
          <w:shd w:val="clear" w:color="auto" w:fill="FFFFFF"/>
        </w:rPr>
        <w:t xml:space="preserve">ongress defined the RWE as </w:t>
      </w:r>
      <w:r w:rsidR="009376FD" w:rsidRPr="6C53F5F0">
        <w:rPr>
          <w:i/>
          <w:iCs/>
          <w:shd w:val="clear" w:color="auto" w:fill="FFFFFF"/>
        </w:rPr>
        <w:t>“</w:t>
      </w:r>
      <w:r w:rsidRPr="6C53F5F0">
        <w:rPr>
          <w:i/>
          <w:iCs/>
          <w:shd w:val="clear" w:color="auto" w:fill="FFFFFF"/>
        </w:rPr>
        <w:t>Any data on the application, or potential benefits or risks, of a product obtained from sources other than randomized clinical trials</w:t>
      </w:r>
      <w:r w:rsidR="009C1B10" w:rsidRPr="6C53F5F0">
        <w:rPr>
          <w:i/>
          <w:iCs/>
          <w:shd w:val="clear" w:color="auto" w:fill="FFFFFF"/>
        </w:rPr>
        <w:t>.</w:t>
      </w:r>
      <w:r w:rsidR="009376FD" w:rsidRPr="6C53F5F0">
        <w:rPr>
          <w:i/>
          <w:iCs/>
          <w:shd w:val="clear" w:color="auto" w:fill="FFFFFF"/>
        </w:rPr>
        <w:t>”</w:t>
      </w:r>
      <w:r>
        <w:rPr>
          <w:shd w:val="clear" w:color="auto" w:fill="FFFFFF"/>
        </w:rPr>
        <w:t xml:space="preserve"> The Cures Act recognized the potential use of real-world evidence to help to support the approval of new indication for a drug, and to help to support </w:t>
      </w:r>
      <w:r w:rsidR="003D2F4A">
        <w:rPr>
          <w:shd w:val="clear" w:color="auto" w:fill="FFFFFF"/>
        </w:rPr>
        <w:t xml:space="preserve">a </w:t>
      </w:r>
      <w:r>
        <w:rPr>
          <w:shd w:val="clear" w:color="auto" w:fill="FFFFFF"/>
        </w:rPr>
        <w:t>satisf</w:t>
      </w:r>
      <w:r w:rsidR="003D2F4A">
        <w:rPr>
          <w:shd w:val="clear" w:color="auto" w:fill="FFFFFF"/>
        </w:rPr>
        <w:t>ied</w:t>
      </w:r>
      <w:r>
        <w:rPr>
          <w:shd w:val="clear" w:color="auto" w:fill="FFFFFF"/>
        </w:rPr>
        <w:t xml:space="preserve"> post</w:t>
      </w:r>
      <w:r w:rsidR="003D2F4A">
        <w:rPr>
          <w:shd w:val="clear" w:color="auto" w:fill="FFFFFF"/>
        </w:rPr>
        <w:t>-</w:t>
      </w:r>
      <w:r>
        <w:rPr>
          <w:shd w:val="clear" w:color="auto" w:fill="FFFFFF"/>
        </w:rPr>
        <w:t xml:space="preserve">approval study requirement </w:t>
      </w:r>
      <w:r w:rsidRPr="00F10195">
        <w:rPr>
          <w:shd w:val="clear" w:color="auto" w:fill="FFFFFF"/>
        </w:rPr>
        <w:fldChar w:fldCharType="begin"/>
      </w:r>
      <w:r w:rsidR="00BC3AC7">
        <w:rPr>
          <w:shd w:val="clear" w:color="auto" w:fill="FFFFFF"/>
        </w:rPr>
        <w:instrText xml:space="preserve"> ADDIN EN.CITE &lt;EndNote&gt;&lt;Cite&gt;&lt;Author&gt;Congress&lt;/Author&gt;&lt;Year&gt;2016&lt;/Year&gt;&lt;RecNum&gt;22&lt;/RecNum&gt;&lt;DisplayText&gt;[12]&lt;/DisplayText&gt;&lt;record&gt;&lt;rec-number&gt;22&lt;/rec-number&gt;&lt;foreign-keys&gt;&lt;key app="EN" db-id="wzpv2ppvtpz2foedrep5pvddrz5tx2a55ptt" timestamp="1595258662"&gt;22&lt;/key&gt;&lt;/foreign-keys&gt;&lt;ref-type name="Journal Article"&gt;17&lt;/ref-type&gt;&lt;contributors&gt;&lt;authors&gt;&lt;author&gt;114th Congress&lt;/author&gt;&lt;/authors&gt;&lt;/contributors&gt;&lt;titles&gt;&lt;title&gt;21st Century Cures Act &lt;/title&gt;&lt;/titles&gt;&lt;dates&gt;&lt;year&gt;2016&lt;/year&gt;&lt;/dates&gt;&lt;urls&gt;&lt;/urls&gt;&lt;/record&gt;&lt;/Cite&gt;&lt;/EndNote&gt;</w:instrText>
      </w:r>
      <w:r w:rsidRPr="00F10195">
        <w:rPr>
          <w:shd w:val="clear" w:color="auto" w:fill="FFFFFF"/>
        </w:rPr>
        <w:fldChar w:fldCharType="separate"/>
      </w:r>
      <w:r w:rsidR="00BC3AC7">
        <w:rPr>
          <w:noProof/>
          <w:shd w:val="clear" w:color="auto" w:fill="FFFFFF"/>
        </w:rPr>
        <w:t>[12]</w:t>
      </w:r>
      <w:r w:rsidRPr="00F10195">
        <w:rPr>
          <w:shd w:val="clear" w:color="auto" w:fill="FFFFFF"/>
        </w:rPr>
        <w:fldChar w:fldCharType="end"/>
      </w:r>
      <w:r w:rsidRPr="00F10195">
        <w:rPr>
          <w:shd w:val="clear" w:color="auto" w:fill="FFFFFF"/>
        </w:rPr>
        <w:t xml:space="preserve">. European Medicine Agency </w:t>
      </w:r>
      <w:r w:rsidR="008F6B89">
        <w:rPr>
          <w:shd w:val="clear" w:color="auto" w:fill="FFFFFF"/>
        </w:rPr>
        <w:t xml:space="preserve"> (EMA) </w:t>
      </w:r>
      <w:r w:rsidR="00547D07" w:rsidRPr="6C53F5F0">
        <w:rPr>
          <w:i/>
          <w:iCs/>
          <w:shd w:val="clear" w:color="auto" w:fill="FFFFFF"/>
        </w:rPr>
        <w:t>“Real-World Evidence meaning evidence coming from registries,</w:t>
      </w:r>
      <w:r w:rsidR="00774A3E" w:rsidRPr="6C53F5F0">
        <w:rPr>
          <w:i/>
          <w:iCs/>
          <w:shd w:val="clear" w:color="auto" w:fill="FFFFFF"/>
        </w:rPr>
        <w:t xml:space="preserve"> </w:t>
      </w:r>
      <w:r w:rsidR="00547D07" w:rsidRPr="6C53F5F0">
        <w:rPr>
          <w:i/>
          <w:iCs/>
          <w:shd w:val="clear" w:color="auto" w:fill="FFFFFF"/>
        </w:rPr>
        <w:t>electronic health records, and insurance data</w:t>
      </w:r>
      <w:r w:rsidR="00774A3E" w:rsidRPr="6C53F5F0">
        <w:rPr>
          <w:i/>
          <w:iCs/>
          <w:shd w:val="clear" w:color="auto" w:fill="FFFFFF"/>
        </w:rPr>
        <w:t>,</w:t>
      </w:r>
      <w:r w:rsidR="520A4E7B" w:rsidRPr="6C53F5F0">
        <w:rPr>
          <w:i/>
          <w:iCs/>
          <w:shd w:val="clear" w:color="auto" w:fill="FFFFFF"/>
        </w:rPr>
        <w:t xml:space="preserve"> </w:t>
      </w:r>
      <w:r w:rsidR="00774A3E" w:rsidRPr="6C53F5F0">
        <w:rPr>
          <w:i/>
          <w:iCs/>
          <w:shd w:val="clear" w:color="auto" w:fill="FFFFFF"/>
        </w:rPr>
        <w:t xml:space="preserve">etc. </w:t>
      </w:r>
      <w:r w:rsidR="00547D07" w:rsidRPr="6C53F5F0">
        <w:rPr>
          <w:i/>
          <w:iCs/>
          <w:shd w:val="clear" w:color="auto" w:fill="FFFFFF"/>
        </w:rPr>
        <w:t>where studies may be required by regulators through scientific advice, CHMP or</w:t>
      </w:r>
      <w:r w:rsidR="00774A3E" w:rsidRPr="6C53F5F0">
        <w:rPr>
          <w:i/>
          <w:iCs/>
          <w:shd w:val="clear" w:color="auto" w:fill="FFFFFF"/>
        </w:rPr>
        <w:t xml:space="preserve"> </w:t>
      </w:r>
      <w:r w:rsidR="00547D07" w:rsidRPr="6C53F5F0">
        <w:rPr>
          <w:i/>
          <w:iCs/>
          <w:shd w:val="clear" w:color="auto" w:fill="FFFFFF"/>
        </w:rPr>
        <w:t>PRAC and the subsequent results are used to inform regulatory and potentially HTA</w:t>
      </w:r>
      <w:r w:rsidR="00774A3E" w:rsidRPr="6C53F5F0">
        <w:rPr>
          <w:i/>
          <w:iCs/>
          <w:shd w:val="clear" w:color="auto" w:fill="FFFFFF"/>
        </w:rPr>
        <w:t xml:space="preserve"> </w:t>
      </w:r>
      <w:r w:rsidR="00547D07" w:rsidRPr="6C53F5F0">
        <w:rPr>
          <w:i/>
          <w:iCs/>
          <w:shd w:val="clear" w:color="auto" w:fill="FFFFFF"/>
        </w:rPr>
        <w:t>decision-making</w:t>
      </w:r>
      <w:r w:rsidR="00ED206A" w:rsidRPr="6C53F5F0">
        <w:rPr>
          <w:i/>
          <w:iCs/>
          <w:shd w:val="clear" w:color="auto" w:fill="FFFFFF"/>
        </w:rPr>
        <w:t xml:space="preserve"> </w:t>
      </w:r>
      <w:r w:rsidR="00F10195" w:rsidRPr="6C53F5F0">
        <w:rPr>
          <w:i/>
          <w:iCs/>
          <w:shd w:val="clear" w:color="auto" w:fill="FFFFFF"/>
        </w:rPr>
        <w:t>”</w:t>
      </w:r>
      <w:r w:rsidR="007819A3" w:rsidRPr="007819A3">
        <w:rPr>
          <w:noProof/>
          <w:shd w:val="clear" w:color="auto" w:fill="FFFFFF"/>
        </w:rPr>
        <w:t xml:space="preserve"> </w:t>
      </w:r>
      <w:r w:rsidR="00A90E65">
        <w:rPr>
          <w:shd w:val="clear" w:color="auto" w:fill="FFFFFF"/>
        </w:rPr>
        <w:fldChar w:fldCharType="begin"/>
      </w:r>
      <w:r w:rsidR="00BC3AC7">
        <w:rPr>
          <w:shd w:val="clear" w:color="auto" w:fill="FFFFFF"/>
        </w:rPr>
        <w:instrText xml:space="preserve"> ADDIN EN.CITE &lt;EndNote&gt;&lt;Cite&gt;&lt;Author&gt;EMA&lt;/Author&gt;&lt;Year&gt;2016&lt;/Year&gt;&lt;RecNum&gt;1197&lt;/RecNum&gt;&lt;DisplayText&gt;[21]&lt;/DisplayText&gt;&lt;record&gt;&lt;rec-number&gt;1197&lt;/rec-number&gt;&lt;foreign-keys&gt;&lt;key app="EN" db-id="wzpv2ppvtpz2foedrep5pvddrz5tx2a55ptt" timestamp="1597196907"&gt;1197&lt;/key&gt;&lt;/foreign-keys&gt;&lt;ref-type name="Journal Article"&gt;17&lt;/ref-type&gt;&lt;contributors&gt;&lt;authors&gt;&lt;author&gt;EMA&lt;/author&gt;&lt;/authors&gt;&lt;/contributors&gt;&lt;titles&gt;&lt;title&gt;Real World Evidence Data Collection&lt;/title&gt;&lt;/titles&gt;&lt;dates&gt;&lt;year&gt;2016&lt;/year&gt;&lt;/dates&gt;&lt;urls&gt;&lt;related-urls&gt;&lt;url&gt;https://ec.europa.eu/health/sites/health/files/files/committee/stamp/2016-03_stamp4/4_real_world_evidence_ema_presentation.pdf&lt;/url&gt;&lt;/related-urls&gt;&lt;/urls&gt;&lt;access-date&gt;August 11th, 2020&lt;/access-date&gt;&lt;/record&gt;&lt;/Cite&gt;&lt;/EndNote&gt;</w:instrText>
      </w:r>
      <w:r w:rsidR="00A90E65">
        <w:rPr>
          <w:shd w:val="clear" w:color="auto" w:fill="FFFFFF"/>
        </w:rPr>
        <w:fldChar w:fldCharType="separate"/>
      </w:r>
      <w:r w:rsidR="00BC3AC7">
        <w:rPr>
          <w:noProof/>
          <w:shd w:val="clear" w:color="auto" w:fill="FFFFFF"/>
        </w:rPr>
        <w:t>[21]</w:t>
      </w:r>
      <w:r w:rsidR="00A90E65">
        <w:rPr>
          <w:shd w:val="clear" w:color="auto" w:fill="FFFFFF"/>
        </w:rPr>
        <w:fldChar w:fldCharType="end"/>
      </w:r>
      <w:r w:rsidR="00A90E65">
        <w:rPr>
          <w:shd w:val="clear" w:color="auto" w:fill="FFFFFF"/>
        </w:rPr>
        <w:t xml:space="preserve">  </w:t>
      </w:r>
      <w:r>
        <w:rPr>
          <w:shd w:val="clear" w:color="auto" w:fill="FFFFFF"/>
        </w:rPr>
        <w:t xml:space="preserve">Real-World Evidence is always compared with the </w:t>
      </w:r>
      <w:r w:rsidR="6D498FFA">
        <w:rPr>
          <w:shd w:val="clear" w:color="auto" w:fill="FFFFFF"/>
        </w:rPr>
        <w:t>gold-</w:t>
      </w:r>
      <w:r w:rsidR="6D498FFA" w:rsidRPr="007F2379">
        <w:t xml:space="preserve">standard </w:t>
      </w:r>
      <w:r w:rsidRPr="007F2379">
        <w:t xml:space="preserve">evidence from biomedical research </w:t>
      </w:r>
      <w:r w:rsidR="2A89C869" w:rsidRPr="007F2379">
        <w:t>of</w:t>
      </w:r>
      <w:r w:rsidRPr="007F2379">
        <w:t xml:space="preserve"> Randomized Control Tr</w:t>
      </w:r>
      <w:r w:rsidR="003D2F4A" w:rsidRPr="007F2379">
        <w:t>ia</w:t>
      </w:r>
      <w:r w:rsidRPr="007F2379">
        <w:t xml:space="preserve">l (RCT). Although RCT is the gold standard for </w:t>
      </w:r>
      <w:r w:rsidRPr="007F2379">
        <w:lastRenderedPageBreak/>
        <w:t>establishing causal relationships analysis under ideal conditions</w:t>
      </w:r>
      <w:r w:rsidR="6D7228C4" w:rsidRPr="007F2379">
        <w:t xml:space="preserve">, </w:t>
      </w:r>
      <w:r w:rsidR="111703FC" w:rsidRPr="007F2379">
        <w:t>which</w:t>
      </w:r>
      <w:r w:rsidR="002F7D7E" w:rsidRPr="007F2379">
        <w:t xml:space="preserve"> </w:t>
      </w:r>
      <w:r w:rsidRPr="007F2379">
        <w:t>include</w:t>
      </w:r>
      <w:r w:rsidR="305F185B" w:rsidRPr="007F2379">
        <w:t>s</w:t>
      </w:r>
      <w:r w:rsidRPr="007F2379">
        <w:t xml:space="preserve"> a rigorous patient selection process and well-defined inclusion exclusion criteria, </w:t>
      </w:r>
      <w:r w:rsidR="046B1754" w:rsidRPr="007F2379">
        <w:t xml:space="preserve">an RCT </w:t>
      </w:r>
      <w:proofErr w:type="gramStart"/>
      <w:r w:rsidR="046B1754" w:rsidRPr="007F2379">
        <w:t xml:space="preserve">is </w:t>
      </w:r>
      <w:r w:rsidRPr="007F2379">
        <w:t xml:space="preserve"> not</w:t>
      </w:r>
      <w:proofErr w:type="gramEnd"/>
      <w:r w:rsidRPr="007F2379">
        <w:t xml:space="preserve"> always practical</w:t>
      </w:r>
      <w:r w:rsidR="66A4D606" w:rsidRPr="007F2379">
        <w:t>.</w:t>
      </w:r>
      <w:r w:rsidR="46C158AD" w:rsidRPr="007F2379">
        <w:t xml:space="preserve"> </w:t>
      </w:r>
      <w:r w:rsidR="58F6C9E6" w:rsidRPr="007F2379">
        <w:t>F</w:t>
      </w:r>
      <w:r w:rsidRPr="007F2379">
        <w:t>or instance, RCTs do not always represent the heterogeneous clinical population of patients</w:t>
      </w:r>
      <w:r w:rsidR="4B88699A" w:rsidRPr="007F2379">
        <w:t>, in practice</w:t>
      </w:r>
      <w:r w:rsidRPr="007F2379">
        <w:t xml:space="preserve">. RWE offers insights into patient experiences in real-life environments, </w:t>
      </w:r>
      <w:r w:rsidR="1D0E542E" w:rsidRPr="007F2379">
        <w:t>as opposed to the</w:t>
      </w:r>
      <w:r w:rsidRPr="007F2379">
        <w:t xml:space="preserve"> carefully planned conditions of experimental settings in healthcare</w:t>
      </w:r>
      <w:r w:rsidR="003D2F4A" w:rsidRPr="007F2379">
        <w:t>. A</w:t>
      </w:r>
      <w:r w:rsidRPr="007F2379">
        <w:t>lso</w:t>
      </w:r>
      <w:r w:rsidR="003D2F4A" w:rsidRPr="007F2379">
        <w:t>,</w:t>
      </w:r>
      <w:r w:rsidRPr="007F2379">
        <w:t xml:space="preserve"> RWD can be used to generate evidence complementing existing knowledge for the use of medical products in patients </w:t>
      </w:r>
      <w:r w:rsidR="003D2F4A" w:rsidRPr="007F2379">
        <w:t>who</w:t>
      </w:r>
      <w:r w:rsidRPr="007F2379">
        <w:t xml:space="preserve"> are under-represented or excluded from the trial population</w:t>
      </w:r>
      <w:r w:rsidR="5DA32A5D" w:rsidRPr="007F2379">
        <w:t>s</w:t>
      </w:r>
      <w:r w:rsidRPr="007F2379">
        <w:t xml:space="preserve">. Investigators expect RWE can provide information and </w:t>
      </w:r>
      <w:r w:rsidR="003D2F4A" w:rsidRPr="007F2379">
        <w:t>expertis</w:t>
      </w:r>
      <w:r w:rsidRPr="007F2379">
        <w:t>e to researchers to answer questions in healthcare outcomes research, patient care, safety surveillance, and therapeutic development more effectively</w:t>
      </w:r>
      <w:r w:rsidR="00AE386D" w:rsidRPr="007F2379">
        <w:fldChar w:fldCharType="begin">
          <w:fldData xml:space="preserve">PEVuZE5vdGU+PENpdGU+PEF1dGhvcj5TaGVybWFuPC9BdXRob3I+PFllYXI+MjAxNjwvWWVhcj48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</w:fldData>
        </w:fldChar>
      </w:r>
      <w:r w:rsidR="00BC3AC7">
        <w:instrText xml:space="preserve"> ADDIN EN.CITE </w:instrText>
      </w:r>
      <w:r w:rsidR="00BC3AC7">
        <w:fldChar w:fldCharType="begin">
          <w:fldData xml:space="preserve">PEVuZE5vdGU+PENpdGU+PEF1dGhvcj5TaGVybWFuPC9BdXRob3I+PFllYXI+MjAxNjwvWWVhcj48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</w:fldData>
        </w:fldChar>
      </w:r>
      <w:r w:rsidR="00BC3AC7">
        <w:instrText xml:space="preserve"> ADDIN EN.CITE.DATA </w:instrText>
      </w:r>
      <w:r w:rsidR="00BC3AC7">
        <w:fldChar w:fldCharType="end"/>
      </w:r>
      <w:r w:rsidR="00AE386D" w:rsidRPr="007F2379">
        <w:fldChar w:fldCharType="separate"/>
      </w:r>
      <w:r w:rsidR="00BC3AC7">
        <w:rPr>
          <w:noProof/>
        </w:rPr>
        <w:t>[9]</w:t>
      </w:r>
      <w:r w:rsidR="00AE386D" w:rsidRPr="007F2379">
        <w:fldChar w:fldCharType="end"/>
      </w:r>
      <w:r w:rsidRPr="007F2379">
        <w:t xml:space="preserve">. Based on the analysis of the </w:t>
      </w:r>
      <w:r w:rsidR="005A7F7A">
        <w:t>‘</w:t>
      </w:r>
      <w:r w:rsidRPr="007F2379">
        <w:t>real-world</w:t>
      </w:r>
      <w:r w:rsidR="005A7F7A">
        <w:t>’</w:t>
      </w:r>
      <w:r w:rsidRPr="007F2379">
        <w:t xml:space="preserve"> medical history of patients dating back several years, data gathered from a larger patient population and evidence of real-practice patient compliance</w:t>
      </w:r>
      <w:r w:rsidR="003D2F4A" w:rsidRPr="007F2379">
        <w:t xml:space="preserve">. </w:t>
      </w:r>
      <w:r w:rsidRPr="007F2379">
        <w:t>RWE complements traditional RCT data and</w:t>
      </w:r>
      <w:r w:rsidR="003D2F4A" w:rsidRPr="007F2379">
        <w:t>,</w:t>
      </w:r>
      <w:r w:rsidRPr="007F2379">
        <w:t xml:space="preserve"> as such</w:t>
      </w:r>
      <w:r w:rsidR="003D2F4A" w:rsidRPr="007F2379">
        <w:t>,</w:t>
      </w:r>
      <w:r w:rsidRPr="007F2379">
        <w:t xml:space="preserve"> paints a broader </w:t>
      </w:r>
      <w:r w:rsidR="3B9BB58E" w:rsidRPr="007F2379">
        <w:t xml:space="preserve">picture </w:t>
      </w:r>
      <w:r w:rsidRPr="007F2379">
        <w:t>of approaches used in the prevention, diagnosis</w:t>
      </w:r>
      <w:r w:rsidR="003D2F4A" w:rsidRPr="007F2379">
        <w:t>,</w:t>
      </w:r>
      <w:r w:rsidRPr="007F2379">
        <w:t xml:space="preserve"> and management of particular diseases and long-term health. The application of RWD is not limited to RWE generation. Real-world data can be used to aid in the design of a clinical trial by</w:t>
      </w:r>
      <w:r w:rsidR="00E80124" w:rsidRPr="007F2379">
        <w:t xml:space="preserve">: 1) </w:t>
      </w:r>
      <w:r w:rsidRPr="007F2379">
        <w:t xml:space="preserve"> a</w:t>
      </w:r>
      <w:r w:rsidR="003D2F4A" w:rsidRPr="007F2379">
        <w:t>ssist</w:t>
      </w:r>
      <w:r w:rsidRPr="007F2379">
        <w:t>ing in the selection of research sites that are most likely to recruit test participants</w:t>
      </w:r>
      <w:r w:rsidR="00B92E99" w:rsidRPr="007F2379">
        <w:fldChar w:fldCharType="begin">
          <w:fldData xml:space="preserve">PEVuZE5vdGU+PENpdGU+PEF1dGhvcj5KYXJvdzwvQXV0aG9yPjxZZWFyPjIwMTc8L1llYXI+PFJl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</w:fldData>
        </w:fldChar>
      </w:r>
      <w:r w:rsidR="00BC3AC7">
        <w:instrText xml:space="preserve"> ADDIN EN.CITE </w:instrText>
      </w:r>
      <w:r w:rsidR="00BC3AC7">
        <w:fldChar w:fldCharType="begin">
          <w:fldData xml:space="preserve">PEVuZE5vdGU+PENpdGU+PEF1dGhvcj5KYXJvdzwvQXV0aG9yPjxZZWFyPjIwMTc8L1llYXI+PFJl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</w:fldData>
        </w:fldChar>
      </w:r>
      <w:r w:rsidR="00BC3AC7">
        <w:instrText xml:space="preserve"> ADDIN EN.CITE.DATA </w:instrText>
      </w:r>
      <w:r w:rsidR="00BC3AC7">
        <w:fldChar w:fldCharType="end"/>
      </w:r>
      <w:r w:rsidR="00B92E99" w:rsidRPr="007F2379">
        <w:fldChar w:fldCharType="separate"/>
      </w:r>
      <w:r w:rsidR="00BC3AC7">
        <w:rPr>
          <w:noProof/>
        </w:rPr>
        <w:t>[22 23]</w:t>
      </w:r>
      <w:r w:rsidR="00B92E99" w:rsidRPr="007F2379">
        <w:fldChar w:fldCharType="end"/>
      </w:r>
      <w:r w:rsidR="00B92E99" w:rsidRPr="007F2379" w:rsidDel="00B92E99">
        <w:t xml:space="preserve"> </w:t>
      </w:r>
      <w:r w:rsidRPr="007F2379">
        <w:t xml:space="preserve">, </w:t>
      </w:r>
      <w:r w:rsidR="00F52BE9" w:rsidRPr="007F2379">
        <w:t xml:space="preserve"> </w:t>
      </w:r>
      <w:r w:rsidR="00E80124" w:rsidRPr="007F2379">
        <w:t xml:space="preserve">2) </w:t>
      </w:r>
      <w:r w:rsidR="001E5D47" w:rsidRPr="007F2379">
        <w:t>providing a basis for power calculation</w:t>
      </w:r>
      <w:r w:rsidR="001E5D47" w:rsidRPr="007F2379">
        <w:fldChar w:fldCharType="begin">
          <w:fldData xml:space="preserve">PEVuZE5vdGU+PENpdGU+PEF1dGhvcj5Td2lmdDwvQXV0aG9yPjxZZWFyPjIwMTg8L1llYXI+PFJl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</w:fldData>
        </w:fldChar>
      </w:r>
      <w:r w:rsidR="00BC3AC7">
        <w:instrText xml:space="preserve"> ADDIN EN.CITE </w:instrText>
      </w:r>
      <w:r w:rsidR="00BC3AC7">
        <w:fldChar w:fldCharType="begin">
          <w:fldData xml:space="preserve">PEVuZE5vdGU+PENpdGU+PEF1dGhvcj5Td2lmdDwvQXV0aG9yPjxZZWFyPjIwMTg8L1llYXI+PFJl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</w:fldData>
        </w:fldChar>
      </w:r>
      <w:r w:rsidR="00BC3AC7">
        <w:instrText xml:space="preserve"> ADDIN EN.CITE.DATA </w:instrText>
      </w:r>
      <w:r w:rsidR="00BC3AC7">
        <w:fldChar w:fldCharType="end"/>
      </w:r>
      <w:r w:rsidR="001E5D47" w:rsidRPr="007F2379">
        <w:fldChar w:fldCharType="separate"/>
      </w:r>
      <w:r w:rsidR="00BC3AC7">
        <w:rPr>
          <w:noProof/>
        </w:rPr>
        <w:t>[22 24]</w:t>
      </w:r>
      <w:r w:rsidR="001E5D47" w:rsidRPr="007F2379">
        <w:fldChar w:fldCharType="end"/>
      </w:r>
      <w:r w:rsidR="00437D7F" w:rsidRPr="007F2379">
        <w:t xml:space="preserve"> </w:t>
      </w:r>
      <w:r w:rsidR="00E80124" w:rsidRPr="007F2379">
        <w:t xml:space="preserve">3). </w:t>
      </w:r>
      <w:r w:rsidR="00FA7681" w:rsidRPr="007F2379">
        <w:t>creating</w:t>
      </w:r>
      <w:r w:rsidRPr="007F2379">
        <w:t xml:space="preserve"> a prior for a Bayesian statistical analysis, </w:t>
      </w:r>
      <w:r w:rsidR="00E80124" w:rsidRPr="007F2379">
        <w:t>4). and</w:t>
      </w:r>
      <w:r w:rsidR="00E62B31" w:rsidRPr="007F2379">
        <w:t xml:space="preserve"> </w:t>
      </w:r>
      <w:r w:rsidR="00FA7681" w:rsidRPr="007F2379">
        <w:t>providing</w:t>
      </w:r>
      <w:r w:rsidR="00E62B31" w:rsidRPr="007F2379">
        <w:t xml:space="preserve"> </w:t>
      </w:r>
      <w:r w:rsidRPr="007F2379">
        <w:t>an alternative control group and guidance enrichment.</w:t>
      </w:r>
      <w:r w:rsidR="00A45E64" w:rsidRPr="007F2379">
        <w:t xml:space="preserve"> </w:t>
      </w:r>
      <w:r w:rsidR="00D63DBC">
        <w:t>(</w:t>
      </w:r>
      <w:proofErr w:type="spellStart"/>
      <w:r w:rsidR="00BC41A5" w:rsidRPr="007F2379">
        <w:t>Jarow</w:t>
      </w:r>
      <w:proofErr w:type="spellEnd"/>
      <w:r w:rsidR="00BC41A5" w:rsidRPr="007F2379">
        <w:t xml:space="preserve">, </w:t>
      </w:r>
      <w:proofErr w:type="spellStart"/>
      <w:r w:rsidR="00BC41A5" w:rsidRPr="007F2379">
        <w:t>LaVange</w:t>
      </w:r>
      <w:proofErr w:type="spellEnd"/>
      <w:r w:rsidR="00BC41A5" w:rsidRPr="007F2379">
        <w:t xml:space="preserve"> et al. 2017, </w:t>
      </w:r>
      <w:proofErr w:type="spellStart"/>
      <w:r w:rsidR="00BC41A5" w:rsidRPr="007F2379">
        <w:t>Sturmer</w:t>
      </w:r>
      <w:proofErr w:type="spellEnd"/>
      <w:r w:rsidR="00BC41A5" w:rsidRPr="007F2379">
        <w:t xml:space="preserve">, Wang et al. 2020). </w:t>
      </w:r>
      <w:r w:rsidR="00A45E64" w:rsidRPr="007F2379">
        <w:t xml:space="preserve"> R</w:t>
      </w:r>
      <w:r w:rsidR="510A82B2" w:rsidRPr="007F2379">
        <w:t xml:space="preserve">WD </w:t>
      </w:r>
      <w:r w:rsidRPr="007F2379">
        <w:t xml:space="preserve"> can also be used during a trial to minimize duplication of data input</w:t>
      </w:r>
      <w:r w:rsidR="00E80124" w:rsidRPr="007F2379">
        <w:t>,</w:t>
      </w:r>
      <w:r w:rsidRPr="007F2379">
        <w:t xml:space="preserve"> such as </w:t>
      </w:r>
      <w:r w:rsidR="00E80124" w:rsidRPr="007F2379">
        <w:t xml:space="preserve">the </w:t>
      </w:r>
      <w:r w:rsidRPr="007F2379">
        <w:t>medical history of the subject, automatic recording of adverse effects</w:t>
      </w:r>
      <w:r w:rsidR="00E80124" w:rsidRPr="007F2379">
        <w:t>,</w:t>
      </w:r>
      <w:r w:rsidRPr="007F2379">
        <w:t xml:space="preserve"> and endpoints. </w:t>
      </w:r>
      <w:r w:rsidRPr="007F2379">
        <w:fldChar w:fldCharType="begin"/>
      </w:r>
      <w:r w:rsidR="00BC3AC7">
        <w:instrText xml:space="preserve"> ADDIN EN.CITE &lt;EndNote&gt;&lt;Cite&gt;&lt;Author&gt;Jarow&lt;/Author&gt;&lt;Year&gt;2017&lt;/Year&gt;&lt;RecNum&gt;55&lt;/RecNum&gt;&lt;DisplayText&gt;[22]&lt;/DisplayText&gt;&lt;record&gt;&lt;rec-number&gt;55&lt;/rec-number&gt;&lt;foreign-keys&gt;&lt;key app="EN" db-id="wzpv2ppvtpz2foedrep5pvddrz5tx2a55ptt" timestamp="1595789913"&gt;55&lt;/key&gt;&lt;/foreign-keys&gt;&lt;ref-type name="Journal Article"&gt;17&lt;/ref-type&gt;&lt;contributors&gt;&lt;authors&gt;&lt;author&gt;Jarow, Jonathan P.&lt;/author&gt;&lt;author&gt;LaVange, Lisa&lt;/author&gt;&lt;author&gt;Woodcock, Janet&lt;/author&gt;&lt;/authors&gt;&lt;/contributors&gt;&lt;auth-address&gt;Center for Drug Evaluation and Research, US Food and Drug Administration, Silver Spring, Maryland.&lt;/auth-address&gt;&lt;titles&gt;&lt;title&gt;Multidimensional Evidence Generation and FDA Regulatory Decision Making: Defining and Using &amp;quot;Real-World&amp;quot; Data&lt;/title&gt;&lt;secondary-title&gt;JAMA&lt;/secondary-title&gt;&lt;alt-title&gt;JAMA&lt;/alt-title&gt;&lt;/titles&gt;&lt;periodical&gt;&lt;full-title&gt;JAMA&lt;/full-title&gt;&lt;/periodical&gt;&lt;alt-periodical&gt;&lt;full-title&gt;JAMA&lt;/full-title&gt;&lt;/alt-periodical&gt;&lt;pages&gt;703-704&lt;/pages&gt;&lt;volume&gt;318&lt;/volume&gt;&lt;number&gt;8&lt;/number&gt;&lt;keywords&gt;&lt;keyword&gt;United States Food and Drug Administration&lt;/keyword&gt;&lt;keyword&gt;Government Regulation&lt;/keyword&gt;&lt;keyword&gt;Evidence-Based Practice&lt;/keyword&gt;&lt;/keywords&gt;&lt;dates&gt;&lt;year&gt;2017&lt;/year&gt;&lt;pub-dates&gt;&lt;date&gt;2017/08//&lt;/date&gt;&lt;/pub-dates&gt;&lt;/dates&gt;&lt;isbn&gt;0098-7484&lt;/isbn&gt;&lt;accession-num&gt;28715550&lt;/accession-num&gt;&lt;urls&gt;&lt;related-urls&gt;&lt;url&gt;http://europepmc.org/abstract/MED/28715550&lt;/url&gt;&lt;url&gt;https://doi.org/10.1001/jama.2017.9991&lt;/url&gt;&lt;url&gt;https://jamanetwork.com/journals/jama/articlepdf/2644655/jama_jarow_2017_vp_170105.pdf&lt;/url&gt;&lt;/related-urls&gt;&lt;/urls&gt;&lt;electronic-resource-num&gt;10.1001/jama.2017.9991&lt;/electronic-resource-num&gt;&lt;remote-database-name&gt;PubMed&lt;/remote-database-name&gt;&lt;language&gt;eng&lt;/language&gt;&lt;/record&gt;&lt;/Cite&gt;&lt;/EndNote&gt;</w:instrText>
      </w:r>
      <w:r w:rsidRPr="007F2379">
        <w:fldChar w:fldCharType="separate"/>
      </w:r>
      <w:r w:rsidR="00BC3AC7">
        <w:rPr>
          <w:noProof/>
        </w:rPr>
        <w:t>[22]</w:t>
      </w:r>
      <w:r w:rsidRPr="007F2379">
        <w:fldChar w:fldCharType="end"/>
      </w:r>
    </w:p>
    <w:p w14:paraId="445ACB82" w14:textId="3B8F5D63" w:rsidR="00626345" w:rsidRPr="006262A2" w:rsidRDefault="007114BA" w:rsidP="00440C09">
      <w:r w:rsidRPr="005A0D91">
        <w:t>A study listed 22 drugs</w:t>
      </w:r>
      <w:r w:rsidR="004529AD" w:rsidRPr="005A0D91">
        <w:t xml:space="preserve">, </w:t>
      </w:r>
      <w:r w:rsidR="00A57C57" w:rsidRPr="00A57C57">
        <w:t>in</w:t>
      </w:r>
      <w:r w:rsidR="00FB20CA" w:rsidRPr="005A0D91">
        <w:t xml:space="preserve"> which </w:t>
      </w:r>
      <w:r w:rsidR="00A57C57" w:rsidRPr="00A57C57">
        <w:t xml:space="preserve">the </w:t>
      </w:r>
      <w:r w:rsidR="00CF1164" w:rsidRPr="005A0D91">
        <w:t xml:space="preserve">FDA and EMA </w:t>
      </w:r>
      <w:r w:rsidRPr="005A0D91">
        <w:t xml:space="preserve">used RWE to support </w:t>
      </w:r>
      <w:r w:rsidR="00DC450E" w:rsidRPr="005A0D91">
        <w:t xml:space="preserve">regulatory </w:t>
      </w:r>
      <w:r w:rsidR="00A57C57" w:rsidRPr="00A57C57">
        <w:t xml:space="preserve">efficacy </w:t>
      </w:r>
      <w:r w:rsidR="00DC450E" w:rsidRPr="005A0D91">
        <w:t xml:space="preserve">decisions </w:t>
      </w:r>
      <w:r w:rsidR="00A57C57" w:rsidRPr="00A57C57">
        <w:t>leading</w:t>
      </w:r>
      <w:r w:rsidR="00DC450E" w:rsidRPr="005A0D91">
        <w:t xml:space="preserve"> to accelerated approval, full </w:t>
      </w:r>
      <w:r w:rsidR="208C58C8" w:rsidRPr="00A57C57">
        <w:t>authorization</w:t>
      </w:r>
      <w:r w:rsidR="00DC450E" w:rsidRPr="005A0D91">
        <w:t xml:space="preserve"> or expansion</w:t>
      </w:r>
      <w:r w:rsidR="00A12628">
        <w:t xml:space="preserve"> </w:t>
      </w:r>
      <w:r w:rsidR="00A57C57" w:rsidRPr="00A57C57">
        <w:t xml:space="preserve">of labels in the </w:t>
      </w:r>
      <w:r w:rsidR="00A12628">
        <w:t xml:space="preserve">last </w:t>
      </w:r>
      <w:r w:rsidR="00A57C57" w:rsidRPr="00A57C57">
        <w:t>10</w:t>
      </w:r>
      <w:r w:rsidR="00A12628">
        <w:t xml:space="preserve"> </w:t>
      </w:r>
      <w:r w:rsidR="00A12628">
        <w:lastRenderedPageBreak/>
        <w:t>years</w:t>
      </w:r>
      <w:r w:rsidR="00266156" w:rsidRPr="005A0D91">
        <w:t xml:space="preserve"> </w:t>
      </w:r>
      <w:r w:rsidR="00266156" w:rsidRPr="005A0D91">
        <w:fldChar w:fldCharType="begin"/>
      </w:r>
      <w:r w:rsidR="00BC3AC7">
        <w:instrText xml:space="preserve"> ADDIN EN.CITE &lt;EndNote&gt;&lt;Cite&gt;&lt;Author&gt;Baumfeld Andre&lt;/Author&gt;&lt;Year&gt;2019&lt;/Year&gt;&lt;RecNum&gt;35&lt;/RecNum&gt;&lt;DisplayText&gt;[3]&lt;/DisplayText&gt;&lt;record&gt;&lt;rec-number&gt;35&lt;/rec-number&gt;&lt;foreign-keys&gt;&lt;key app="EN" db-id="wzpv2ppvtpz2foedrep5pvddrz5tx2a55ptt" timestamp="1595393191"&gt;35&lt;/key&gt;&lt;/foreign-keys&gt;&lt;ref-type name="Journal Article"&gt;17&lt;/ref-type&gt;&lt;contributors&gt;&lt;authors&gt;&lt;author&gt;Baumfeld Andre, E.&lt;/author&gt;&lt;author&gt;Reynolds, R.&lt;/author&gt;&lt;author&gt;Caubel, P.&lt;/author&gt;&lt;author&gt;Azoulay, L.&lt;/author&gt;&lt;author&gt;Dreyer, N. A.&lt;/author&gt;&lt;/authors&gt;&lt;/contributors&gt;&lt;auth-address&gt;Pfizer, New York, NY, USA.&amp;#xD;Tulane University School of Public Health and Tropical Medicine, New Orleans, LA, USA.&amp;#xD;Centre for Clinical Epidemiology Lady Davis Institute, Jewish General Hospital, Montreal, Canada.&amp;#xD;Department of Epidemiology, Biostatistics, and Occupational Health and Gerald Bronfman Department of Oncology, McGill University, Montreal, Canada.&amp;#xD;IQVIA Real-World Solutions, Cambridge, MA, USA.&amp;#xD;University of North Carolina at Chapel Hill, Chapel Hill, NC, USA.&lt;/auth-address&gt;&lt;titles&gt;&lt;title&gt;Trial designs using real-world data: The changing landscape of the regulatory approval process&lt;/title&gt;&lt;secondary-title&gt;Pharmacoepidemiol Drug Saf&lt;/secondary-title&gt;&lt;/titles&gt;&lt;periodical&gt;&lt;full-title&gt;Pharmacoepidemiol Drug Saf&lt;/full-title&gt;&lt;/periodical&gt;&lt;edition&gt;2019/12/12&lt;/edition&gt;&lt;keywords&gt;&lt;keyword&gt;external control&lt;/keyword&gt;&lt;keyword&gt;long-term follow-up study leveraging RWD&lt;/keyword&gt;&lt;keyword&gt;pharmacoepidemiology&lt;/keyword&gt;&lt;keyword&gt;pragmatic trial&lt;/keyword&gt;&lt;keyword&gt;real-world data (RWD)&lt;/keyword&gt;&lt;keyword&gt;real-world evidence (RWE)&lt;/keyword&gt;&lt;/keywords&gt;&lt;dates&gt;&lt;year&gt;2019&lt;/year&gt;&lt;pub-dates&gt;&lt;date&gt;Dec 10&lt;/date&gt;&lt;/pub-dates&gt;&lt;/dates&gt;&lt;isbn&gt;1099-1557 (Electronic)&amp;#xD;1053-8569 (Linking)&lt;/isbn&gt;&lt;accession-num&gt;31823482&lt;/accession-num&gt;&lt;urls&gt;&lt;related-urls&gt;&lt;url&gt;https://www.ncbi.nlm.nih.gov/pubmed/31823482&lt;/url&gt;&lt;/related-urls&gt;&lt;/urls&gt;&lt;electronic-resource-num&gt;10.1002/pds.4932&lt;/electronic-resource-num&gt;&lt;/record&gt;&lt;/Cite&gt;&lt;/EndNote&gt;</w:instrText>
      </w:r>
      <w:r w:rsidR="00266156" w:rsidRPr="005A0D91">
        <w:fldChar w:fldCharType="separate"/>
      </w:r>
      <w:r w:rsidR="00BC3AC7">
        <w:rPr>
          <w:noProof/>
        </w:rPr>
        <w:t>[3]</w:t>
      </w:r>
      <w:r w:rsidR="00266156" w:rsidRPr="005A0D91">
        <w:fldChar w:fldCharType="end"/>
      </w:r>
      <w:r w:rsidR="00BA4A38">
        <w:rPr>
          <w:color w:val="000000"/>
          <w:shd w:val="clear" w:color="auto" w:fill="FFFFFF"/>
        </w:rPr>
        <w:t xml:space="preserve">. While the expectation of using RWD and RWE is increasing, going from Real-world Data to Real-World Evidence is hard. Research in 2017 showed that the exist RWD can replicate only 15% RCTs in 2017 because of the data quality and study design limitation. </w:t>
      </w:r>
      <w:r w:rsidR="00BA4A38">
        <w:rPr>
          <w:color w:val="000000"/>
          <w:shd w:val="clear" w:color="auto" w:fill="FFFFFF"/>
        </w:rPr>
        <w:fldChar w:fldCharType="begin">
          <w:fldData xml:space="preserve">PEVuZE5vdGU+PENpdGU+PEF1dGhvcj5CYXJ0bGV0dDwvQXV0aG9yPjxZZWFyPjIwMTk8L1llYXI+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</w:fldData>
        </w:fldChar>
      </w:r>
      <w:r w:rsidR="00BC3AC7">
        <w:rPr>
          <w:color w:val="000000"/>
          <w:shd w:val="clear" w:color="auto" w:fill="FFFFFF"/>
        </w:rPr>
        <w:instrText xml:space="preserve"> ADDIN EN.CITE </w:instrText>
      </w:r>
      <w:r w:rsidR="00BC3AC7">
        <w:rPr>
          <w:color w:val="000000"/>
          <w:shd w:val="clear" w:color="auto" w:fill="FFFFFF"/>
        </w:rPr>
        <w:fldChar w:fldCharType="begin">
          <w:fldData xml:space="preserve">PEVuZE5vdGU+PENpdGU+PEF1dGhvcj5CYXJ0bGV0dDwvQXV0aG9yPjxZZWFyPjIwMTk8L1llYXI+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</w:fldData>
        </w:fldChar>
      </w:r>
      <w:r w:rsidR="00BC3AC7">
        <w:rPr>
          <w:color w:val="000000"/>
          <w:shd w:val="clear" w:color="auto" w:fill="FFFFFF"/>
        </w:rPr>
        <w:instrText xml:space="preserve"> ADDIN EN.CITE.DATA </w:instrText>
      </w:r>
      <w:r w:rsidR="00BC3AC7">
        <w:rPr>
          <w:color w:val="000000"/>
          <w:shd w:val="clear" w:color="auto" w:fill="FFFFFF"/>
        </w:rPr>
      </w:r>
      <w:r w:rsidR="00BC3AC7">
        <w:rPr>
          <w:color w:val="000000"/>
          <w:shd w:val="clear" w:color="auto" w:fill="FFFFFF"/>
        </w:rPr>
        <w:fldChar w:fldCharType="end"/>
      </w:r>
      <w:r w:rsidR="00BA4A38">
        <w:rPr>
          <w:color w:val="000000"/>
          <w:shd w:val="clear" w:color="auto" w:fill="FFFFFF"/>
        </w:rPr>
      </w:r>
      <w:r w:rsidR="00BA4A38">
        <w:rPr>
          <w:color w:val="000000"/>
          <w:shd w:val="clear" w:color="auto" w:fill="FFFFFF"/>
        </w:rPr>
        <w:fldChar w:fldCharType="separate"/>
      </w:r>
      <w:r w:rsidR="00BC3AC7">
        <w:rPr>
          <w:noProof/>
          <w:color w:val="000000"/>
          <w:shd w:val="clear" w:color="auto" w:fill="FFFFFF"/>
        </w:rPr>
        <w:t>[2 25]</w:t>
      </w:r>
      <w:r w:rsidR="00BA4A38">
        <w:rPr>
          <w:color w:val="000000"/>
          <w:shd w:val="clear" w:color="auto" w:fill="FFFFFF"/>
        </w:rPr>
        <w:fldChar w:fldCharType="end"/>
      </w:r>
      <w:r w:rsidR="00BA4A38">
        <w:rPr>
          <w:color w:val="000000"/>
          <w:shd w:val="clear" w:color="auto" w:fill="FFFFFF"/>
        </w:rPr>
        <w:t xml:space="preserve"> The results generated from RWD limited by unmeasured bias</w:t>
      </w:r>
      <w:r w:rsidR="00D76614">
        <w:rPr>
          <w:color w:val="000000"/>
          <w:shd w:val="clear" w:color="auto" w:fill="FFFFFF"/>
        </w:rPr>
        <w:t>es</w:t>
      </w:r>
      <w:r w:rsidR="00BA4A38">
        <w:rPr>
          <w:color w:val="000000"/>
          <w:shd w:val="clear" w:color="auto" w:fill="FFFFFF"/>
        </w:rPr>
        <w:t xml:space="preserve"> and </w:t>
      </w:r>
      <w:r w:rsidR="00BA4A38" w:rsidRPr="6C53F5F0">
        <w:rPr>
          <w:color w:val="000000"/>
          <w:shd w:val="clear" w:color="auto" w:fill="FFFFFF"/>
        </w:rPr>
        <w:t xml:space="preserve">confounding </w:t>
      </w:r>
      <w:r w:rsidR="00BA4A38" w:rsidRPr="00B054C4">
        <w:rPr>
          <w:color w:val="000000"/>
          <w:shd w:val="clear" w:color="auto" w:fill="FFFFFF"/>
        </w:rPr>
        <w:fldChar w:fldCharType="begin"/>
      </w:r>
      <w:r w:rsidR="00BC3AC7" w:rsidRPr="00B054C4">
        <w:rPr>
          <w:color w:val="000000"/>
          <w:shd w:val="clear" w:color="auto" w:fill="FFFFFF"/>
        </w:rPr>
        <w:instrText xml:space="preserve"> ADDIN EN.CITE &lt;EndNote&gt;&lt;Cite&gt;&lt;Author&gt;MIT&lt;/Author&gt;&lt;Year&gt;2016&lt;/Year&gt;&lt;RecNum&gt;53&lt;/RecNum&gt;&lt;DisplayText&gt;[20]&lt;/DisplayText&gt;&lt;record&gt;&lt;rec-number&gt;53&lt;/rec-number&gt;&lt;foreign-keys&gt;&lt;key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BA4A38" w:rsidRPr="00B054C4">
        <w:rPr>
          <w:color w:val="000000"/>
          <w:shd w:val="clear" w:color="auto" w:fill="FFFFFF"/>
        </w:rPr>
        <w:fldChar w:fldCharType="separate"/>
      </w:r>
      <w:r w:rsidR="00BC3AC7" w:rsidRPr="00B054C4">
        <w:rPr>
          <w:noProof/>
          <w:color w:val="000000"/>
          <w:shd w:val="clear" w:color="auto" w:fill="FFFFFF"/>
        </w:rPr>
        <w:t>[20]</w:t>
      </w:r>
      <w:r w:rsidR="00BA4A38" w:rsidRPr="00B054C4">
        <w:rPr>
          <w:color w:val="000000"/>
          <w:shd w:val="clear" w:color="auto" w:fill="FFFFFF"/>
        </w:rPr>
        <w:fldChar w:fldCharType="end"/>
      </w:r>
      <w:r w:rsidR="00463A51" w:rsidRPr="00463A51">
        <w:t xml:space="preserve"> </w:t>
      </w:r>
      <w:r w:rsidR="00463A51" w:rsidRPr="005A0D91">
        <w:fldChar w:fldCharType="begin"/>
      </w:r>
      <w:r w:rsidR="00BC3AC7">
        <w:instrText xml:space="preserve"> ADDIN EN.CITE &lt;EndNote&gt;&lt;Cite&gt;&lt;Author&gt;Baumfeld Andre&lt;/Author&gt;&lt;Year&gt;2019&lt;/Year&gt;&lt;RecNum&gt;35&lt;/RecNum&gt;&lt;DisplayText&gt;[3]&lt;/DisplayText&gt;&lt;record&gt;&lt;rec-number&gt;35&lt;/rec-number&gt;&lt;foreign-keys&gt;&lt;key app="EN" db-id="wzpv2ppvtpz2foedrep5pvddrz5tx2a55ptt" timestamp="1595393191"&gt;35&lt;/key&gt;&lt;/foreign-keys&gt;&lt;ref-type name="Journal Article"&gt;17&lt;/ref-type&gt;&lt;contributors&gt;&lt;authors&gt;&lt;author&gt;Baumfeld Andre, E.&lt;/author&gt;&lt;author&gt;Reynolds, R.&lt;/author&gt;&lt;author&gt;Caubel, P.&lt;/author&gt;&lt;author&gt;Azoulay, L.&lt;/author&gt;&lt;author&gt;Dreyer, N. A.&lt;/author&gt;&lt;/authors&gt;&lt;/contributors&gt;&lt;auth-address&gt;Pfizer, New York, NY, USA.&amp;#xD;Tulane University School of Public Health and Tropical Medicine, New Orleans, LA, USA.&amp;#xD;Centre for Clinical Epidemiology Lady Davis Institute, Jewish General Hospital, Montreal, Canada.&amp;#xD;Department of Epidemiology, Biostatistics, and Occupational Health and Gerald Bronfman Department of Oncology, McGill University, Montreal, Canada.&amp;#xD;IQVIA Real-World Solutions, Cambridge, MA, USA.&amp;#xD;University of North Carolina at Chapel Hill, Chapel Hill, NC, USA.&lt;/auth-address&gt;&lt;titles&gt;&lt;title&gt;Trial designs using real-world data: The changing landscape of the regulatory approval process&lt;/title&gt;&lt;secondary-title&gt;Pharmacoepidemiol Drug Saf&lt;/secondary-title&gt;&lt;/titles&gt;&lt;periodical&gt;&lt;full-title&gt;Pharmacoepidemiol Drug Saf&lt;/full-title&gt;&lt;/periodical&gt;&lt;edition&gt;2019/12/12&lt;/edition&gt;&lt;keywords&gt;&lt;keyword&gt;external control&lt;/keyword&gt;&lt;keyword&gt;long-term follow-up study leveraging RWD&lt;/keyword&gt;&lt;keyword&gt;pharmacoepidemiology&lt;/keyword&gt;&lt;keyword&gt;pragmatic trial&lt;/keyword&gt;&lt;keyword&gt;real-world data (RWD)&lt;/keyword&gt;&lt;keyword&gt;real-world evidence (RWE)&lt;/keyword&gt;&lt;/keywords&gt;&lt;dates&gt;&lt;year&gt;2019&lt;/year&gt;&lt;pub-dates&gt;&lt;date&gt;Dec 10&lt;/date&gt;&lt;/pub-dates&gt;&lt;/dates&gt;&lt;isbn&gt;1099-1557 (Electronic)&amp;#xD;1053-8569 (Linking)&lt;/isbn&gt;&lt;accession-num&gt;31823482&lt;/accession-num&gt;&lt;urls&gt;&lt;related-urls&gt;&lt;url&gt;https://www.ncbi.nlm.nih.gov/pubmed/31823482&lt;/url&gt;&lt;/related-urls&gt;&lt;/urls&gt;&lt;electronic-resource-num&gt;10.1002/pds.4932&lt;/electronic-resource-num&gt;&lt;/record&gt;&lt;/Cite&gt;&lt;/EndNote&gt;</w:instrText>
      </w:r>
      <w:r w:rsidR="00463A51" w:rsidRPr="005A0D91">
        <w:fldChar w:fldCharType="separate"/>
      </w:r>
      <w:r w:rsidR="00BC3AC7">
        <w:rPr>
          <w:noProof/>
        </w:rPr>
        <w:t>[3]</w:t>
      </w:r>
      <w:r w:rsidR="00463A51" w:rsidRPr="005A0D91">
        <w:fldChar w:fldCharType="end"/>
      </w:r>
      <w:r w:rsidR="00D11F68" w:rsidRPr="00D11F68">
        <w:t xml:space="preserve"> </w:t>
      </w:r>
      <w:r w:rsidR="008965BE">
        <w:t xml:space="preserve">Therefore, </w:t>
      </w:r>
      <w:r w:rsidR="00D11F68" w:rsidRPr="00D11F68">
        <w:t>Development of novel methodologies to produce</w:t>
      </w:r>
      <w:r w:rsidR="001A1CC6">
        <w:t xml:space="preserve"> </w:t>
      </w:r>
      <w:r w:rsidR="00D11F68" w:rsidRPr="00D11F68">
        <w:t xml:space="preserve">RWE </w:t>
      </w:r>
      <w:r w:rsidR="00FD6F2A">
        <w:t>that</w:t>
      </w:r>
      <w:r w:rsidR="00D11F68" w:rsidRPr="00D11F68">
        <w:t xml:space="preserve"> provides adequate scientific evidence </w:t>
      </w:r>
      <w:r w:rsidR="00FD6F2A">
        <w:t>is needed.</w:t>
      </w:r>
    </w:p>
    <w:p w14:paraId="6A3E2646" w14:textId="6670C624" w:rsidR="00626345" w:rsidRDefault="00626345">
      <w:pPr>
        <w:pPrChange w:id="125" w:author="Chenyu(Cherie) Li" w:date="2021-07-19T17:06:00Z">
          <w:pPr>
            <w:pStyle w:val="Heading2"/>
          </w:pPr>
        </w:pPrChange>
      </w:pPr>
      <w:bookmarkStart w:id="126" w:name="_Toc48819112"/>
      <w:bookmarkStart w:id="127" w:name="_Toc48819272"/>
      <w:r>
        <w:t xml:space="preserve">Guidelines for Using </w:t>
      </w:r>
      <w:r w:rsidR="003B62A6">
        <w:t>RWE and RWD</w:t>
      </w:r>
      <w:bookmarkEnd w:id="126"/>
      <w:bookmarkEnd w:id="127"/>
    </w:p>
    <w:p w14:paraId="34416163" w14:textId="619315AC" w:rsidR="33D63585" w:rsidRDefault="00006443" w:rsidP="00440C09">
      <w:r>
        <w:t xml:space="preserve">Many guidelines and Act were published in last 10 years may facilitate the research on RWD based biomedical study. For instance, </w:t>
      </w:r>
      <w:r w:rsidRPr="00F21B3D">
        <w:t xml:space="preserve">Best Practices for Conducting and Reporting </w:t>
      </w:r>
      <w:proofErr w:type="spellStart"/>
      <w:r w:rsidRPr="00F21B3D">
        <w:t>Pharmacoepidemiological</w:t>
      </w:r>
      <w:proofErr w:type="spellEnd"/>
      <w:r w:rsidRPr="00F21B3D">
        <w:t xml:space="preserve"> Safety Studies Using Electronic Health Records was published in </w:t>
      </w:r>
      <w:r w:rsidRPr="00F21B3D">
        <w:fldChar w:fldCharType="begin"/>
      </w:r>
      <w:r w:rsidR="00BC3AC7">
        <w:instrText xml:space="preserve"> ADDIN EN.CITE &lt;EndNote&gt;&lt;Cite&gt;&lt;Author&gt;FDA&lt;/Author&gt;&lt;Year&gt;2013&lt;/Year&gt;&lt;RecNum&gt;36&lt;/RecNum&gt;&lt;DisplayText&gt;[14]&lt;/DisplayText&gt;&lt;record&gt;&lt;rec-number&gt;36&lt;/rec-number&gt;&lt;foreign-keys&gt;&lt;key app="EN" db-id="wzpv2ppvtpz2foedrep5pvddrz5tx2a55ptt" timestamp="1595397125"&gt;36&lt;/key&gt;&lt;/foreign-keys&gt;&lt;ref-type name="Journal Article"&gt;17&lt;/ref-type&gt;&lt;contributors&gt;&lt;authors&gt;&lt;author&gt;FDA&lt;/author&gt;&lt;/authors&gt;&lt;/contributors&gt;&lt;titles&gt;&lt;title&gt;Best Practices for Conducting and Reporting Pharmacoepidemiologic Safety Studies Using Electronic Healthcare Data&lt;/title&gt;&lt;/titles&gt;&lt;dates&gt;&lt;year&gt;2013&lt;/year&gt;&lt;pub-dates&gt;&lt;date&gt;&amp;#xD;May 2013&lt;/date&gt;&lt;/pub-dates&gt;&lt;/dates&gt;&lt;urls&gt;&lt;related-urls&gt;&lt;url&gt;https://www.fda.gov/regulatory-information/search-fda-guidance-documents/best-practices-conducting-and-reporting-pharmacoepidemiologic-safety-studies-using-electronic&lt;/url&gt;&lt;/related-urls&gt;&lt;/urls&gt;&lt;/record&gt;&lt;/Cite&gt;&lt;/EndNote&gt;</w:instrText>
      </w:r>
      <w:r w:rsidRPr="00F21B3D">
        <w:fldChar w:fldCharType="separate"/>
      </w:r>
      <w:r w:rsidR="00BC3AC7">
        <w:rPr>
          <w:noProof/>
        </w:rPr>
        <w:t>[14]</w:t>
      </w:r>
      <w:r w:rsidRPr="00F21B3D">
        <w:fldChar w:fldCharType="end"/>
      </w:r>
      <w:r w:rsidRPr="00F21B3D">
        <w:t xml:space="preserve">, 21st Century Cures Act </w:t>
      </w:r>
      <w:r w:rsidRPr="00F21B3D">
        <w:fldChar w:fldCharType="begin"/>
      </w:r>
      <w:r w:rsidR="00BC3AC7">
        <w:instrText xml:space="preserve"> ADDIN EN.CITE &lt;EndNote&gt;&lt;Cite&gt;&lt;Author&gt;Congress&lt;/Author&gt;&lt;Year&gt;2016&lt;/Year&gt;&lt;RecNum&gt;22&lt;/RecNum&gt;&lt;DisplayText&gt;[12]&lt;/DisplayText&gt;&lt;record&gt;&lt;rec-number&gt;22&lt;/rec-number&gt;&lt;foreign-keys&gt;&lt;key app="EN" db-id="wzpv2ppvtpz2foedrep5pvddrz5tx2a55ptt" timestamp="1595258662"&gt;22&lt;/key&gt;&lt;/foreign-keys&gt;&lt;ref-type name="Journal Article"&gt;17&lt;/ref-type&gt;&lt;contributors&gt;&lt;authors&gt;&lt;author&gt;114th Congress&lt;/author&gt;&lt;/authors&gt;&lt;/contributors&gt;&lt;titles&gt;&lt;title&gt;21st Century Cures Act &lt;/title&gt;&lt;/titles&gt;&lt;dates&gt;&lt;year&gt;2016&lt;/year&gt;&lt;/dates&gt;&lt;urls&gt;&lt;/urls&gt;&lt;/record&gt;&lt;/Cite&gt;&lt;/EndNote&gt;</w:instrText>
      </w:r>
      <w:r w:rsidRPr="00F21B3D">
        <w:fldChar w:fldCharType="separate"/>
      </w:r>
      <w:r w:rsidR="00BC3AC7">
        <w:rPr>
          <w:noProof/>
        </w:rPr>
        <w:t>[12]</w:t>
      </w:r>
      <w:r w:rsidRPr="00F21B3D">
        <w:fldChar w:fldCharType="end"/>
      </w:r>
      <w:r w:rsidRPr="00F21B3D">
        <w:t xml:space="preserve"> and Guidelines for good</w:t>
      </w:r>
      <w:r>
        <w:t xml:space="preserve"> </w:t>
      </w:r>
      <w:r w:rsidRPr="00F21B3D">
        <w:t xml:space="preserve">pharmacoepidemiology practice (GPP) were published in 2016 </w:t>
      </w:r>
      <w:r w:rsidRPr="00F21B3D">
        <w:fldChar w:fldCharType="begin"/>
      </w:r>
      <w:r w:rsidR="00BC3AC7">
        <w:instrText xml:space="preserve"> ADDIN EN.CITE &lt;EndNote&gt;&lt;Cite&gt;&lt;Author&gt;Public Policy Committee&lt;/Author&gt;&lt;Year&gt;2016&lt;/Year&gt;&lt;RecNum&gt;30&lt;/RecNum&gt;&lt;DisplayText&gt;[26]&lt;/DisplayText&gt;&lt;record&gt;&lt;rec-number&gt;30&lt;/rec-number&gt;&lt;foreign-keys&gt;&lt;key app="EN" db-id="wzpv2ppvtpz2foedrep5pvddrz5tx2a55ptt" timestamp="1595268216"&gt;30&lt;/key&gt;&lt;/foreign-keys&gt;&lt;ref-type name="Journal Article"&gt;17&lt;/ref-type&gt;&lt;contributors&gt;&lt;authors&gt;&lt;author&gt;Public Policy Committee, International Society of Pharmacoepidemiology&lt;/author&gt;&lt;/authors&gt;&lt;/contributors&gt;&lt;titles&gt;&lt;title&gt;Guidelines for good pharmacoepidemiology practice (GPP)&lt;/title&gt;&lt;secondary-title&gt;Pharmacoepidemiol Drug Saf&lt;/secondary-title&gt;&lt;/titles&gt;&lt;periodical&gt;&lt;full-title&gt;Pharmacoepidemiol Drug Saf&lt;/full-title&gt;&lt;/periodical&gt;&lt;pages&gt;2-10&lt;/pages&gt;&lt;volume&gt;25&lt;/volume&gt;&lt;number&gt;1&lt;/number&gt;&lt;edition&gt;2015/11/06&lt;/edition&gt;&lt;keywords&gt;&lt;keyword&gt;Data Collection&lt;/keyword&gt;&lt;keyword&gt;Data Interpretation, Statistical&lt;/keyword&gt;&lt;keyword&gt;Epidemiologic Methods&lt;/keyword&gt;&lt;keyword&gt;Goals&lt;/keyword&gt;&lt;keyword&gt;Information Storage and Retrieval&lt;/keyword&gt;&lt;keyword&gt;Pharmacoepidemiology/*methods/standards/statistics &amp;amp; numerical data&lt;/keyword&gt;&lt;keyword&gt;*Research Design/standards&lt;/keyword&gt;&lt;keyword&gt;Research Subjects&lt;/keyword&gt;&lt;/keywords&gt;&lt;dates&gt;&lt;year&gt;2016&lt;/year&gt;&lt;pub-dates&gt;&lt;date&gt;Jan&lt;/date&gt;&lt;/pub-dates&gt;&lt;/dates&gt;&lt;isbn&gt;1099-1557 (Electronic)&amp;#xD;1053-8569 (Linking)&lt;/isbn&gt;&lt;accession-num&gt;26537534&lt;/accession-num&gt;&lt;urls&gt;&lt;related-urls&gt;&lt;url&gt;https://www.ncbi.nlm.nih.gov/pubmed/26537534&lt;/url&gt;&lt;/related-urls&gt;&lt;/urls&gt;&lt;electronic-resource-num&gt;10.1002/pds.3891&lt;/electronic-resource-num&gt;&lt;/record&gt;&lt;/Cite&gt;&lt;/EndNote&gt;</w:instrText>
      </w:r>
      <w:r w:rsidRPr="00F21B3D">
        <w:fldChar w:fldCharType="separate"/>
      </w:r>
      <w:r w:rsidR="00BC3AC7">
        <w:rPr>
          <w:noProof/>
        </w:rPr>
        <w:t>[26]</w:t>
      </w:r>
      <w:r w:rsidRPr="00F21B3D">
        <w:fldChar w:fldCharType="end"/>
      </w:r>
      <w:r>
        <w:t xml:space="preserve">.  </w:t>
      </w:r>
    </w:p>
    <w:p w14:paraId="4F6D6496" w14:textId="6DD3D56D" w:rsidR="00B515C7" w:rsidRPr="009C63D5" w:rsidRDefault="00B515C7">
      <w:pPr>
        <w:pPrChange w:id="128" w:author="Chenyu(Cherie) Li" w:date="2021-07-19T17:06:00Z">
          <w:pPr>
            <w:pStyle w:val="Caption"/>
          </w:pPr>
        </w:pPrChange>
      </w:pPr>
      <w:bookmarkStart w:id="129" w:name="_Ref48247947"/>
      <w:bookmarkStart w:id="130" w:name="_Toc48814294"/>
      <w:r w:rsidRPr="009C63D5">
        <w:t xml:space="preserve">Table </w:t>
      </w:r>
      <w:r w:rsidRPr="009C63D5">
        <w:fldChar w:fldCharType="begin"/>
      </w:r>
      <w:r w:rsidRPr="009C63D5">
        <w:instrText>SEQ Table \* ARABIC</w:instrText>
      </w:r>
      <w:r w:rsidRPr="009C63D5">
        <w:fldChar w:fldCharType="separate"/>
      </w:r>
      <w:r w:rsidR="00DD5841">
        <w:rPr>
          <w:noProof/>
        </w:rPr>
        <w:t>1</w:t>
      </w:r>
      <w:r w:rsidRPr="009C63D5">
        <w:fldChar w:fldCharType="end"/>
      </w:r>
      <w:bookmarkEnd w:id="129"/>
      <w:r w:rsidRPr="009C63D5">
        <w:t xml:space="preserve"> Guidelines for Using RWE and RWD</w:t>
      </w:r>
      <w:bookmarkEnd w:id="130"/>
    </w:p>
    <w:tbl>
      <w:tblPr>
        <w:tblStyle w:val="TableGrid"/>
        <w:tblW w:w="0" w:type="auto"/>
        <w:tblLook w:val="04A0" w:firstRow="1" w:lastRow="0" w:firstColumn="1" w:lastColumn="0" w:noHBand="0" w:noVBand="1"/>
      </w:tblPr>
      <w:tblGrid>
        <w:gridCol w:w="5215"/>
        <w:gridCol w:w="1710"/>
        <w:gridCol w:w="2425"/>
      </w:tblGrid>
      <w:tr w:rsidR="00B515C7" w:rsidRPr="0087451C" w14:paraId="3D9D4128" w14:textId="77777777" w:rsidTr="00D30A4B">
        <w:tc>
          <w:tcPr>
            <w:tcW w:w="5215" w:type="dxa"/>
          </w:tcPr>
          <w:p w14:paraId="32B8A902" w14:textId="77777777" w:rsidR="00B515C7" w:rsidRPr="00566FF3" w:rsidRDefault="00B515C7">
            <w:pPr>
              <w:rPr>
                <w:b/>
                <w:bCs/>
                <w:sz w:val="21"/>
                <w:szCs w:val="21"/>
              </w:rPr>
              <w:pPrChange w:id="131" w:author="Chenyu(Cherie) Li" w:date="2021-07-19T17:06:00Z">
                <w:pPr>
                  <w:spacing w:line="240" w:lineRule="auto"/>
                </w:pPr>
              </w:pPrChange>
            </w:pPr>
            <w:r w:rsidRPr="00566FF3">
              <w:rPr>
                <w:b/>
                <w:bCs/>
                <w:sz w:val="21"/>
                <w:szCs w:val="21"/>
              </w:rPr>
              <w:t>Name</w:t>
            </w:r>
          </w:p>
        </w:tc>
        <w:tc>
          <w:tcPr>
            <w:tcW w:w="1710" w:type="dxa"/>
          </w:tcPr>
          <w:p w14:paraId="71387562" w14:textId="77777777" w:rsidR="00B515C7" w:rsidRPr="00566FF3" w:rsidRDefault="00B515C7">
            <w:pPr>
              <w:rPr>
                <w:b/>
                <w:bCs/>
                <w:sz w:val="21"/>
                <w:szCs w:val="21"/>
              </w:rPr>
              <w:pPrChange w:id="132" w:author="Chenyu(Cherie) Li" w:date="2021-07-19T17:06:00Z">
                <w:pPr>
                  <w:spacing w:line="240" w:lineRule="auto"/>
                </w:pPr>
              </w:pPrChange>
            </w:pPr>
            <w:r w:rsidRPr="00566FF3">
              <w:rPr>
                <w:b/>
                <w:bCs/>
                <w:sz w:val="21"/>
                <w:szCs w:val="21"/>
              </w:rPr>
              <w:t xml:space="preserve">Published time </w:t>
            </w:r>
          </w:p>
        </w:tc>
        <w:tc>
          <w:tcPr>
            <w:tcW w:w="2425" w:type="dxa"/>
          </w:tcPr>
          <w:p w14:paraId="1DFC31A1" w14:textId="77777777" w:rsidR="00B515C7" w:rsidRPr="00566FF3" w:rsidRDefault="00B515C7">
            <w:pPr>
              <w:rPr>
                <w:b/>
                <w:bCs/>
                <w:sz w:val="21"/>
                <w:szCs w:val="21"/>
              </w:rPr>
              <w:pPrChange w:id="133" w:author="Chenyu(Cherie) Li" w:date="2021-07-19T17:06:00Z">
                <w:pPr>
                  <w:spacing w:line="240" w:lineRule="auto"/>
                </w:pPr>
              </w:pPrChange>
            </w:pPr>
            <w:r w:rsidRPr="00566FF3">
              <w:rPr>
                <w:b/>
                <w:bCs/>
                <w:sz w:val="21"/>
                <w:szCs w:val="21"/>
              </w:rPr>
              <w:t>Agency</w:t>
            </w:r>
          </w:p>
        </w:tc>
      </w:tr>
      <w:tr w:rsidR="00B515C7" w:rsidRPr="0087451C" w14:paraId="44C75D81" w14:textId="77777777" w:rsidTr="00D6217A">
        <w:tc>
          <w:tcPr>
            <w:tcW w:w="5215" w:type="dxa"/>
            <w:vAlign w:val="center"/>
          </w:tcPr>
          <w:p w14:paraId="54D965C9" w14:textId="0F03D9DF" w:rsidR="00B515C7" w:rsidRPr="005F5720" w:rsidRDefault="00B515C7">
            <w:pPr>
              <w:rPr>
                <w:sz w:val="20"/>
                <w:szCs w:val="20"/>
              </w:rPr>
              <w:pPrChange w:id="134" w:author="Chenyu(Cherie) Li" w:date="2021-07-19T17:06:00Z">
                <w:pPr>
                  <w:spacing w:line="240" w:lineRule="auto"/>
                </w:pPr>
              </w:pPrChange>
            </w:pPr>
            <w:r w:rsidRPr="005F5720">
              <w:rPr>
                <w:sz w:val="20"/>
                <w:szCs w:val="20"/>
              </w:rPr>
              <w:t>Framework for FDA’s Real-World Evidence Program</w:t>
            </w:r>
            <w:r w:rsidRPr="005F5720">
              <w:rPr>
                <w:sz w:val="20"/>
                <w:szCs w:val="20"/>
              </w:rPr>
              <w:fldChar w:fldCharType="begin"/>
            </w:r>
            <w:r w:rsidR="00BC3AC7">
              <w:rPr>
                <w:sz w:val="20"/>
                <w:szCs w:val="20"/>
              </w:rPr>
              <w:instrText xml:space="preserve"> ADDIN EN.CITE &lt;EndNote&gt;&lt;Cite&gt;&lt;Author&gt;FDA&lt;/Author&gt;&lt;Year&gt;2018&lt;/Year&gt;&lt;RecNum&gt;18&lt;/RecNum&gt;&lt;DisplayText&gt;[17]&lt;/DisplayText&gt;&lt;record&gt;&lt;rec-number&gt;18&lt;/rec-number&gt;&lt;foreign-keys&gt;&lt;key app="EN" db-id="wzpv2ppvtpz2foedrep5pvddrz5tx2a55ptt" timestamp="1595256538"&gt;18&lt;/key&gt;&lt;/foreign-keys&gt;&lt;ref-type name="Journal Article"&gt;17&lt;/ref-type&gt;&lt;contributors&gt;&lt;authors&gt;&lt;author&gt;FDA&lt;/author&gt;&lt;/authors&gt;&lt;/contributors&gt;&lt;titles&gt;&lt;title&gt;Framework for FDA’s Real-World Evidence Program&lt;/title&gt;&lt;/titles&gt;&lt;dates&gt;&lt;year&gt;2018&lt;/year&gt;&lt;pub-dates&gt;&lt;date&gt;Dec. 2018&lt;/date&gt;&lt;/pub-dates&gt;&lt;/dates&gt;&lt;urls&gt;&lt;/urls&gt;&lt;/record&gt;&lt;/Cite&gt;&lt;/EndNote&gt;</w:instrText>
            </w:r>
            <w:r w:rsidRPr="005F5720">
              <w:rPr>
                <w:sz w:val="20"/>
                <w:szCs w:val="20"/>
              </w:rPr>
              <w:fldChar w:fldCharType="separate"/>
            </w:r>
            <w:r w:rsidR="00BC3AC7">
              <w:rPr>
                <w:noProof/>
                <w:sz w:val="20"/>
                <w:szCs w:val="20"/>
              </w:rPr>
              <w:t>[17]</w:t>
            </w:r>
            <w:r w:rsidRPr="005F5720">
              <w:rPr>
                <w:sz w:val="20"/>
                <w:szCs w:val="20"/>
              </w:rPr>
              <w:fldChar w:fldCharType="end"/>
            </w:r>
          </w:p>
        </w:tc>
        <w:tc>
          <w:tcPr>
            <w:tcW w:w="1710" w:type="dxa"/>
            <w:vAlign w:val="center"/>
          </w:tcPr>
          <w:p w14:paraId="3322AA16" w14:textId="77777777" w:rsidR="00B515C7" w:rsidRPr="005F5720" w:rsidRDefault="00B515C7">
            <w:pPr>
              <w:rPr>
                <w:sz w:val="20"/>
                <w:szCs w:val="20"/>
              </w:rPr>
              <w:pPrChange w:id="135" w:author="Chenyu(Cherie) Li" w:date="2021-07-19T17:06:00Z">
                <w:pPr>
                  <w:spacing w:line="240" w:lineRule="auto"/>
                </w:pPr>
              </w:pPrChange>
            </w:pPr>
            <w:r w:rsidRPr="005F5720">
              <w:rPr>
                <w:sz w:val="20"/>
                <w:szCs w:val="20"/>
              </w:rPr>
              <w:t>2018</w:t>
            </w:r>
          </w:p>
        </w:tc>
        <w:tc>
          <w:tcPr>
            <w:tcW w:w="2425" w:type="dxa"/>
            <w:vAlign w:val="center"/>
          </w:tcPr>
          <w:p w14:paraId="53E3CE34" w14:textId="77777777" w:rsidR="00B515C7" w:rsidRPr="005F5720" w:rsidRDefault="00B515C7">
            <w:pPr>
              <w:rPr>
                <w:sz w:val="20"/>
                <w:szCs w:val="20"/>
              </w:rPr>
              <w:pPrChange w:id="136" w:author="Chenyu(Cherie) Li" w:date="2021-07-19T17:06:00Z">
                <w:pPr>
                  <w:spacing w:line="240" w:lineRule="auto"/>
                </w:pPr>
              </w:pPrChange>
            </w:pPr>
            <w:r w:rsidRPr="005F5720">
              <w:rPr>
                <w:sz w:val="20"/>
                <w:szCs w:val="20"/>
              </w:rPr>
              <w:t>FDA</w:t>
            </w:r>
          </w:p>
        </w:tc>
      </w:tr>
      <w:tr w:rsidR="00B515C7" w:rsidRPr="0087451C" w14:paraId="50BBE92D" w14:textId="77777777" w:rsidTr="00D6217A">
        <w:tc>
          <w:tcPr>
            <w:tcW w:w="5215" w:type="dxa"/>
            <w:vAlign w:val="center"/>
          </w:tcPr>
          <w:p w14:paraId="2F5B056A" w14:textId="17B77491" w:rsidR="00B515C7" w:rsidRPr="005F5720" w:rsidRDefault="00B515C7">
            <w:pPr>
              <w:rPr>
                <w:sz w:val="20"/>
                <w:szCs w:val="20"/>
              </w:rPr>
              <w:pPrChange w:id="137" w:author="Chenyu(Cherie) Li" w:date="2021-07-19T17:06:00Z">
                <w:pPr>
                  <w:spacing w:line="240" w:lineRule="auto"/>
                </w:pPr>
              </w:pPrChange>
            </w:pPr>
            <w:r w:rsidRPr="005F5720">
              <w:rPr>
                <w:sz w:val="20"/>
                <w:szCs w:val="20"/>
              </w:rPr>
              <w:t>21st Century Cures Act</w:t>
            </w:r>
            <w:r w:rsidRPr="005F5720">
              <w:rPr>
                <w:sz w:val="20"/>
                <w:szCs w:val="20"/>
              </w:rPr>
              <w:fldChar w:fldCharType="begin"/>
            </w:r>
            <w:r w:rsidR="00BC3AC7">
              <w:rPr>
                <w:sz w:val="20"/>
                <w:szCs w:val="20"/>
              </w:rPr>
              <w:instrText xml:space="preserve"> ADDIN EN.CITE &lt;EndNote&gt;&lt;Cite&gt;&lt;Author&gt;Congress&lt;/Author&gt;&lt;Year&gt;2016&lt;/Year&gt;&lt;RecNum&gt;22&lt;/RecNum&gt;&lt;DisplayText&gt;[12]&lt;/DisplayText&gt;&lt;record&gt;&lt;rec-number&gt;22&lt;/rec-number&gt;&lt;foreign-keys&gt;&lt;key app="EN" db-id="wzpv2ppvtpz2foedrep5pvddrz5tx2a55ptt" timestamp="1595258662"&gt;22&lt;/key&gt;&lt;/foreign-keys&gt;&lt;ref-type name="Journal Article"&gt;17&lt;/ref-type&gt;&lt;contributors&gt;&lt;authors&gt;&lt;author&gt;114th Congress&lt;/author&gt;&lt;/authors&gt;&lt;/contributors&gt;&lt;titles&gt;&lt;title&gt;21st Century Cures Act &lt;/title&gt;&lt;/titles&gt;&lt;dates&gt;&lt;year&gt;2016&lt;/year&gt;&lt;/dates&gt;&lt;urls&gt;&lt;/urls&gt;&lt;/record&gt;&lt;/Cite&gt;&lt;/EndNote&gt;</w:instrText>
            </w:r>
            <w:r w:rsidRPr="005F5720">
              <w:rPr>
                <w:sz w:val="20"/>
                <w:szCs w:val="20"/>
              </w:rPr>
              <w:fldChar w:fldCharType="separate"/>
            </w:r>
            <w:r w:rsidR="00BC3AC7">
              <w:rPr>
                <w:noProof/>
                <w:sz w:val="20"/>
                <w:szCs w:val="20"/>
              </w:rPr>
              <w:t>[12]</w:t>
            </w:r>
            <w:r w:rsidRPr="005F5720">
              <w:rPr>
                <w:sz w:val="20"/>
                <w:szCs w:val="20"/>
              </w:rPr>
              <w:fldChar w:fldCharType="end"/>
            </w:r>
          </w:p>
        </w:tc>
        <w:tc>
          <w:tcPr>
            <w:tcW w:w="1710" w:type="dxa"/>
            <w:vAlign w:val="center"/>
          </w:tcPr>
          <w:p w14:paraId="51EB8E65" w14:textId="77777777" w:rsidR="00B515C7" w:rsidRPr="005F5720" w:rsidRDefault="00B515C7">
            <w:pPr>
              <w:rPr>
                <w:sz w:val="20"/>
                <w:szCs w:val="20"/>
              </w:rPr>
              <w:pPrChange w:id="138" w:author="Chenyu(Cherie) Li" w:date="2021-07-19T17:06:00Z">
                <w:pPr>
                  <w:spacing w:line="240" w:lineRule="auto"/>
                </w:pPr>
              </w:pPrChange>
            </w:pPr>
            <w:r w:rsidRPr="005F5720">
              <w:rPr>
                <w:sz w:val="20"/>
                <w:szCs w:val="20"/>
              </w:rPr>
              <w:t>2016</w:t>
            </w:r>
          </w:p>
        </w:tc>
        <w:tc>
          <w:tcPr>
            <w:tcW w:w="2425" w:type="dxa"/>
            <w:vAlign w:val="center"/>
          </w:tcPr>
          <w:p w14:paraId="54C29F31" w14:textId="77777777" w:rsidR="00B515C7" w:rsidRPr="005F5720" w:rsidRDefault="00B515C7">
            <w:pPr>
              <w:rPr>
                <w:sz w:val="20"/>
                <w:szCs w:val="20"/>
              </w:rPr>
              <w:pPrChange w:id="139" w:author="Chenyu(Cherie) Li" w:date="2021-07-19T17:06:00Z">
                <w:pPr>
                  <w:spacing w:line="240" w:lineRule="auto"/>
                </w:pPr>
              </w:pPrChange>
            </w:pPr>
            <w:r w:rsidRPr="005F5720">
              <w:rPr>
                <w:sz w:val="20"/>
                <w:szCs w:val="20"/>
              </w:rPr>
              <w:t>The Congress</w:t>
            </w:r>
          </w:p>
        </w:tc>
      </w:tr>
      <w:tr w:rsidR="00B515C7" w:rsidRPr="0087451C" w14:paraId="682687A0" w14:textId="77777777" w:rsidTr="00D6217A">
        <w:tc>
          <w:tcPr>
            <w:tcW w:w="5215" w:type="dxa"/>
            <w:vAlign w:val="center"/>
          </w:tcPr>
          <w:p w14:paraId="53ED4A86" w14:textId="77777777" w:rsidR="00B515C7" w:rsidRPr="005F5720" w:rsidRDefault="00B515C7">
            <w:pPr>
              <w:rPr>
                <w:sz w:val="20"/>
                <w:szCs w:val="20"/>
              </w:rPr>
              <w:pPrChange w:id="140" w:author="Chenyu(Cherie) Li" w:date="2021-07-19T17:06:00Z">
                <w:pPr>
                  <w:spacing w:line="240" w:lineRule="auto"/>
                </w:pPr>
              </w:pPrChange>
            </w:pPr>
            <w:r w:rsidRPr="005F5720">
              <w:rPr>
                <w:sz w:val="20"/>
                <w:szCs w:val="20"/>
              </w:rPr>
              <w:t>Submitting Documents</w:t>
            </w:r>
          </w:p>
          <w:p w14:paraId="5150D517" w14:textId="77777777" w:rsidR="00B515C7" w:rsidRPr="005F5720" w:rsidRDefault="00B515C7">
            <w:pPr>
              <w:rPr>
                <w:sz w:val="20"/>
                <w:szCs w:val="20"/>
              </w:rPr>
              <w:pPrChange w:id="141" w:author="Chenyu(Cherie) Li" w:date="2021-07-19T17:06:00Z">
                <w:pPr>
                  <w:spacing w:line="240" w:lineRule="auto"/>
                </w:pPr>
              </w:pPrChange>
            </w:pPr>
            <w:r w:rsidRPr="005F5720">
              <w:rPr>
                <w:sz w:val="20"/>
                <w:szCs w:val="20"/>
              </w:rPr>
              <w:t>Using Real-World Data</w:t>
            </w:r>
          </w:p>
          <w:p w14:paraId="250BA81A" w14:textId="77777777" w:rsidR="00B515C7" w:rsidRPr="005F5720" w:rsidRDefault="00B515C7">
            <w:pPr>
              <w:rPr>
                <w:sz w:val="20"/>
                <w:szCs w:val="20"/>
              </w:rPr>
              <w:pPrChange w:id="142" w:author="Chenyu(Cherie) Li" w:date="2021-07-19T17:06:00Z">
                <w:pPr>
                  <w:spacing w:line="240" w:lineRule="auto"/>
                </w:pPr>
              </w:pPrChange>
            </w:pPr>
            <w:r w:rsidRPr="005F5720">
              <w:rPr>
                <w:sz w:val="20"/>
                <w:szCs w:val="20"/>
              </w:rPr>
              <w:t>and Real-World Evidence</w:t>
            </w:r>
          </w:p>
          <w:p w14:paraId="4B3CB1A1" w14:textId="77777777" w:rsidR="00B515C7" w:rsidRPr="005F5720" w:rsidRDefault="00B515C7">
            <w:pPr>
              <w:rPr>
                <w:sz w:val="20"/>
                <w:szCs w:val="20"/>
              </w:rPr>
              <w:pPrChange w:id="143" w:author="Chenyu(Cherie) Li" w:date="2021-07-19T17:06:00Z">
                <w:pPr>
                  <w:spacing w:line="240" w:lineRule="auto"/>
                </w:pPr>
              </w:pPrChange>
            </w:pPr>
            <w:r w:rsidRPr="005F5720">
              <w:rPr>
                <w:sz w:val="20"/>
                <w:szCs w:val="20"/>
              </w:rPr>
              <w:t>to FDA for Drugs and</w:t>
            </w:r>
          </w:p>
          <w:p w14:paraId="72775290" w14:textId="7E45455A" w:rsidR="00B515C7" w:rsidRPr="005F5720" w:rsidRDefault="00B515C7">
            <w:pPr>
              <w:rPr>
                <w:sz w:val="20"/>
                <w:szCs w:val="20"/>
              </w:rPr>
              <w:pPrChange w:id="144" w:author="Chenyu(Cherie) Li" w:date="2021-07-19T17:06:00Z">
                <w:pPr>
                  <w:spacing w:line="240" w:lineRule="auto"/>
                </w:pPr>
              </w:pPrChange>
            </w:pPr>
            <w:r w:rsidRPr="005F5720">
              <w:rPr>
                <w:sz w:val="20"/>
                <w:szCs w:val="20"/>
              </w:rPr>
              <w:t>Biologics-Guidance for Industry</w:t>
            </w:r>
            <w:r w:rsidRPr="005F5720">
              <w:rPr>
                <w:sz w:val="20"/>
                <w:szCs w:val="20"/>
              </w:rPr>
              <w:fldChar w:fldCharType="begin"/>
            </w:r>
            <w:r w:rsidR="00BC3AC7">
              <w:rPr>
                <w:sz w:val="20"/>
                <w:szCs w:val="20"/>
              </w:rPr>
              <w:instrText xml:space="preserve"> ADDIN EN.CITE &lt;EndNote&gt;&lt;Cite&gt;&lt;Author&gt;FDA&lt;/Author&gt;&lt;Year&gt;2019&lt;/Year&gt;&lt;RecNum&gt;16&lt;/RecNum&gt;&lt;DisplayText&gt;[16]&lt;/DisplayText&gt;&lt;record&gt;&lt;rec-number&gt;16&lt;/rec-number&gt;&lt;foreign-keys&gt;&lt;key app="EN" db-id="wzpv2ppvtpz2foedrep5pvddrz5tx2a55ptt" timestamp="1595256537"&gt;16&lt;/key&gt;&lt;/foreign-keys&gt;&lt;ref-type name="Journal Article"&gt;17&lt;/ref-type&gt;&lt;contributors&gt;&lt;authors&gt;&lt;author&gt;FDA&lt;/author&gt;&lt;/authors&gt;&lt;/contributors&gt;&lt;titles&gt;&lt;title&gt;Submitting Documents&amp;#xD;Using Real-World Data&amp;#xD;and Real-World Evidence&amp;#xD;to FDA for Drugs and&amp;#xD;Biologics&amp;#xD;Guidance for Industry&lt;/title&gt;&lt;/titles&gt;&lt;dates&gt;&lt;year&gt;2019&lt;/year&gt;&lt;/dates&gt;&lt;urls&gt;&lt;/urls&gt;&lt;/record&gt;&lt;/Cite&gt;&lt;/EndNote&gt;</w:instrText>
            </w:r>
            <w:r w:rsidRPr="005F5720">
              <w:rPr>
                <w:sz w:val="20"/>
                <w:szCs w:val="20"/>
              </w:rPr>
              <w:fldChar w:fldCharType="separate"/>
            </w:r>
            <w:r w:rsidR="00BC3AC7">
              <w:rPr>
                <w:noProof/>
                <w:sz w:val="20"/>
                <w:szCs w:val="20"/>
              </w:rPr>
              <w:t>[16]</w:t>
            </w:r>
            <w:r w:rsidRPr="005F5720">
              <w:rPr>
                <w:sz w:val="20"/>
                <w:szCs w:val="20"/>
              </w:rPr>
              <w:fldChar w:fldCharType="end"/>
            </w:r>
          </w:p>
        </w:tc>
        <w:tc>
          <w:tcPr>
            <w:tcW w:w="1710" w:type="dxa"/>
            <w:vAlign w:val="center"/>
          </w:tcPr>
          <w:p w14:paraId="66A75FC9" w14:textId="77777777" w:rsidR="00B515C7" w:rsidRPr="005F5720" w:rsidRDefault="00B515C7">
            <w:pPr>
              <w:rPr>
                <w:sz w:val="20"/>
                <w:szCs w:val="20"/>
              </w:rPr>
              <w:pPrChange w:id="145" w:author="Chenyu(Cherie) Li" w:date="2021-07-19T17:06:00Z">
                <w:pPr>
                  <w:spacing w:line="240" w:lineRule="auto"/>
                </w:pPr>
              </w:pPrChange>
            </w:pPr>
            <w:r w:rsidRPr="005F5720">
              <w:rPr>
                <w:sz w:val="20"/>
                <w:szCs w:val="20"/>
              </w:rPr>
              <w:t>2019</w:t>
            </w:r>
          </w:p>
        </w:tc>
        <w:tc>
          <w:tcPr>
            <w:tcW w:w="2425" w:type="dxa"/>
            <w:vAlign w:val="center"/>
          </w:tcPr>
          <w:p w14:paraId="3E129D6D" w14:textId="77777777" w:rsidR="00B515C7" w:rsidRPr="005F5720" w:rsidRDefault="00B515C7">
            <w:pPr>
              <w:rPr>
                <w:sz w:val="20"/>
                <w:szCs w:val="20"/>
              </w:rPr>
              <w:pPrChange w:id="146" w:author="Chenyu(Cherie) Li" w:date="2021-07-19T17:06:00Z">
                <w:pPr>
                  <w:spacing w:line="240" w:lineRule="auto"/>
                </w:pPr>
              </w:pPrChange>
            </w:pPr>
            <w:r w:rsidRPr="005F5720">
              <w:rPr>
                <w:sz w:val="20"/>
                <w:szCs w:val="20"/>
              </w:rPr>
              <w:t>FDA</w:t>
            </w:r>
          </w:p>
        </w:tc>
      </w:tr>
      <w:tr w:rsidR="00B515C7" w:rsidRPr="0087451C" w14:paraId="31BCAF60" w14:textId="77777777" w:rsidTr="00D6217A">
        <w:tc>
          <w:tcPr>
            <w:tcW w:w="5215" w:type="dxa"/>
            <w:vAlign w:val="center"/>
          </w:tcPr>
          <w:p w14:paraId="292DE1D0" w14:textId="4634096D" w:rsidR="00B515C7" w:rsidRPr="005F5720" w:rsidRDefault="00B515C7">
            <w:pPr>
              <w:rPr>
                <w:sz w:val="20"/>
                <w:szCs w:val="20"/>
              </w:rPr>
              <w:pPrChange w:id="147" w:author="Chenyu(Cherie) Li" w:date="2021-07-19T17:06:00Z">
                <w:pPr>
                  <w:spacing w:line="240" w:lineRule="auto"/>
                </w:pPr>
              </w:pPrChange>
            </w:pPr>
            <w:r w:rsidRPr="005F5720">
              <w:rPr>
                <w:sz w:val="20"/>
                <w:szCs w:val="20"/>
              </w:rPr>
              <w:t>Guidelines for good pharmacoepidemiology practice (GPP)</w:t>
            </w:r>
            <w:r w:rsidRPr="005F5720">
              <w:rPr>
                <w:sz w:val="20"/>
                <w:szCs w:val="20"/>
              </w:rPr>
              <w:fldChar w:fldCharType="begin"/>
            </w:r>
            <w:r w:rsidR="00BC3AC7">
              <w:rPr>
                <w:sz w:val="20"/>
                <w:szCs w:val="20"/>
              </w:rPr>
              <w:instrText xml:space="preserve"> ADDIN EN.CITE &lt;EndNote&gt;&lt;Cite&gt;&lt;Author&gt;Public Policy Committee&lt;/Author&gt;&lt;Year&gt;2016&lt;/Year&gt;&lt;RecNum&gt;30&lt;/RecNum&gt;&lt;DisplayText&gt;[26]&lt;/DisplayText&gt;&lt;record&gt;&lt;rec-number&gt;30&lt;/rec-number&gt;&lt;foreign-keys&gt;&lt;key app="EN" db-id="wzpv2ppvtpz2foedrep5pvddrz5tx2a55ptt" timestamp="1595268216"&gt;30&lt;/key&gt;&lt;/foreign-keys&gt;&lt;ref-type name="Journal Article"&gt;17&lt;/ref-type&gt;&lt;contributors&gt;&lt;authors&gt;&lt;author&gt;Public Policy Committee, International Society of Pharmacoepidemiology&lt;/author&gt;&lt;/authors&gt;&lt;/contributors&gt;&lt;titles&gt;&lt;title&gt;Guidelines for good pharmacoepidemiology practice (GPP)&lt;/title&gt;&lt;secondary-title&gt;Pharmacoepidemiol Drug Saf&lt;/secondary-title&gt;&lt;/titles&gt;&lt;periodical&gt;&lt;full-title&gt;Pharmacoepidemiol Drug Saf&lt;/full-title&gt;&lt;/periodical&gt;&lt;pages&gt;2-10&lt;/pages&gt;&lt;volume&gt;25&lt;/volume&gt;&lt;number&gt;1&lt;/number&gt;&lt;edition&gt;2015/11/06&lt;/edition&gt;&lt;keywords&gt;&lt;keyword&gt;Data Collection&lt;/keyword&gt;&lt;keyword&gt;Data Interpretation, Statistical&lt;/keyword&gt;&lt;keyword&gt;Epidemiologic Methods&lt;/keyword&gt;&lt;keyword&gt;Goals&lt;/keyword&gt;&lt;keyword&gt;Information Storage and Retrieval&lt;/keyword&gt;&lt;keyword&gt;Pharmacoepidemiology/*methods/standards/statistics &amp;amp; numerical data&lt;/keyword&gt;&lt;keyword&gt;*Research Design/standards&lt;/keyword&gt;&lt;keyword&gt;Research Subjects&lt;/keyword&gt;&lt;/keywords&gt;&lt;dates&gt;&lt;year&gt;2016&lt;/year&gt;&lt;pub-dates&gt;&lt;date&gt;Jan&lt;/date&gt;&lt;/pub-dates&gt;&lt;/dates&gt;&lt;isbn&gt;1099-1557 (Electronic)&amp;#xD;1053-8569 (Linking)&lt;/isbn&gt;&lt;accession-num&gt;26537534&lt;/accession-num&gt;&lt;urls&gt;&lt;related-urls&gt;&lt;url&gt;https://www.ncbi.nlm.nih.gov/pubmed/26537534&lt;/url&gt;&lt;/related-urls&gt;&lt;/urls&gt;&lt;electronic-resource-num&gt;10.1002/pds.3891&lt;/electronic-resource-num&gt;&lt;/record&gt;&lt;/Cite&gt;&lt;/EndNote&gt;</w:instrText>
            </w:r>
            <w:r w:rsidRPr="005F5720">
              <w:rPr>
                <w:sz w:val="20"/>
                <w:szCs w:val="20"/>
              </w:rPr>
              <w:fldChar w:fldCharType="separate"/>
            </w:r>
            <w:r w:rsidR="00BC3AC7">
              <w:rPr>
                <w:noProof/>
                <w:sz w:val="20"/>
                <w:szCs w:val="20"/>
              </w:rPr>
              <w:t>[26]</w:t>
            </w:r>
            <w:r w:rsidRPr="005F5720">
              <w:rPr>
                <w:sz w:val="20"/>
                <w:szCs w:val="20"/>
              </w:rPr>
              <w:fldChar w:fldCharType="end"/>
            </w:r>
          </w:p>
        </w:tc>
        <w:tc>
          <w:tcPr>
            <w:tcW w:w="1710" w:type="dxa"/>
            <w:vAlign w:val="center"/>
          </w:tcPr>
          <w:p w14:paraId="603CB67C" w14:textId="77777777" w:rsidR="00B515C7" w:rsidRPr="005F5720" w:rsidRDefault="00B515C7">
            <w:pPr>
              <w:rPr>
                <w:sz w:val="20"/>
                <w:szCs w:val="20"/>
              </w:rPr>
              <w:pPrChange w:id="148" w:author="Chenyu(Cherie) Li" w:date="2021-07-19T17:06:00Z">
                <w:pPr>
                  <w:spacing w:line="240" w:lineRule="auto"/>
                </w:pPr>
              </w:pPrChange>
            </w:pPr>
            <w:r w:rsidRPr="005F5720">
              <w:rPr>
                <w:sz w:val="20"/>
                <w:szCs w:val="20"/>
              </w:rPr>
              <w:t>2016</w:t>
            </w:r>
          </w:p>
        </w:tc>
        <w:tc>
          <w:tcPr>
            <w:tcW w:w="2425" w:type="dxa"/>
            <w:vAlign w:val="center"/>
          </w:tcPr>
          <w:p w14:paraId="1431AFA8" w14:textId="77777777" w:rsidR="00B515C7" w:rsidRPr="005F5720" w:rsidRDefault="00B515C7">
            <w:pPr>
              <w:rPr>
                <w:sz w:val="20"/>
                <w:szCs w:val="20"/>
              </w:rPr>
              <w:pPrChange w:id="149" w:author="Chenyu(Cherie) Li" w:date="2021-07-19T17:06:00Z">
                <w:pPr>
                  <w:spacing w:line="240" w:lineRule="auto"/>
                </w:pPr>
              </w:pPrChange>
            </w:pPr>
            <w:r w:rsidRPr="005F5720">
              <w:rPr>
                <w:sz w:val="20"/>
                <w:szCs w:val="20"/>
              </w:rPr>
              <w:t>International Society of Pharmacoepidemiology</w:t>
            </w:r>
          </w:p>
        </w:tc>
      </w:tr>
      <w:tr w:rsidR="00B515C7" w:rsidRPr="0087451C" w14:paraId="105F6962" w14:textId="77777777" w:rsidTr="00D6217A">
        <w:tc>
          <w:tcPr>
            <w:tcW w:w="5215" w:type="dxa"/>
            <w:vAlign w:val="center"/>
          </w:tcPr>
          <w:p w14:paraId="2EA0B21E" w14:textId="30266C68" w:rsidR="00B515C7" w:rsidRPr="005F5720" w:rsidRDefault="00B515C7">
            <w:pPr>
              <w:rPr>
                <w:rFonts w:cs="AppleSystemUIFont"/>
                <w:sz w:val="20"/>
                <w:szCs w:val="20"/>
              </w:rPr>
              <w:pPrChange w:id="150" w:author="Chenyu(Cherie) Li" w:date="2021-07-19T17:06:00Z">
                <w:pPr>
                  <w:autoSpaceDE w:val="0"/>
                  <w:autoSpaceDN w:val="0"/>
                  <w:adjustRightInd w:val="0"/>
                  <w:spacing w:line="240" w:lineRule="auto"/>
                </w:pPr>
              </w:pPrChange>
            </w:pPr>
            <w:r w:rsidRPr="005F5720">
              <w:rPr>
                <w:rFonts w:cs="AppleSystemUIFont"/>
                <w:sz w:val="20"/>
                <w:szCs w:val="20"/>
              </w:rPr>
              <w:t>Use of Electronic Health Record Data in Clinical Investigations-Guidance for Industry</w:t>
            </w:r>
            <w:r w:rsidRPr="005F5720">
              <w:rPr>
                <w:rFonts w:cs="AppleSystemUIFont"/>
                <w:sz w:val="20"/>
                <w:szCs w:val="20"/>
              </w:rPr>
              <w:fldChar w:fldCharType="begin"/>
            </w:r>
            <w:r w:rsidR="00BC3AC7">
              <w:rPr>
                <w:rFonts w:cs="AppleSystemUIFont"/>
                <w:sz w:val="20"/>
                <w:szCs w:val="20"/>
              </w:rPr>
              <w:instrText xml:space="preserve"> ADDIN EN.CITE &lt;EndNote&gt;&lt;Cite&gt;&lt;Author&gt;FDA&lt;/Author&gt;&lt;Year&gt;2018&lt;/Year&gt;&lt;RecNum&gt;17&lt;/RecNum&gt;&lt;DisplayText&gt;[15]&lt;/DisplayText&gt;&lt;record&gt;&lt;rec-number&gt;17&lt;/rec-number&gt;&lt;foreign-keys&gt;&lt;key app="EN" db-id="wzpv2ppvtpz2foedrep5pvddrz5tx2a55ptt" timestamp="1595256537"&gt;17&lt;/key&gt;&lt;/foreign-keys&gt;&lt;ref-type name="Journal Article"&gt;17&lt;/ref-type&gt;&lt;contributors&gt;&lt;authors&gt;&lt;author&gt;FDA&lt;/author&gt;&lt;/authors&gt;&lt;/contributors&gt;&lt;titles&gt;&lt;title&gt;Use of Electronic Health Record Data in Clinical Investigations&amp;#xD;Guidance for Industry&lt;/title&gt;&lt;/titles&gt;&lt;dates&gt;&lt;year&gt;2018&lt;/year&gt;&lt;pub-dates&gt;&lt;date&gt;July 2018&lt;/date&gt;&lt;/pub-dates&gt;&lt;/dates&gt;&lt;work-type&gt;Regulation&lt;/work-type&gt;&lt;urls&gt;&lt;/urls&gt;&lt;/record&gt;&lt;/Cite&gt;&lt;/EndNote&gt;</w:instrText>
            </w:r>
            <w:r w:rsidRPr="005F5720">
              <w:rPr>
                <w:rFonts w:cs="AppleSystemUIFont"/>
                <w:sz w:val="20"/>
                <w:szCs w:val="20"/>
              </w:rPr>
              <w:fldChar w:fldCharType="separate"/>
            </w:r>
            <w:r w:rsidR="00BC3AC7">
              <w:rPr>
                <w:rFonts w:cs="AppleSystemUIFont"/>
                <w:noProof/>
                <w:sz w:val="20"/>
                <w:szCs w:val="20"/>
              </w:rPr>
              <w:t>[15]</w:t>
            </w:r>
            <w:r w:rsidRPr="005F5720">
              <w:rPr>
                <w:rFonts w:cs="AppleSystemUIFont"/>
                <w:sz w:val="20"/>
                <w:szCs w:val="20"/>
              </w:rPr>
              <w:fldChar w:fldCharType="end"/>
            </w:r>
          </w:p>
          <w:p w14:paraId="65DE043C" w14:textId="77777777" w:rsidR="00B515C7" w:rsidRPr="005F5720" w:rsidRDefault="00B515C7">
            <w:pPr>
              <w:rPr>
                <w:sz w:val="20"/>
                <w:szCs w:val="20"/>
              </w:rPr>
              <w:pPrChange w:id="151" w:author="Chenyu(Cherie) Li" w:date="2021-07-19T17:06:00Z">
                <w:pPr>
                  <w:spacing w:line="240" w:lineRule="auto"/>
                </w:pPr>
              </w:pPrChange>
            </w:pPr>
          </w:p>
        </w:tc>
        <w:tc>
          <w:tcPr>
            <w:tcW w:w="1710" w:type="dxa"/>
            <w:vAlign w:val="center"/>
          </w:tcPr>
          <w:p w14:paraId="11555BC0" w14:textId="77777777" w:rsidR="00B515C7" w:rsidRPr="005F5720" w:rsidRDefault="00B515C7">
            <w:pPr>
              <w:rPr>
                <w:sz w:val="20"/>
                <w:szCs w:val="20"/>
              </w:rPr>
              <w:pPrChange w:id="152" w:author="Chenyu(Cherie) Li" w:date="2021-07-19T17:06:00Z">
                <w:pPr>
                  <w:spacing w:line="240" w:lineRule="auto"/>
                </w:pPr>
              </w:pPrChange>
            </w:pPr>
            <w:r w:rsidRPr="005F5720">
              <w:rPr>
                <w:sz w:val="20"/>
                <w:szCs w:val="20"/>
              </w:rPr>
              <w:lastRenderedPageBreak/>
              <w:t>July 2018</w:t>
            </w:r>
          </w:p>
        </w:tc>
        <w:tc>
          <w:tcPr>
            <w:tcW w:w="2425" w:type="dxa"/>
            <w:vAlign w:val="center"/>
          </w:tcPr>
          <w:p w14:paraId="12AD8216" w14:textId="77777777" w:rsidR="00B515C7" w:rsidRPr="005F5720" w:rsidRDefault="00B515C7">
            <w:pPr>
              <w:rPr>
                <w:sz w:val="20"/>
                <w:szCs w:val="20"/>
              </w:rPr>
              <w:pPrChange w:id="153" w:author="Chenyu(Cherie) Li" w:date="2021-07-19T17:06:00Z">
                <w:pPr>
                  <w:spacing w:line="240" w:lineRule="auto"/>
                </w:pPr>
              </w:pPrChange>
            </w:pPr>
            <w:r>
              <w:rPr>
                <w:sz w:val="20"/>
                <w:szCs w:val="20"/>
              </w:rPr>
              <w:t>FDA</w:t>
            </w:r>
          </w:p>
        </w:tc>
      </w:tr>
      <w:tr w:rsidR="00B515C7" w:rsidRPr="0087451C" w14:paraId="4B30DC78" w14:textId="77777777" w:rsidTr="00D6217A">
        <w:tc>
          <w:tcPr>
            <w:tcW w:w="5215" w:type="dxa"/>
            <w:vAlign w:val="center"/>
          </w:tcPr>
          <w:p w14:paraId="375A841B" w14:textId="3C5448E0" w:rsidR="00B515C7" w:rsidRPr="005F5720" w:rsidRDefault="00B515C7">
            <w:pPr>
              <w:rPr>
                <w:rFonts w:cs="AppleSystemUIFont"/>
                <w:sz w:val="20"/>
                <w:szCs w:val="20"/>
              </w:rPr>
              <w:pPrChange w:id="154" w:author="Chenyu(Cherie) Li" w:date="2021-07-19T17:06:00Z">
                <w:pPr>
                  <w:autoSpaceDE w:val="0"/>
                  <w:autoSpaceDN w:val="0"/>
                  <w:adjustRightInd w:val="0"/>
                  <w:spacing w:line="240" w:lineRule="auto"/>
                </w:pPr>
              </w:pPrChange>
            </w:pPr>
            <w:r w:rsidRPr="005F5720">
              <w:rPr>
                <w:rFonts w:cs="AppleSystemUIFont"/>
                <w:sz w:val="20"/>
                <w:szCs w:val="20"/>
              </w:rPr>
              <w:t xml:space="preserve">Best Practices for Conducting and Reporting </w:t>
            </w:r>
            <w:proofErr w:type="spellStart"/>
            <w:r w:rsidRPr="005F5720">
              <w:rPr>
                <w:rFonts w:cs="AppleSystemUIFont"/>
                <w:sz w:val="20"/>
                <w:szCs w:val="20"/>
              </w:rPr>
              <w:t>Pharmacoepidemiological</w:t>
            </w:r>
            <w:proofErr w:type="spellEnd"/>
            <w:r w:rsidRPr="005F5720">
              <w:rPr>
                <w:rFonts w:cs="AppleSystemUIFont"/>
                <w:sz w:val="20"/>
                <w:szCs w:val="20"/>
              </w:rPr>
              <w:t xml:space="preserve"> Safety Studies Using Electronic Health Records</w:t>
            </w:r>
            <w:r w:rsidRPr="005F5720">
              <w:rPr>
                <w:rFonts w:cs="AppleSystemUIFont"/>
                <w:sz w:val="20"/>
                <w:szCs w:val="20"/>
              </w:rPr>
              <w:fldChar w:fldCharType="begin"/>
            </w:r>
            <w:r w:rsidR="00BC3AC7">
              <w:rPr>
                <w:rFonts w:cs="AppleSystemUIFont"/>
                <w:sz w:val="20"/>
                <w:szCs w:val="20"/>
              </w:rPr>
              <w:instrText xml:space="preserve"> ADDIN EN.CITE &lt;EndNote&gt;&lt;Cite&gt;&lt;Author&gt;FDA&lt;/Author&gt;&lt;Year&gt;2013&lt;/Year&gt;&lt;RecNum&gt;36&lt;/RecNum&gt;&lt;DisplayText&gt;[14]&lt;/DisplayText&gt;&lt;record&gt;&lt;rec-number&gt;36&lt;/rec-number&gt;&lt;foreign-keys&gt;&lt;key app="EN" db-id="wzpv2ppvtpz2foedrep5pvddrz5tx2a55ptt" timestamp="1595397125"&gt;36&lt;/key&gt;&lt;/foreign-keys&gt;&lt;ref-type name="Journal Article"&gt;17&lt;/ref-type&gt;&lt;contributors&gt;&lt;authors&gt;&lt;author&gt;FDA&lt;/author&gt;&lt;/authors&gt;&lt;/contributors&gt;&lt;titles&gt;&lt;title&gt;Best Practices for Conducting and Reporting Pharmacoepidemiologic Safety Studies Using Electronic Healthcare Data&lt;/title&gt;&lt;/titles&gt;&lt;dates&gt;&lt;year&gt;2013&lt;/year&gt;&lt;pub-dates&gt;&lt;date&gt;&amp;#xD;May 2013&lt;/date&gt;&lt;/pub-dates&gt;&lt;/dates&gt;&lt;urls&gt;&lt;related-urls&gt;&lt;url&gt;https://www.fda.gov/regulatory-information/search-fda-guidance-documents/best-practices-conducting-and-reporting-pharmacoepidemiologic-safety-studies-using-electronic&lt;/url&gt;&lt;/related-urls&gt;&lt;/urls&gt;&lt;/record&gt;&lt;/Cite&gt;&lt;/EndNote&gt;</w:instrText>
            </w:r>
            <w:r w:rsidRPr="005F5720">
              <w:rPr>
                <w:rFonts w:cs="AppleSystemUIFont"/>
                <w:sz w:val="20"/>
                <w:szCs w:val="20"/>
              </w:rPr>
              <w:fldChar w:fldCharType="separate"/>
            </w:r>
            <w:r w:rsidR="00BC3AC7">
              <w:rPr>
                <w:rFonts w:cs="AppleSystemUIFont"/>
                <w:noProof/>
                <w:sz w:val="20"/>
                <w:szCs w:val="20"/>
              </w:rPr>
              <w:t>[14]</w:t>
            </w:r>
            <w:r w:rsidRPr="005F5720">
              <w:rPr>
                <w:rFonts w:cs="AppleSystemUIFont"/>
                <w:sz w:val="20"/>
                <w:szCs w:val="20"/>
              </w:rPr>
              <w:fldChar w:fldCharType="end"/>
            </w:r>
          </w:p>
        </w:tc>
        <w:tc>
          <w:tcPr>
            <w:tcW w:w="1710" w:type="dxa"/>
            <w:vAlign w:val="center"/>
          </w:tcPr>
          <w:p w14:paraId="268ADFCB" w14:textId="77777777" w:rsidR="00B515C7" w:rsidRPr="005F5720" w:rsidRDefault="00B515C7">
            <w:pPr>
              <w:rPr>
                <w:sz w:val="20"/>
                <w:szCs w:val="20"/>
              </w:rPr>
              <w:pPrChange w:id="155" w:author="Chenyu(Cherie) Li" w:date="2021-07-19T17:06:00Z">
                <w:pPr>
                  <w:spacing w:line="240" w:lineRule="auto"/>
                </w:pPr>
              </w:pPrChange>
            </w:pPr>
            <w:r w:rsidRPr="005F5720">
              <w:rPr>
                <w:sz w:val="20"/>
                <w:szCs w:val="20"/>
              </w:rPr>
              <w:t>May 2013</w:t>
            </w:r>
          </w:p>
        </w:tc>
        <w:tc>
          <w:tcPr>
            <w:tcW w:w="2425" w:type="dxa"/>
            <w:vAlign w:val="center"/>
          </w:tcPr>
          <w:p w14:paraId="38B83C5F" w14:textId="77777777" w:rsidR="00B515C7" w:rsidRPr="005F5720" w:rsidRDefault="00B515C7">
            <w:pPr>
              <w:rPr>
                <w:sz w:val="20"/>
                <w:szCs w:val="20"/>
              </w:rPr>
              <w:pPrChange w:id="156" w:author="Chenyu(Cherie) Li" w:date="2021-07-19T17:06:00Z">
                <w:pPr>
                  <w:spacing w:line="240" w:lineRule="auto"/>
                </w:pPr>
              </w:pPrChange>
            </w:pPr>
            <w:r>
              <w:rPr>
                <w:sz w:val="20"/>
                <w:szCs w:val="20"/>
              </w:rPr>
              <w:t>FDA</w:t>
            </w:r>
          </w:p>
        </w:tc>
      </w:tr>
    </w:tbl>
    <w:p w14:paraId="40D4AEE2" w14:textId="77777777" w:rsidR="00626345" w:rsidRPr="00F53F8C" w:rsidRDefault="00626345">
      <w:pPr>
        <w:pPrChange w:id="157" w:author="Chenyu(Cherie) Li" w:date="2021-07-19T17:06:00Z">
          <w:pPr>
            <w:pStyle w:val="Heading2"/>
          </w:pPr>
        </w:pPrChange>
      </w:pPr>
      <w:bookmarkStart w:id="158" w:name="_Toc48819113"/>
      <w:bookmarkStart w:id="159" w:name="_Toc48819273"/>
      <w:r w:rsidRPr="00F53F8C">
        <w:t>Electronic Health Records as the Data source</w:t>
      </w:r>
      <w:bookmarkEnd w:id="158"/>
      <w:bookmarkEnd w:id="159"/>
    </w:p>
    <w:p w14:paraId="3A45E0AE" w14:textId="0EB1AC3C" w:rsidR="00626345" w:rsidRDefault="00626345" w:rsidP="00440C09">
      <w:pPr>
        <w:rPr>
          <w:color w:val="000000"/>
          <w:shd w:val="clear" w:color="auto" w:fill="FFFFFF"/>
        </w:rPr>
      </w:pPr>
      <w:r>
        <w:rPr>
          <w:color w:val="000000"/>
          <w:shd w:val="clear" w:color="auto" w:fill="FFFFFF"/>
        </w:rPr>
        <w:t xml:space="preserve">Electronic Health Records (EHRs) </w:t>
      </w:r>
      <w:r w:rsidR="00FA7681">
        <w:rPr>
          <w:color w:val="000000"/>
          <w:shd w:val="clear" w:color="auto" w:fill="FFFFFF"/>
        </w:rPr>
        <w:t>are</w:t>
      </w:r>
      <w:r>
        <w:rPr>
          <w:color w:val="000000"/>
          <w:shd w:val="clear" w:color="auto" w:fill="FFFFFF"/>
        </w:rPr>
        <w:t xml:space="preserve"> a </w:t>
      </w:r>
      <w:r w:rsidR="00FA7681">
        <w:rPr>
          <w:color w:val="000000"/>
          <w:shd w:val="clear" w:color="auto" w:fill="FFFFFF"/>
        </w:rPr>
        <w:t>major</w:t>
      </w:r>
      <w:r>
        <w:rPr>
          <w:color w:val="000000"/>
          <w:shd w:val="clear" w:color="auto" w:fill="FFFFFF"/>
        </w:rPr>
        <w:t xml:space="preserve"> source of data that could generate RWD</w:t>
      </w:r>
      <w:r w:rsidR="00034561">
        <w:rPr>
          <w:color w:val="000000"/>
          <w:shd w:val="clear" w:color="auto" w:fill="FFFFFF"/>
        </w:rPr>
        <w:t xml:space="preserve"> </w:t>
      </w:r>
      <w:r w:rsidR="00034561" w:rsidRPr="00566FF3">
        <w:fldChar w:fldCharType="begin"/>
      </w:r>
      <w:r w:rsidR="00BC3AC7">
        <w:instrText xml:space="preserve"> ADDIN EN.CITE &lt;EndNote&gt;&lt;Cite&gt;&lt;Author&gt;FDA&lt;/Author&gt;&lt;Year&gt;2018&lt;/Year&gt;&lt;RecNum&gt;18&lt;/RecNum&gt;&lt;DisplayText&gt;[17]&lt;/DisplayText&gt;&lt;record&gt;&lt;rec-number&gt;18&lt;/rec-number&gt;&lt;foreign-keys&gt;&lt;key app="EN" db-id="wzpv2ppvtpz2foedrep5pvddrz5tx2a55ptt" timestamp="1595256538"&gt;18&lt;/key&gt;&lt;/foreign-keys&gt;&lt;ref-type name="Journal Article"&gt;17&lt;/ref-type&gt;&lt;contributors&gt;&lt;authors&gt;&lt;author&gt;FDA&lt;/author&gt;&lt;/authors&gt;&lt;/contributors&gt;&lt;titles&gt;&lt;title&gt;Framework for FDA’s Real-World Evidence Program&lt;/title&gt;&lt;/titles&gt;&lt;dates&gt;&lt;year&gt;2018&lt;/year&gt;&lt;pub-dates&gt;&lt;date&gt;Dec. 2018&lt;/date&gt;&lt;/pub-dates&gt;&lt;/dates&gt;&lt;urls&gt;&lt;/urls&gt;&lt;/record&gt;&lt;/Cite&gt;&lt;/EndNote&gt;</w:instrText>
      </w:r>
      <w:r w:rsidR="00034561" w:rsidRPr="00566FF3">
        <w:fldChar w:fldCharType="separate"/>
      </w:r>
      <w:r w:rsidR="00BC3AC7">
        <w:rPr>
          <w:noProof/>
        </w:rPr>
        <w:t>[17]</w:t>
      </w:r>
      <w:r w:rsidR="00034561" w:rsidRPr="00566FF3">
        <w:fldChar w:fldCharType="end"/>
      </w:r>
      <w:r w:rsidRPr="00566FF3">
        <w:t>. The scope of Electronic Health Records may be different in different health system</w:t>
      </w:r>
      <w:r w:rsidR="00FA7681" w:rsidRPr="00566FF3">
        <w:t>s</w:t>
      </w:r>
      <w:r w:rsidRPr="00566FF3">
        <w:t xml:space="preserve">. We define the EHRs using the U.S. FDA definition in the guideline Use of Electronic Health Record Data in Clinical Investigations: </w:t>
      </w:r>
      <w:r w:rsidR="005A7F7A">
        <w:t>“</w:t>
      </w:r>
      <w:r w:rsidRPr="00566FF3">
        <w:t>an EHR is an individual patient record contained within the EHR system. A typical individual EHR may include a patient</w:t>
      </w:r>
      <w:r w:rsidR="005A7F7A">
        <w:t>’</w:t>
      </w:r>
      <w:r w:rsidRPr="00566FF3">
        <w:t>s medical history, diagnoses, treatment plans, immunization dates, allergies, radiology images, pharmacy records, and laboratory and test results</w:t>
      </w:r>
      <w:r w:rsidR="005A7F7A">
        <w:t>”</w:t>
      </w:r>
      <w:r w:rsidRPr="00566FF3">
        <w:t xml:space="preserve"> in this study  </w:t>
      </w:r>
      <w:r w:rsidRPr="00566FF3">
        <w:fldChar w:fldCharType="begin"/>
      </w:r>
      <w:r w:rsidR="00BC3AC7">
        <w:instrText xml:space="preserve"> ADDIN EN.CITE &lt;EndNote&gt;&lt;Cite&gt;&lt;Author&gt;FDA&lt;/Author&gt;&lt;Year&gt;2018&lt;/Year&gt;&lt;RecNum&gt;17&lt;/RecNum&gt;&lt;DisplayText&gt;[15]&lt;/DisplayText&gt;&lt;record&gt;&lt;rec-number&gt;17&lt;/rec-number&gt;&lt;foreign-keys&gt;&lt;key app="EN" db-id="wzpv2ppvtpz2foedrep5pvddrz5tx2a55ptt" timestamp="1595256537"&gt;17&lt;/key&gt;&lt;/foreign-keys&gt;&lt;ref-type name="Journal Article"&gt;17&lt;/ref-type&gt;&lt;contributors&gt;&lt;authors&gt;&lt;author&gt;FDA&lt;/author&gt;&lt;/authors&gt;&lt;/contributors&gt;&lt;titles&gt;&lt;title&gt;Use of Electronic Health Record Data in Clinical Investigations&amp;#xD;Guidance for Industry&lt;/title&gt;&lt;/titles&gt;&lt;dates&gt;&lt;year&gt;2018&lt;/year&gt;&lt;pub-dates&gt;&lt;date&gt;July 2018&lt;/date&gt;&lt;/pub-dates&gt;&lt;/dates&gt;&lt;work-type&gt;Regulation&lt;/work-type&gt;&lt;urls&gt;&lt;/urls&gt;&lt;/record&gt;&lt;/Cite&gt;&lt;/EndNote&gt;</w:instrText>
      </w:r>
      <w:r w:rsidRPr="00566FF3">
        <w:fldChar w:fldCharType="separate"/>
      </w:r>
      <w:r w:rsidR="00BC3AC7">
        <w:rPr>
          <w:noProof/>
        </w:rPr>
        <w:t>[15]</w:t>
      </w:r>
      <w:r w:rsidRPr="00566FF3">
        <w:fldChar w:fldCharType="end"/>
      </w:r>
      <w:r w:rsidRPr="00566FF3">
        <w:t xml:space="preserve">.  The EHR is designed to optimize diagnosis or clinical care, as well as used to enhance the relevance </w:t>
      </w:r>
      <w:r w:rsidR="00FA7681" w:rsidRPr="00566FF3">
        <w:t>of</w:t>
      </w:r>
      <w:r w:rsidRPr="00566FF3">
        <w:t xml:space="preserve"> biomedical research. </w:t>
      </w:r>
      <w:r w:rsidRPr="00566FF3">
        <w:fldChar w:fldCharType="begin">
          <w:fldData xml:space="preserve">PEVuZE5vdGU+PENpdGU+PEF1dGhvcj5GREE8L0F1dGhvcj48WWVhcj4yMDE4PC9ZZWFyPjxSZWNO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==
</w:fldData>
        </w:fldChar>
      </w:r>
      <w:r w:rsidR="00BC3AC7">
        <w:instrText xml:space="preserve"> ADDIN EN.CITE </w:instrText>
      </w:r>
      <w:r w:rsidR="00BC3AC7">
        <w:fldChar w:fldCharType="begin">
          <w:fldData xml:space="preserve">PEVuZE5vdGU+PENpdGU+PEF1dGhvcj5GREE8L0F1dGhvcj48WWVhcj4yMDE4PC9ZZWFyPjxSZWNO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==
</w:fldData>
        </w:fldChar>
      </w:r>
      <w:r w:rsidR="00BC3AC7">
        <w:instrText xml:space="preserve"> ADDIN EN.CITE.DATA </w:instrText>
      </w:r>
      <w:r w:rsidR="00BC3AC7">
        <w:fldChar w:fldCharType="end"/>
      </w:r>
      <w:r w:rsidRPr="00566FF3">
        <w:fldChar w:fldCharType="separate"/>
      </w:r>
      <w:r w:rsidR="00BC3AC7">
        <w:rPr>
          <w:noProof/>
        </w:rPr>
        <w:t>[17 19]</w:t>
      </w:r>
      <w:r w:rsidRPr="00566FF3">
        <w:fldChar w:fldCharType="end"/>
      </w:r>
      <w:r w:rsidRPr="00566FF3">
        <w:t xml:space="preserve"> Data obtained from EHRs always include structured information as</w:t>
      </w:r>
      <w:r w:rsidR="00FA7681" w:rsidRPr="00566FF3">
        <w:t xml:space="preserve"> the </w:t>
      </w:r>
      <w:r w:rsidRPr="00566FF3">
        <w:t xml:space="preserve">demographics, laboratory </w:t>
      </w:r>
      <w:proofErr w:type="gramStart"/>
      <w:r w:rsidRPr="00566FF3">
        <w:t>results(</w:t>
      </w:r>
      <w:proofErr w:type="gramEnd"/>
      <w:r w:rsidRPr="00566FF3">
        <w:t>LONIC), procedures record (CTP code), clinical characteristics (ICD, LONIC),  medications(patients outcomes, and unstructured information, for example, physician notes</w:t>
      </w:r>
      <w:r w:rsidR="00037A6E" w:rsidRPr="00566FF3">
        <w:t xml:space="preserve"> </w:t>
      </w:r>
      <w:r w:rsidRPr="00566FF3">
        <w:t xml:space="preserve">(notes from COPD system). </w:t>
      </w:r>
      <w:r w:rsidR="0071B6A0" w:rsidRPr="00566FF3">
        <w:t>It can also include unstructured data that, through text processing or natural language processing (NLP), can be turned into structured data as well.</w:t>
      </w:r>
      <w:r w:rsidR="005D0F85" w:rsidRPr="00566FF3">
        <w:fldChar w:fldCharType="begin"/>
      </w:r>
      <w:r w:rsidR="00BC3AC7">
        <w:instrText xml:space="preserve"> ADDIN EN.CITE &lt;EndNote&gt;&lt;Cite&gt;&lt;Author&gt;Hong&lt;/Author&gt;&lt;Year&gt;2019&lt;/Year&gt;&lt;RecNum&gt;1201&lt;/RecNum&gt;&lt;DisplayText&gt;[27]&lt;/DisplayText&gt;&lt;record&gt;&lt;rec-number&gt;1201&lt;/rec-number&gt;&lt;foreign-keys&gt;&lt;key app="EN" db-id="wzpv2ppvtpz2foedrep5pvddrz5tx2a55ptt" timestamp="1597303814"&gt;1201&lt;/key&gt;&lt;/foreign-keys&gt;&lt;ref-type name="Journal Article"&gt;17&lt;/ref-type&gt;&lt;contributors&gt;&lt;authors&gt;&lt;author&gt;Hong, N.&lt;/author&gt;&lt;author&gt;Wen, A.&lt;/author&gt;&lt;author&gt;Shen, F.&lt;/author&gt;&lt;author&gt;Sohn, S.&lt;/author&gt;&lt;author&gt;Wang, C.&lt;/author&gt;&lt;author&gt;Liu, H.&lt;/author&gt;&lt;author&gt;Jiang, G.&lt;/author&gt;&lt;/authors&gt;&lt;/contributors&gt;&lt;auth-address&gt;Department of Health Sciences Research, Mayo Clinic, Rochester, Minnesota, USA.&lt;/auth-address&gt;&lt;titles&gt;&lt;title&gt;Developing a scalable FHIR-based clinical data normalization pipeline for standardizing and integrating unstructured and structured electronic health record data&lt;/title&gt;&lt;secondary-title&gt;JAMIA Open&lt;/secondary-title&gt;&lt;/titles&gt;&lt;periodical&gt;&lt;full-title&gt;JAMIA Open&lt;/full-title&gt;&lt;/periodical&gt;&lt;pages&gt;570-579&lt;/pages&gt;&lt;volume&gt;2&lt;/volume&gt;&lt;number&gt;4&lt;/number&gt;&lt;edition&gt;2020/02/07&lt;/edition&gt;&lt;keywords&gt;&lt;keyword&gt;Fast Healthcare Interoperability Resources&lt;/keyword&gt;&lt;keyword&gt;data standards&lt;/keyword&gt;&lt;keyword&gt;electronic health records&lt;/keyword&gt;&lt;keyword&gt;natural language process&lt;/keyword&gt;&lt;/keywords&gt;&lt;dates&gt;&lt;year&gt;2019&lt;/year&gt;&lt;pub-dates&gt;&lt;date&gt;Dec&lt;/date&gt;&lt;/pub-dates&gt;&lt;/dates&gt;&lt;isbn&gt;2574-2531&lt;/isbn&gt;&lt;accession-num&gt;32025655&lt;/accession-num&gt;&lt;urls&gt;&lt;/urls&gt;&lt;custom2&gt;PMC6993992&lt;/custom2&gt;&lt;electronic-resource-num&gt;10.1093/jamiaopen/ooz056&lt;/electronic-resource-num&gt;&lt;remote-database-provider&gt;NLM&lt;/remote-database-provider&gt;&lt;language&gt;eng&lt;/language&gt;&lt;/record&gt;&lt;/Cite&gt;&lt;/EndNote&gt;</w:instrText>
      </w:r>
      <w:r w:rsidR="005D0F85" w:rsidRPr="00566FF3">
        <w:fldChar w:fldCharType="separate"/>
      </w:r>
      <w:r w:rsidR="00BC3AC7">
        <w:rPr>
          <w:noProof/>
        </w:rPr>
        <w:t>[27]</w:t>
      </w:r>
      <w:r w:rsidR="005D0F85" w:rsidRPr="00566FF3">
        <w:fldChar w:fldCharType="end"/>
      </w:r>
    </w:p>
    <w:p w14:paraId="34871573" w14:textId="2C68E509" w:rsidR="00626345" w:rsidRDefault="00626345" w:rsidP="00440C09">
      <w:pPr>
        <w:rPr>
          <w:shd w:val="clear" w:color="auto" w:fill="FFFFFF"/>
        </w:rPr>
      </w:pPr>
      <w:r w:rsidRPr="0058164D">
        <w:rPr>
          <w:shd w:val="clear" w:color="auto" w:fill="FFFFFF"/>
        </w:rPr>
        <w:t xml:space="preserve">The HITECH Act encouraged health care providers to adopt </w:t>
      </w:r>
      <w:r>
        <w:rPr>
          <w:shd w:val="clear" w:color="auto" w:fill="FFFFFF"/>
        </w:rPr>
        <w:t xml:space="preserve">Electronic Health Records Systems </w:t>
      </w:r>
      <w:r w:rsidRPr="0058164D">
        <w:rPr>
          <w:shd w:val="clear" w:color="auto" w:fill="FFFFFF"/>
        </w:rPr>
        <w:t>and improve health care data privacy and safety protection</w:t>
      </w:r>
      <w:r>
        <w:rPr>
          <w:shd w:val="clear" w:color="auto" w:fill="FFFFFF"/>
        </w:rPr>
        <w:t xml:space="preserve"> </w:t>
      </w:r>
      <w:r>
        <w:rPr>
          <w:shd w:val="clear" w:color="auto" w:fill="FFFFFF"/>
        </w:rPr>
        <w:fldChar w:fldCharType="begin"/>
      </w:r>
      <w:r w:rsidR="00BC3AC7">
        <w:rPr>
          <w:shd w:val="clear" w:color="auto" w:fill="FFFFFF"/>
        </w:rPr>
        <w:instrText xml:space="preserve"> ADDIN EN.CITE &lt;EndNote&gt;&lt;Cite&gt;&lt;Author&gt;HITECH&lt;/Author&gt;&lt;Year&gt;2009&lt;/Year&gt;&lt;RecNum&gt;47&lt;/RecNum&gt;&lt;DisplayText&gt;[11]&lt;/DisplayText&gt;&lt;record&gt;&lt;rec-number&gt;47&lt;/rec-number&gt;&lt;foreign-keys&gt;&lt;key app="EN" db-id="wzpv2ppvtpz2foedrep5pvddrz5tx2a55ptt" timestamp="1595696810"&gt;47&lt;/key&gt;&lt;/foreign-keys&gt;&lt;ref-type name="Journal Article"&gt;17&lt;/ref-type&gt;&lt;contributors&gt;&lt;authors&gt;&lt;author&gt;HITECH&lt;/author&gt;&lt;/authors&gt;&lt;/contributors&gt;&lt;titles&gt;&lt;title&gt;PUBLIC LAW 111-5 HITECH Act &lt;/title&gt;&lt;/titles&gt;&lt;dates&gt;&lt;year&gt;2009&lt;/year&gt;&lt;pub-dates&gt;&lt;date&gt;Februay 2009&lt;/date&gt;&lt;/pub-dates&gt;&lt;/dates&gt;&lt;urls&gt;&lt;/urls&gt;&lt;/record&gt;&lt;/Cite&gt;&lt;/EndNote&gt;</w:instrText>
      </w:r>
      <w:r>
        <w:rPr>
          <w:shd w:val="clear" w:color="auto" w:fill="FFFFFF"/>
        </w:rPr>
        <w:fldChar w:fldCharType="separate"/>
      </w:r>
      <w:r w:rsidR="00BC3AC7">
        <w:rPr>
          <w:noProof/>
          <w:shd w:val="clear" w:color="auto" w:fill="FFFFFF"/>
        </w:rPr>
        <w:t>[11]</w:t>
      </w:r>
      <w:r>
        <w:rPr>
          <w:shd w:val="clear" w:color="auto" w:fill="FFFFFF"/>
        </w:rPr>
        <w:fldChar w:fldCharType="end"/>
      </w:r>
      <w:r>
        <w:rPr>
          <w:shd w:val="clear" w:color="auto" w:fill="FFFFFF"/>
        </w:rPr>
        <w:t>.</w:t>
      </w:r>
      <w:r w:rsidR="00FA7681">
        <w:rPr>
          <w:shd w:val="clear" w:color="auto" w:fill="FFFFFF"/>
        </w:rPr>
        <w:t xml:space="preserve"> </w:t>
      </w:r>
      <w:r w:rsidR="791A526D">
        <w:rPr>
          <w:shd w:val="clear" w:color="auto" w:fill="FFFFFF"/>
        </w:rPr>
        <w:t xml:space="preserve">By the mid 2010s, over </w:t>
      </w:r>
      <w:r w:rsidR="005D4FFB">
        <w:rPr>
          <w:shd w:val="clear" w:color="auto" w:fill="FFFFFF"/>
        </w:rPr>
        <w:t>86</w:t>
      </w:r>
      <w:r w:rsidR="791A526D">
        <w:rPr>
          <w:shd w:val="clear" w:color="auto" w:fill="FFFFFF"/>
        </w:rPr>
        <w:t>% of hospitals had their data stored in such records.</w:t>
      </w:r>
      <w:r w:rsidR="00B05577">
        <w:rPr>
          <w:shd w:val="clear" w:color="auto" w:fill="FFFFFF"/>
        </w:rPr>
        <w:fldChar w:fldCharType="begin"/>
      </w:r>
      <w:r w:rsidR="00BC3AC7">
        <w:rPr>
          <w:shd w:val="clear" w:color="auto" w:fill="FFFFFF"/>
        </w:rPr>
        <w:instrText xml:space="preserve"> ADDIN EN.CITE &lt;EndNote&gt;&lt;Cite&gt;&lt;Author&gt;HealthIT&lt;/Author&gt;&lt;Year&gt;2019&lt;/Year&gt;&lt;RecNum&gt;59&lt;/RecNum&gt;&lt;DisplayText&gt;[28]&lt;/DisplayText&gt;&lt;record&gt;&lt;rec-number&gt;59&lt;/rec-number&gt;&lt;foreign-keys&gt;&lt;key app="EN" db-id="wzpv2ppvtpz2foedrep5pvddrz5tx2a55ptt" timestamp="1596036326"&gt;59&lt;/key&gt;&lt;/foreign-keys&gt;&lt;ref-type name="Web Page"&gt;12&lt;/ref-type&gt;&lt;contributors&gt;&lt;authors&gt;&lt;author&gt;HealthIT&lt;/author&gt;&lt;/authors&gt;&lt;/contributors&gt;&lt;titles&gt;&lt;title&gt;Office-based Physician Electronic Health Record Adoption&lt;/title&gt;&lt;/titles&gt;&lt;dates&gt;&lt;year&gt;2019&lt;/year&gt;&lt;/dates&gt;&lt;urls&gt;&lt;related-urls&gt;&lt;url&gt;https://dashboard.healthit.gov/quickstats/pages/physician-ehr-adoption-trends.php&lt;/url&gt;&lt;/related-urls&gt;&lt;/urls&gt;&lt;/record&gt;&lt;/Cite&gt;&lt;/EndNote&gt;</w:instrText>
      </w:r>
      <w:r w:rsidR="00B05577">
        <w:rPr>
          <w:shd w:val="clear" w:color="auto" w:fill="FFFFFF"/>
        </w:rPr>
        <w:fldChar w:fldCharType="separate"/>
      </w:r>
      <w:r w:rsidR="00BC3AC7">
        <w:rPr>
          <w:noProof/>
          <w:shd w:val="clear" w:color="auto" w:fill="FFFFFF"/>
        </w:rPr>
        <w:t>[28]</w:t>
      </w:r>
      <w:r w:rsidR="00B05577">
        <w:rPr>
          <w:shd w:val="clear" w:color="auto" w:fill="FFFFFF"/>
        </w:rPr>
        <w:fldChar w:fldCharType="end"/>
      </w:r>
      <w:r w:rsidR="00FA7681">
        <w:rPr>
          <w:shd w:val="clear" w:color="auto" w:fill="FFFFFF"/>
        </w:rPr>
        <w:t xml:space="preserve"> </w:t>
      </w:r>
      <w:r w:rsidRPr="0058164D">
        <w:rPr>
          <w:shd w:val="clear" w:color="auto" w:fill="FFFFFF"/>
        </w:rPr>
        <w:t>There is</w:t>
      </w:r>
      <w:r w:rsidR="71E35B35" w:rsidRPr="0058164D">
        <w:rPr>
          <w:shd w:val="clear" w:color="auto" w:fill="FFFFFF"/>
        </w:rPr>
        <w:t>,</w:t>
      </w:r>
      <w:r w:rsidR="00EF3DC1">
        <w:rPr>
          <w:shd w:val="clear" w:color="auto" w:fill="FFFFFF"/>
        </w:rPr>
        <w:t xml:space="preserve"> </w:t>
      </w:r>
      <w:proofErr w:type="spellStart"/>
      <w:r w:rsidR="71E35B35" w:rsidRPr="0058164D">
        <w:rPr>
          <w:shd w:val="clear" w:color="auto" w:fill="FFFFFF"/>
        </w:rPr>
        <w:t>therfore</w:t>
      </w:r>
      <w:proofErr w:type="spellEnd"/>
      <w:r w:rsidR="71E35B35" w:rsidRPr="0058164D">
        <w:rPr>
          <w:shd w:val="clear" w:color="auto" w:fill="FFFFFF"/>
        </w:rPr>
        <w:t>,</w:t>
      </w:r>
      <w:r w:rsidRPr="0058164D">
        <w:rPr>
          <w:shd w:val="clear" w:color="auto" w:fill="FFFFFF"/>
        </w:rPr>
        <w:t xml:space="preserve"> a vast amount of healthcare data </w:t>
      </w:r>
      <w:r w:rsidR="4731CFC1" w:rsidRPr="0058164D">
        <w:rPr>
          <w:shd w:val="clear" w:color="auto" w:fill="FFFFFF"/>
        </w:rPr>
        <w:t>potentially available for study</w:t>
      </w:r>
      <w:r w:rsidRPr="0058164D">
        <w:rPr>
          <w:shd w:val="clear" w:color="auto" w:fill="FFFFFF"/>
        </w:rPr>
        <w:t xml:space="preserve"> </w:t>
      </w:r>
      <w:r w:rsidR="46460B30" w:rsidRPr="0058164D">
        <w:rPr>
          <w:shd w:val="clear" w:color="auto" w:fill="FFFFFF"/>
        </w:rPr>
        <w:t>B</w:t>
      </w:r>
      <w:r w:rsidRPr="0058164D">
        <w:rPr>
          <w:shd w:val="clear" w:color="auto" w:fill="FFFFFF"/>
        </w:rPr>
        <w:t xml:space="preserve">ut how </w:t>
      </w:r>
      <w:r w:rsidR="159A7CCC" w:rsidRPr="33D63585">
        <w:rPr>
          <w:color w:val="000000" w:themeColor="text1"/>
        </w:rPr>
        <w:t xml:space="preserve">best </w:t>
      </w:r>
      <w:r w:rsidRPr="0058164D">
        <w:rPr>
          <w:shd w:val="clear" w:color="auto" w:fill="FFFFFF"/>
        </w:rPr>
        <w:t>to use such data is still under debate.</w:t>
      </w:r>
      <w:r>
        <w:rPr>
          <w:shd w:val="clear" w:color="auto" w:fill="FFFFFF"/>
        </w:rPr>
        <w:t xml:space="preserve"> </w:t>
      </w:r>
      <w:r w:rsidRPr="00D521BA">
        <w:rPr>
          <w:shd w:val="clear" w:color="auto" w:fill="FFFFFF"/>
        </w:rPr>
        <w:t xml:space="preserve">The FDA is aware of recent attempts to use robust design and statistical methods to reproduce randomized </w:t>
      </w:r>
      <w:r w:rsidRPr="00D521BA">
        <w:rPr>
          <w:shd w:val="clear" w:color="auto" w:fill="FFFFFF"/>
        </w:rPr>
        <w:lastRenderedPageBreak/>
        <w:t>study outcomes with observational studies and to derive general rules that could improve the likelihood of achieving reliable results using RWD in the design of observational studies</w:t>
      </w:r>
      <w:r>
        <w:rPr>
          <w:shd w:val="clear" w:color="auto" w:fill="FFFFFF"/>
        </w:rPr>
        <w:fldChar w:fldCharType="begin"/>
      </w:r>
      <w:r w:rsidR="00BC3AC7">
        <w:rPr>
          <w:shd w:val="clear" w:color="auto" w:fill="FFFFFF"/>
        </w:rPr>
        <w:instrText xml:space="preserve"> ADDIN EN.CITE &lt;EndNote&gt;&lt;Cite&gt;&lt;Author&gt;FDA&lt;/Author&gt;&lt;Year&gt;2018&lt;/Year&gt;&lt;RecNum&gt;18&lt;/RecNum&gt;&lt;DisplayText&gt;[17]&lt;/DisplayText&gt;&lt;record&gt;&lt;rec-number&gt;18&lt;/rec-number&gt;&lt;foreign-keys&gt;&lt;key app="EN" db-id="wzpv2ppvtpz2foedrep5pvddrz5tx2a55ptt" timestamp="1595256538"&gt;18&lt;/key&gt;&lt;/foreign-keys&gt;&lt;ref-type name="Journal Article"&gt;17&lt;/ref-type&gt;&lt;contributors&gt;&lt;authors&gt;&lt;author&gt;FDA&lt;/author&gt;&lt;/authors&gt;&lt;/contributors&gt;&lt;titles&gt;&lt;title&gt;Framework for FDA’s Real-World Evidence Program&lt;/title&gt;&lt;/titles&gt;&lt;dates&gt;&lt;year&gt;2018&lt;/year&gt;&lt;pub-dates&gt;&lt;date&gt;Dec. 2018&lt;/date&gt;&lt;/pub-dates&gt;&lt;/dates&gt;&lt;urls&gt;&lt;/urls&gt;&lt;/record&gt;&lt;/Cite&gt;&lt;/EndNote&gt;</w:instrText>
      </w:r>
      <w:r>
        <w:rPr>
          <w:shd w:val="clear" w:color="auto" w:fill="FFFFFF"/>
        </w:rPr>
        <w:fldChar w:fldCharType="separate"/>
      </w:r>
      <w:r w:rsidR="00BC3AC7">
        <w:rPr>
          <w:noProof/>
          <w:shd w:val="clear" w:color="auto" w:fill="FFFFFF"/>
        </w:rPr>
        <w:t>[17]</w:t>
      </w:r>
      <w:r>
        <w:rPr>
          <w:shd w:val="clear" w:color="auto" w:fill="FFFFFF"/>
        </w:rPr>
        <w:fldChar w:fldCharType="end"/>
      </w:r>
      <w:r>
        <w:rPr>
          <w:shd w:val="clear" w:color="auto" w:fill="FFFFFF"/>
        </w:rPr>
        <w:t xml:space="preserve">. </w:t>
      </w:r>
    </w:p>
    <w:p w14:paraId="3D4EB56B" w14:textId="77777777" w:rsidR="00626345" w:rsidRPr="00826442" w:rsidRDefault="00626345">
      <w:pPr>
        <w:rPr>
          <w:color w:val="2E74B5" w:themeColor="accent1" w:themeShade="BF"/>
        </w:rPr>
        <w:pPrChange w:id="160" w:author="Chenyu(Cherie) Li" w:date="2021-07-19T17:06:00Z">
          <w:pPr>
            <w:pStyle w:val="Heading2"/>
          </w:pPr>
        </w:pPrChange>
      </w:pPr>
      <w:bookmarkStart w:id="161" w:name="_Toc48819114"/>
      <w:bookmarkStart w:id="162" w:name="_Toc48819274"/>
      <w:r>
        <w:t>Analytic Methods should be used for EHR data</w:t>
      </w:r>
      <w:bookmarkEnd w:id="161"/>
      <w:bookmarkEnd w:id="162"/>
      <w:r>
        <w:t xml:space="preserve"> </w:t>
      </w:r>
    </w:p>
    <w:p w14:paraId="10F046EB" w14:textId="1E73DB39" w:rsidR="00486B7D" w:rsidRPr="00BB0BBA" w:rsidRDefault="00626345" w:rsidP="00440C09">
      <w:pPr>
        <w:rPr>
          <w:color w:val="000000"/>
          <w:shd w:val="clear" w:color="auto" w:fill="FFFFFF"/>
        </w:rPr>
      </w:pPr>
      <w:r w:rsidRPr="00566FF3">
        <w:t xml:space="preserve">EHRs </w:t>
      </w:r>
      <w:r w:rsidR="4DFAA568" w:rsidRPr="00566FF3">
        <w:t xml:space="preserve">comprise </w:t>
      </w:r>
      <w:r w:rsidRPr="00566FF3">
        <w:t>intrinsically longitudinal data th</w:t>
      </w:r>
      <w:r w:rsidR="00FA7681" w:rsidRPr="00566FF3">
        <w:t>at</w:t>
      </w:r>
      <w:r w:rsidRPr="00566FF3">
        <w:t xml:space="preserve"> are collected in </w:t>
      </w:r>
      <w:r w:rsidR="00FA7681" w:rsidRPr="00566FF3">
        <w:t xml:space="preserve">the </w:t>
      </w:r>
      <w:r w:rsidRPr="00566FF3">
        <w:t>routine delivery of patient care.</w:t>
      </w:r>
      <w:r w:rsidR="00B775DD" w:rsidRPr="00566FF3">
        <w:fldChar w:fldCharType="begin">
          <w:fldData xml:space="preserve">PEVuZE5vdGU+PENpdGU+PEF1dGhvcj5Db3dpZTwvQXV0aG9yPjxZZWFyPjIwMTc8L1llYXI+PFJl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</w:fldData>
        </w:fldChar>
      </w:r>
      <w:r w:rsidR="00BC3AC7">
        <w:instrText xml:space="preserve"> ADDIN EN.CITE </w:instrText>
      </w:r>
      <w:r w:rsidR="00BC3AC7">
        <w:fldChar w:fldCharType="begin">
          <w:fldData xml:space="preserve">PEVuZE5vdGU+PENpdGU+PEF1dGhvcj5Db3dpZTwvQXV0aG9yPjxZZWFyPjIwMTc8L1llYXI+PFJl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</w:fldData>
        </w:fldChar>
      </w:r>
      <w:r w:rsidR="00BC3AC7">
        <w:instrText xml:space="preserve"> ADDIN EN.CITE.DATA </w:instrText>
      </w:r>
      <w:r w:rsidR="00BC3AC7">
        <w:fldChar w:fldCharType="end"/>
      </w:r>
      <w:r w:rsidR="00B775DD" w:rsidRPr="00566FF3">
        <w:fldChar w:fldCharType="separate"/>
      </w:r>
      <w:r w:rsidR="00BC3AC7">
        <w:rPr>
          <w:noProof/>
        </w:rPr>
        <w:t>[19]</w:t>
      </w:r>
      <w:r w:rsidR="00B775DD" w:rsidRPr="00566FF3">
        <w:fldChar w:fldCharType="end"/>
      </w:r>
      <w:r w:rsidR="00A73889" w:rsidRPr="00566FF3">
        <w:t xml:space="preserve"> </w:t>
      </w:r>
      <w:r w:rsidRPr="00566FF3">
        <w:t xml:space="preserve">Challenges of using EHRs in biomedical research are recognized by many researchers.  </w:t>
      </w:r>
      <w:r w:rsidR="0012181B" w:rsidRPr="00566FF3">
        <w:t>They</w:t>
      </w:r>
      <w:r w:rsidRPr="00566FF3">
        <w:t xml:space="preserve"> can be categorized </w:t>
      </w:r>
      <w:r w:rsidR="158FCC9D" w:rsidRPr="00566FF3">
        <w:t>as</w:t>
      </w:r>
      <w:r w:rsidR="0008730C" w:rsidRPr="00566FF3">
        <w:t xml:space="preserve"> </w:t>
      </w:r>
      <w:r w:rsidRPr="00566FF3">
        <w:t>IT systems challenges, data challenges, analytics methods challenges, and clinical knowledge challenges</w:t>
      </w:r>
      <w:r w:rsidR="0018292D" w:rsidRPr="00566FF3">
        <w:fldChar w:fldCharType="begin">
          <w:fldData xml:space="preserve">PEVuZE5vdGU+PENpdGU+PEF1dGhvcj5Db3dpZTwvQXV0aG9yPjxZZWFyPjIwMTc8L1llYXI+PFJl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</w:fldData>
        </w:fldChar>
      </w:r>
      <w:r w:rsidR="00BC3AC7">
        <w:instrText xml:space="preserve"> ADDIN EN.CITE </w:instrText>
      </w:r>
      <w:r w:rsidR="00BC3AC7">
        <w:fldChar w:fldCharType="begin">
          <w:fldData xml:space="preserve">PEVuZE5vdGU+PENpdGU+PEF1dGhvcj5Db3dpZTwvQXV0aG9yPjxZZWFyPjIwMTc8L1llYXI+PFJl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</w:fldData>
        </w:fldChar>
      </w:r>
      <w:r w:rsidR="00BC3AC7">
        <w:instrText xml:space="preserve"> ADDIN EN.CITE.DATA </w:instrText>
      </w:r>
      <w:r w:rsidR="00BC3AC7">
        <w:fldChar w:fldCharType="end"/>
      </w:r>
      <w:r w:rsidR="0018292D" w:rsidRPr="00566FF3">
        <w:fldChar w:fldCharType="separate"/>
      </w:r>
      <w:r w:rsidR="00BC3AC7">
        <w:rPr>
          <w:noProof/>
        </w:rPr>
        <w:t>[19 25 29 30]</w:t>
      </w:r>
      <w:r w:rsidR="0018292D" w:rsidRPr="00566FF3">
        <w:fldChar w:fldCharType="end"/>
      </w:r>
      <w:r w:rsidR="0018292D">
        <w:rPr>
          <w:color w:val="000000"/>
          <w:shd w:val="clear" w:color="auto" w:fill="FFFFFF"/>
        </w:rPr>
        <w:t>.</w:t>
      </w:r>
    </w:p>
    <w:p w14:paraId="3F814059" w14:textId="77777777" w:rsidR="007817C9" w:rsidRPr="009C63D5" w:rsidRDefault="007817C9">
      <w:pPr>
        <w:pPrChange w:id="163" w:author="Chenyu(Cherie) Li" w:date="2021-07-19T17:06:00Z">
          <w:pPr>
            <w:pStyle w:val="tables"/>
            <w:framePr w:wrap="around" w:vAnchor="margin" w:hAnchor="page" w:x="1449" w:y="4810"/>
          </w:pPr>
        </w:pPrChange>
      </w:pPr>
    </w:p>
    <w:p w14:paraId="5C8E7B55" w14:textId="1A3167E2" w:rsidR="007817C9" w:rsidRDefault="007817C9">
      <w:pPr>
        <w:rPr>
          <w:shd w:val="clear" w:color="auto" w:fill="FFFFFF"/>
        </w:rPr>
        <w:pPrChange w:id="164" w:author="Chenyu(Cherie) Li" w:date="2021-07-19T17:06:00Z">
          <w:pPr>
            <w:pStyle w:val="tables"/>
            <w:framePr w:wrap="around" w:vAnchor="margin" w:hAnchor="page" w:x="1449" w:y="4810"/>
          </w:pPr>
        </w:pPrChange>
      </w:pPr>
      <w:bookmarkStart w:id="165" w:name="_Toc48814295"/>
      <w:r w:rsidRPr="009C63D5">
        <w:t xml:space="preserve">Table </w:t>
      </w:r>
      <w:r w:rsidRPr="009C63D5">
        <w:fldChar w:fldCharType="begin"/>
      </w:r>
      <w:r w:rsidRPr="009C63D5">
        <w:instrText>SEQ Table \* ARABIC</w:instrText>
      </w:r>
      <w:r w:rsidRPr="009C63D5">
        <w:fldChar w:fldCharType="separate"/>
      </w:r>
      <w:r w:rsidR="00DD5841">
        <w:rPr>
          <w:noProof/>
        </w:rPr>
        <w:t>2</w:t>
      </w:r>
      <w:r w:rsidRPr="009C63D5">
        <w:fldChar w:fldCharType="end"/>
      </w:r>
      <w:r w:rsidRPr="009C63D5">
        <w:t xml:space="preserve"> Challenges of Using EHRs</w:t>
      </w:r>
      <w:bookmarkEnd w:id="165"/>
    </w:p>
    <w:tbl>
      <w:tblPr>
        <w:tblStyle w:val="TableGrid"/>
        <w:tblpPr w:leftFromText="180" w:rightFromText="180" w:vertAnchor="text" w:horzAnchor="margin" w:tblpY="987"/>
        <w:tblW w:w="0" w:type="auto"/>
        <w:tblLook w:val="04A0" w:firstRow="1" w:lastRow="0" w:firstColumn="1" w:lastColumn="0" w:noHBand="0" w:noVBand="1"/>
      </w:tblPr>
      <w:tblGrid>
        <w:gridCol w:w="2425"/>
        <w:gridCol w:w="6480"/>
      </w:tblGrid>
      <w:tr w:rsidR="00EC74DA" w:rsidRPr="00777793" w14:paraId="431C0F5E" w14:textId="77777777" w:rsidTr="00EC74DA">
        <w:tc>
          <w:tcPr>
            <w:tcW w:w="2425" w:type="dxa"/>
          </w:tcPr>
          <w:p w14:paraId="049D0F8E" w14:textId="77777777" w:rsidR="00EC74DA" w:rsidRPr="00DB5A15" w:rsidRDefault="00EC74DA">
            <w:pPr>
              <w:rPr>
                <w:rFonts w:cs="Times New Roman"/>
              </w:rPr>
              <w:pPrChange w:id="166" w:author="Chenyu(Cherie) Li" w:date="2021-07-19T17:06:00Z">
                <w:pPr>
                  <w:pStyle w:val="tableNormal0"/>
                  <w:framePr w:wrap="around" w:vAnchor="text" w:hAnchor="text" w:y="987"/>
                </w:pPr>
              </w:pPrChange>
            </w:pPr>
            <w:r w:rsidRPr="00DB5A15">
              <w:rPr>
                <w:rFonts w:cs="Times New Roman"/>
              </w:rPr>
              <w:t>Category</w:t>
            </w:r>
          </w:p>
        </w:tc>
        <w:tc>
          <w:tcPr>
            <w:tcW w:w="6480" w:type="dxa"/>
          </w:tcPr>
          <w:p w14:paraId="186A5A6F" w14:textId="77777777" w:rsidR="00EC74DA" w:rsidRPr="00DB5A15" w:rsidRDefault="00EC74DA">
            <w:pPr>
              <w:rPr>
                <w:rFonts w:cs="Times New Roman"/>
              </w:rPr>
              <w:pPrChange w:id="167" w:author="Chenyu(Cherie) Li" w:date="2021-07-19T17:06:00Z">
                <w:pPr>
                  <w:pStyle w:val="tableNormal0"/>
                  <w:framePr w:wrap="around" w:vAnchor="text" w:hAnchor="text" w:y="987"/>
                </w:pPr>
              </w:pPrChange>
            </w:pPr>
            <w:r w:rsidRPr="00DB5A15">
              <w:rPr>
                <w:rFonts w:cs="Times New Roman"/>
              </w:rPr>
              <w:t>Problem</w:t>
            </w:r>
          </w:p>
        </w:tc>
      </w:tr>
      <w:tr w:rsidR="00EC74DA" w:rsidRPr="00777793" w14:paraId="7EB81F56" w14:textId="77777777" w:rsidTr="00EC74DA">
        <w:trPr>
          <w:trHeight w:val="379"/>
        </w:trPr>
        <w:tc>
          <w:tcPr>
            <w:tcW w:w="2425" w:type="dxa"/>
            <w:vAlign w:val="center"/>
          </w:tcPr>
          <w:p w14:paraId="26866816" w14:textId="77777777" w:rsidR="00EC74DA" w:rsidRPr="00DB5A15" w:rsidRDefault="00EC74DA">
            <w:pPr>
              <w:rPr>
                <w:rFonts w:cs="Times New Roman"/>
              </w:rPr>
              <w:pPrChange w:id="168" w:author="Chenyu(Cherie) Li" w:date="2021-07-19T17:06:00Z">
                <w:pPr>
                  <w:pStyle w:val="tableNormal0"/>
                  <w:framePr w:wrap="around" w:vAnchor="text" w:hAnchor="text" w:y="987"/>
                </w:pPr>
              </w:pPrChange>
            </w:pPr>
            <w:r w:rsidRPr="00DB5A15">
              <w:rPr>
                <w:rFonts w:cs="Times New Roman"/>
              </w:rPr>
              <w:t>System challenge</w:t>
            </w:r>
          </w:p>
        </w:tc>
        <w:tc>
          <w:tcPr>
            <w:tcW w:w="6480" w:type="dxa"/>
            <w:vAlign w:val="center"/>
          </w:tcPr>
          <w:p w14:paraId="0D53CCCB" w14:textId="77777777" w:rsidR="00EC74DA" w:rsidRPr="00DB5A15" w:rsidRDefault="00EC74DA">
            <w:pPr>
              <w:rPr>
                <w:rFonts w:cs="Times New Roman"/>
              </w:rPr>
              <w:pPrChange w:id="169" w:author="Chenyu(Cherie) Li" w:date="2021-07-19T17:06:00Z">
                <w:pPr>
                  <w:pStyle w:val="tableNormal0"/>
                  <w:framePr w:wrap="around" w:vAnchor="text" w:hAnchor="text" w:y="987"/>
                </w:pPr>
              </w:pPrChange>
            </w:pPr>
            <w:r w:rsidRPr="00DB5A15">
              <w:rPr>
                <w:rFonts w:cs="Times New Roman"/>
              </w:rPr>
              <w:t xml:space="preserve">Lack of standardization, </w:t>
            </w:r>
            <w:proofErr w:type="gramStart"/>
            <w:r w:rsidRPr="00DB5A15">
              <w:rPr>
                <w:rFonts w:cs="Times New Roman"/>
              </w:rPr>
              <w:t>e.g.</w:t>
            </w:r>
            <w:proofErr w:type="gramEnd"/>
            <w:r w:rsidRPr="00DB5A15">
              <w:rPr>
                <w:rFonts w:cs="Times New Roman"/>
              </w:rPr>
              <w:t xml:space="preserve"> data transfer protocols </w:t>
            </w:r>
          </w:p>
          <w:p w14:paraId="62E42F15" w14:textId="77777777" w:rsidR="00EC74DA" w:rsidRPr="00DB5A15" w:rsidRDefault="00EC74DA">
            <w:pPr>
              <w:rPr>
                <w:rFonts w:cs="Times New Roman"/>
              </w:rPr>
              <w:pPrChange w:id="170" w:author="Chenyu(Cherie) Li" w:date="2021-07-19T17:06:00Z">
                <w:pPr>
                  <w:pStyle w:val="tableNormal0"/>
                  <w:framePr w:wrap="around" w:vAnchor="text" w:hAnchor="text" w:y="987"/>
                </w:pPr>
              </w:pPrChange>
            </w:pPr>
            <w:r w:rsidRPr="00DB5A15">
              <w:rPr>
                <w:rFonts w:cs="Times New Roman"/>
              </w:rPr>
              <w:t>Interoperability within health information systems</w:t>
            </w:r>
          </w:p>
          <w:p w14:paraId="66EF2054" w14:textId="77777777" w:rsidR="00EC74DA" w:rsidRPr="00DB5A15" w:rsidRDefault="00EC74DA">
            <w:pPr>
              <w:rPr>
                <w:rFonts w:cs="Times New Roman"/>
              </w:rPr>
              <w:pPrChange w:id="171" w:author="Chenyu(Cherie) Li" w:date="2021-07-19T17:06:00Z">
                <w:pPr>
                  <w:pStyle w:val="tableNormal0"/>
                  <w:framePr w:wrap="around" w:vAnchor="text" w:hAnchor="text" w:y="987"/>
                </w:pPr>
              </w:pPrChange>
            </w:pPr>
          </w:p>
        </w:tc>
      </w:tr>
      <w:tr w:rsidR="00EC74DA" w:rsidRPr="00777793" w14:paraId="5E3F2ABB" w14:textId="77777777" w:rsidTr="00EC74DA">
        <w:tc>
          <w:tcPr>
            <w:tcW w:w="2425" w:type="dxa"/>
            <w:vAlign w:val="center"/>
          </w:tcPr>
          <w:p w14:paraId="78972ADD" w14:textId="77777777" w:rsidR="00EC74DA" w:rsidRPr="00DB5A15" w:rsidRDefault="00EC74DA">
            <w:pPr>
              <w:rPr>
                <w:rFonts w:cs="Times New Roman"/>
              </w:rPr>
              <w:pPrChange w:id="172" w:author="Chenyu(Cherie) Li" w:date="2021-07-19T17:06:00Z">
                <w:pPr>
                  <w:pStyle w:val="tableNormal0"/>
                  <w:framePr w:wrap="around" w:vAnchor="text" w:hAnchor="text" w:y="987"/>
                </w:pPr>
              </w:pPrChange>
            </w:pPr>
            <w:r w:rsidRPr="00DB5A15">
              <w:rPr>
                <w:rFonts w:cs="Times New Roman"/>
              </w:rPr>
              <w:t>Data challenge</w:t>
            </w:r>
          </w:p>
        </w:tc>
        <w:tc>
          <w:tcPr>
            <w:tcW w:w="6480" w:type="dxa"/>
            <w:vAlign w:val="center"/>
          </w:tcPr>
          <w:p w14:paraId="5A544D9B" w14:textId="77777777" w:rsidR="00EC74DA" w:rsidRPr="00DB5A15" w:rsidRDefault="00EC74DA">
            <w:pPr>
              <w:rPr>
                <w:rFonts w:cs="Times New Roman"/>
              </w:rPr>
              <w:pPrChange w:id="173" w:author="Chenyu(Cherie) Li" w:date="2021-07-19T17:06:00Z">
                <w:pPr>
                  <w:pStyle w:val="tableNormal0"/>
                  <w:framePr w:wrap="around" w:vAnchor="text" w:hAnchor="text" w:y="987"/>
                </w:pPr>
              </w:pPrChange>
            </w:pPr>
            <w:r w:rsidRPr="00DB5A15">
              <w:rPr>
                <w:rFonts w:cs="Times New Roman"/>
              </w:rPr>
              <w:t xml:space="preserve">Missing data / field </w:t>
            </w:r>
          </w:p>
          <w:p w14:paraId="6F320DBF" w14:textId="77777777" w:rsidR="00EC74DA" w:rsidRPr="00DB5A15" w:rsidRDefault="00EC74DA">
            <w:pPr>
              <w:rPr>
                <w:rFonts w:cs="Times New Roman"/>
              </w:rPr>
              <w:pPrChange w:id="174" w:author="Chenyu(Cherie) Li" w:date="2021-07-19T17:06:00Z">
                <w:pPr>
                  <w:pStyle w:val="tableNormal0"/>
                  <w:framePr w:wrap="around" w:vAnchor="text" w:hAnchor="text" w:y="987"/>
                </w:pPr>
              </w:pPrChange>
            </w:pPr>
            <w:r w:rsidRPr="00DB5A15">
              <w:rPr>
                <w:rFonts w:cs="Times New Roman"/>
              </w:rPr>
              <w:t>Data quality validation</w:t>
            </w:r>
          </w:p>
          <w:p w14:paraId="6E463B70" w14:textId="77777777" w:rsidR="00EC74DA" w:rsidRPr="00DB5A15" w:rsidRDefault="00EC74DA">
            <w:pPr>
              <w:rPr>
                <w:rFonts w:cs="Times New Roman"/>
              </w:rPr>
              <w:pPrChange w:id="175" w:author="Chenyu(Cherie) Li" w:date="2021-07-19T17:06:00Z">
                <w:pPr>
                  <w:pStyle w:val="tableNormal0"/>
                  <w:framePr w:wrap="around" w:vAnchor="text" w:hAnchor="text" w:y="987"/>
                </w:pPr>
              </w:pPrChange>
            </w:pPr>
            <w:r w:rsidRPr="00DB5A15">
              <w:rPr>
                <w:rFonts w:cs="Times New Roman"/>
              </w:rPr>
              <w:t>Data gathering and integration</w:t>
            </w:r>
          </w:p>
          <w:p w14:paraId="17633CFD" w14:textId="77777777" w:rsidR="00EC74DA" w:rsidRPr="00DB5A15" w:rsidRDefault="00EC74DA">
            <w:pPr>
              <w:rPr>
                <w:rFonts w:cs="Times New Roman"/>
              </w:rPr>
              <w:pPrChange w:id="176" w:author="Chenyu(Cherie) Li" w:date="2021-07-19T17:06:00Z">
                <w:pPr>
                  <w:pStyle w:val="tableNormal0"/>
                  <w:framePr w:wrap="around" w:vAnchor="text" w:hAnchor="text" w:y="987"/>
                </w:pPr>
              </w:pPrChange>
            </w:pPr>
            <w:r w:rsidRPr="00DB5A15">
              <w:rPr>
                <w:rFonts w:cs="Times New Roman"/>
              </w:rPr>
              <w:t>Data storage and knowledge sharing</w:t>
            </w:r>
          </w:p>
          <w:p w14:paraId="55276EC8" w14:textId="77777777" w:rsidR="00EC74DA" w:rsidRPr="00DB5A15" w:rsidRDefault="00EC74DA">
            <w:pPr>
              <w:rPr>
                <w:rFonts w:cs="Times New Roman"/>
              </w:rPr>
              <w:pPrChange w:id="177" w:author="Chenyu(Cherie) Li" w:date="2021-07-19T17:06:00Z">
                <w:pPr>
                  <w:pStyle w:val="tableNormal0"/>
                  <w:framePr w:wrap="around" w:vAnchor="text" w:hAnchor="text" w:y="987"/>
                </w:pPr>
              </w:pPrChange>
            </w:pPr>
            <w:r w:rsidRPr="00DB5A15">
              <w:rPr>
                <w:rFonts w:cs="Times New Roman"/>
              </w:rPr>
              <w:t>Data publishing</w:t>
            </w:r>
          </w:p>
          <w:p w14:paraId="64D1C353" w14:textId="77777777" w:rsidR="00EC74DA" w:rsidRPr="00DB5A15" w:rsidRDefault="00EC74DA">
            <w:pPr>
              <w:rPr>
                <w:rFonts w:cs="Times New Roman"/>
              </w:rPr>
              <w:pPrChange w:id="178" w:author="Chenyu(Cherie) Li" w:date="2021-07-19T17:06:00Z">
                <w:pPr>
                  <w:pStyle w:val="tableNormal0"/>
                  <w:framePr w:wrap="around" w:vAnchor="text" w:hAnchor="text" w:y="987"/>
                </w:pPr>
              </w:pPrChange>
            </w:pPr>
            <w:r w:rsidRPr="00DB5A15">
              <w:rPr>
                <w:rFonts w:cs="Times New Roman"/>
              </w:rPr>
              <w:t xml:space="preserve"> </w:t>
            </w:r>
          </w:p>
        </w:tc>
      </w:tr>
      <w:tr w:rsidR="00EC74DA" w:rsidRPr="00777793" w14:paraId="374B3521" w14:textId="77777777" w:rsidTr="00EC74DA">
        <w:tc>
          <w:tcPr>
            <w:tcW w:w="2425" w:type="dxa"/>
            <w:vAlign w:val="center"/>
          </w:tcPr>
          <w:p w14:paraId="38573122" w14:textId="77777777" w:rsidR="00EC74DA" w:rsidRPr="00DB5A15" w:rsidRDefault="00EC74DA">
            <w:pPr>
              <w:rPr>
                <w:rFonts w:cs="Times New Roman"/>
              </w:rPr>
              <w:pPrChange w:id="179" w:author="Chenyu(Cherie) Li" w:date="2021-07-19T17:06:00Z">
                <w:pPr>
                  <w:pStyle w:val="tableNormal0"/>
                  <w:framePr w:wrap="around" w:vAnchor="text" w:hAnchor="text" w:y="987"/>
                </w:pPr>
              </w:pPrChange>
            </w:pPr>
            <w:r w:rsidRPr="00DB5A15">
              <w:rPr>
                <w:rFonts w:cs="Times New Roman"/>
              </w:rPr>
              <w:t xml:space="preserve">Analytics </w:t>
            </w:r>
          </w:p>
        </w:tc>
        <w:tc>
          <w:tcPr>
            <w:tcW w:w="6480" w:type="dxa"/>
            <w:vAlign w:val="center"/>
          </w:tcPr>
          <w:p w14:paraId="0404C018" w14:textId="77777777" w:rsidR="00EC74DA" w:rsidRPr="00DB5A15" w:rsidRDefault="00EC74DA">
            <w:pPr>
              <w:rPr>
                <w:rFonts w:cs="Times New Roman"/>
              </w:rPr>
              <w:pPrChange w:id="180" w:author="Chenyu(Cherie) Li" w:date="2021-07-19T17:06:00Z">
                <w:pPr>
                  <w:pStyle w:val="tableNormal0"/>
                  <w:framePr w:wrap="around" w:vAnchor="text" w:hAnchor="text" w:y="987"/>
                </w:pPr>
              </w:pPrChange>
            </w:pPr>
            <w:r w:rsidRPr="00DB5A15">
              <w:rPr>
                <w:rFonts w:cs="Times New Roman"/>
              </w:rPr>
              <w:t xml:space="preserve">Study design based on research topic </w:t>
            </w:r>
          </w:p>
          <w:p w14:paraId="454A0AEC" w14:textId="77777777" w:rsidR="00EC74DA" w:rsidRPr="00DB5A15" w:rsidRDefault="00EC74DA">
            <w:pPr>
              <w:rPr>
                <w:rFonts w:cs="Times New Roman"/>
              </w:rPr>
              <w:pPrChange w:id="181" w:author="Chenyu(Cherie) Li" w:date="2021-07-19T17:06:00Z">
                <w:pPr>
                  <w:pStyle w:val="tableNormal0"/>
                  <w:framePr w:wrap="around" w:vAnchor="text" w:hAnchor="text" w:y="987"/>
                </w:pPr>
              </w:pPrChange>
            </w:pPr>
            <w:r w:rsidRPr="00DB5A15">
              <w:rPr>
                <w:rFonts w:cs="Times New Roman"/>
              </w:rPr>
              <w:t>Study design to address missing data/ data problem</w:t>
            </w:r>
          </w:p>
          <w:p w14:paraId="4491CE09" w14:textId="77777777" w:rsidR="00EC74DA" w:rsidRPr="00DB5A15" w:rsidRDefault="00EC74DA">
            <w:pPr>
              <w:rPr>
                <w:rFonts w:cs="Times New Roman"/>
              </w:rPr>
              <w:pPrChange w:id="182" w:author="Chenyu(Cherie) Li" w:date="2021-07-19T17:06:00Z">
                <w:pPr>
                  <w:pStyle w:val="tableNormal0"/>
                  <w:framePr w:wrap="around" w:vAnchor="text" w:hAnchor="text" w:y="987"/>
                </w:pPr>
              </w:pPrChange>
            </w:pPr>
            <w:r w:rsidRPr="00DB5A15">
              <w:rPr>
                <w:rFonts w:cs="Times New Roman"/>
              </w:rPr>
              <w:lastRenderedPageBreak/>
              <w:t>Need for computable phenotype</w:t>
            </w:r>
          </w:p>
          <w:p w14:paraId="289A01FE" w14:textId="77777777" w:rsidR="00EC74DA" w:rsidRPr="00DB5A15" w:rsidRDefault="00EC74DA">
            <w:pPr>
              <w:rPr>
                <w:rFonts w:cs="Times New Roman"/>
              </w:rPr>
              <w:pPrChange w:id="183" w:author="Chenyu(Cherie) Li" w:date="2021-07-19T17:06:00Z">
                <w:pPr>
                  <w:pStyle w:val="tableNormal0"/>
                  <w:framePr w:wrap="around" w:vAnchor="text" w:hAnchor="text" w:y="987"/>
                </w:pPr>
              </w:pPrChange>
            </w:pPr>
          </w:p>
        </w:tc>
      </w:tr>
      <w:tr w:rsidR="00EC74DA" w:rsidRPr="00777793" w14:paraId="291D5D4F" w14:textId="77777777" w:rsidTr="00EC74DA">
        <w:tc>
          <w:tcPr>
            <w:tcW w:w="2425" w:type="dxa"/>
            <w:vAlign w:val="center"/>
          </w:tcPr>
          <w:p w14:paraId="5B42143E" w14:textId="77777777" w:rsidR="00EC74DA" w:rsidRPr="00DB5A15" w:rsidRDefault="00EC74DA">
            <w:pPr>
              <w:rPr>
                <w:rFonts w:cs="Times New Roman"/>
              </w:rPr>
              <w:pPrChange w:id="184" w:author="Chenyu(Cherie) Li" w:date="2021-07-19T17:06:00Z">
                <w:pPr>
                  <w:pStyle w:val="tableNormal0"/>
                  <w:framePr w:wrap="around" w:vAnchor="text" w:hAnchor="text" w:y="987"/>
                </w:pPr>
              </w:pPrChange>
            </w:pPr>
            <w:r w:rsidRPr="00DB5A15">
              <w:rPr>
                <w:rFonts w:cs="Times New Roman"/>
              </w:rPr>
              <w:lastRenderedPageBreak/>
              <w:t>Clinical knowledge</w:t>
            </w:r>
          </w:p>
        </w:tc>
        <w:tc>
          <w:tcPr>
            <w:tcW w:w="6480" w:type="dxa"/>
            <w:vAlign w:val="center"/>
          </w:tcPr>
          <w:p w14:paraId="110F85E3" w14:textId="77777777" w:rsidR="00EC74DA" w:rsidRPr="00DB5A15" w:rsidRDefault="00EC74DA">
            <w:pPr>
              <w:rPr>
                <w:rFonts w:cs="Times New Roman"/>
              </w:rPr>
              <w:pPrChange w:id="185" w:author="Chenyu(Cherie) Li" w:date="2021-07-19T17:06:00Z">
                <w:pPr>
                  <w:pStyle w:val="tableNormal0"/>
                  <w:framePr w:wrap="around" w:vAnchor="text" w:hAnchor="text" w:y="987"/>
                </w:pPr>
              </w:pPrChange>
            </w:pPr>
            <w:r w:rsidRPr="00DB5A15">
              <w:rPr>
                <w:rFonts w:cs="Times New Roman"/>
              </w:rPr>
              <w:t xml:space="preserve">Are the results applicable for the clinical </w:t>
            </w:r>
            <w:proofErr w:type="gramStart"/>
            <w:r w:rsidRPr="00DB5A15">
              <w:rPr>
                <w:rFonts w:cs="Times New Roman"/>
              </w:rPr>
              <w:t>setting</w:t>
            </w:r>
            <w:proofErr w:type="gramEnd"/>
            <w:r w:rsidRPr="00DB5A15">
              <w:rPr>
                <w:rFonts w:cs="Times New Roman"/>
              </w:rPr>
              <w:t xml:space="preserve"> </w:t>
            </w:r>
          </w:p>
          <w:p w14:paraId="1B901681" w14:textId="77777777" w:rsidR="00EC74DA" w:rsidRPr="00DB5A15" w:rsidRDefault="00EC74DA">
            <w:pPr>
              <w:rPr>
                <w:rFonts w:cs="Times New Roman"/>
              </w:rPr>
              <w:pPrChange w:id="186" w:author="Chenyu(Cherie) Li" w:date="2021-07-19T17:06:00Z">
                <w:pPr>
                  <w:pStyle w:val="tableNormal0"/>
                  <w:framePr w:wrap="around" w:vAnchor="text" w:hAnchor="text" w:y="987"/>
                </w:pPr>
              </w:pPrChange>
            </w:pPr>
            <w:r w:rsidRPr="00DB5A15">
              <w:rPr>
                <w:rFonts w:cs="Times New Roman"/>
              </w:rPr>
              <w:t xml:space="preserve">Cohort definition validation </w:t>
            </w:r>
          </w:p>
          <w:p w14:paraId="01BC1FD2" w14:textId="77777777" w:rsidR="00EC74DA" w:rsidRPr="00DB5A15" w:rsidRDefault="00EC74DA">
            <w:pPr>
              <w:rPr>
                <w:rFonts w:cs="Times New Roman"/>
              </w:rPr>
              <w:pPrChange w:id="187" w:author="Chenyu(Cherie) Li" w:date="2021-07-19T17:06:00Z">
                <w:pPr>
                  <w:pStyle w:val="tableNormal0"/>
                  <w:framePr w:wrap="around" w:vAnchor="text" w:hAnchor="text" w:y="987"/>
                </w:pPr>
              </w:pPrChange>
            </w:pPr>
          </w:p>
        </w:tc>
      </w:tr>
    </w:tbl>
    <w:p w14:paraId="107477F2" w14:textId="77777777" w:rsidR="00BB0BBA" w:rsidRDefault="00BB0BBA" w:rsidP="00440C09"/>
    <w:p w14:paraId="33A0142B" w14:textId="77777777" w:rsidR="002C35D8" w:rsidRDefault="002C35D8" w:rsidP="00440C09"/>
    <w:p w14:paraId="13BBF4BB" w14:textId="18BC722A" w:rsidR="616D94BD" w:rsidRPr="00A73889" w:rsidRDefault="616D94BD" w:rsidP="00440C09">
      <w:r w:rsidRPr="00A73889">
        <w:t>As is stated in Guidelines for Good Pharmacoepidemiology Practices (GPP):</w:t>
      </w:r>
    </w:p>
    <w:p w14:paraId="45381E79" w14:textId="1A5FB16C" w:rsidR="00566FF3" w:rsidRDefault="00FC3CF4">
      <w:pPr>
        <w:rPr>
          <w:shd w:val="clear" w:color="auto" w:fill="EDFBFF"/>
        </w:rPr>
        <w:pPrChange w:id="188" w:author="Chenyu(Cherie) Li" w:date="2021-07-19T17:06:00Z">
          <w:pPr>
            <w:ind w:left="720"/>
          </w:pPr>
        </w:pPrChange>
      </w:pPr>
      <w:r>
        <w:rPr>
          <w:i/>
          <w:iCs/>
        </w:rPr>
        <w:t>“</w:t>
      </w:r>
      <w:r w:rsidR="00626345" w:rsidRPr="00A73889">
        <w:rPr>
          <w:i/>
          <w:iCs/>
        </w:rPr>
        <w:t xml:space="preserve">Data analysis comprises comparisons and methods for analyzing and presenting results, categorizations, and procedures to control sources of bias and their influence on </w:t>
      </w:r>
      <w:r w:rsidR="0012181B" w:rsidRPr="00A73889">
        <w:rPr>
          <w:i/>
          <w:iCs/>
        </w:rPr>
        <w:t>outcome</w:t>
      </w:r>
      <w:r w:rsidR="00626345" w:rsidRPr="00A73889">
        <w:rPr>
          <w:i/>
          <w:iCs/>
        </w:rPr>
        <w:t xml:space="preserve">s, e.g., </w:t>
      </w:r>
      <w:r w:rsidR="0012181B" w:rsidRPr="00A73889">
        <w:rPr>
          <w:i/>
          <w:iCs/>
        </w:rPr>
        <w:t xml:space="preserve">the </w:t>
      </w:r>
      <w:r w:rsidR="00626345" w:rsidRPr="00A73889">
        <w:rPr>
          <w:i/>
          <w:iCs/>
        </w:rPr>
        <w:t>possible impact of biases due to selection bias, misclassification, confounding, and missing data.</w:t>
      </w:r>
      <w:r w:rsidR="004957A1" w:rsidRPr="00A73889">
        <w:fldChar w:fldCharType="begin"/>
      </w:r>
      <w:r w:rsidR="00BC3AC7">
        <w:instrText xml:space="preserve"> ADDIN EN.CITE &lt;EndNote&gt;&lt;Cite&gt;&lt;Author&gt;Public Policy Committee&lt;/Author&gt;&lt;Year&gt;2016&lt;/Year&gt;&lt;RecNum&gt;30&lt;/RecNum&gt;&lt;DisplayText&gt;[26]&lt;/DisplayText&gt;&lt;record&gt;&lt;rec-number&gt;30&lt;/rec-number&gt;&lt;foreign-keys&gt;&lt;key app="EN" db-id="wzpv2ppvtpz2foedrep5pvddrz5tx2a55ptt" timestamp="1595268216"&gt;30&lt;/key&gt;&lt;/foreign-keys&gt;&lt;ref-type name="Journal Article"&gt;17&lt;/ref-type&gt;&lt;contributors&gt;&lt;authors&gt;&lt;author&gt;Public Policy Committee, International Society of Pharmacoepidemiology&lt;/author&gt;&lt;/authors&gt;&lt;/contributors&gt;&lt;titles&gt;&lt;title&gt;Guidelines for good pharmacoepidemiology practice (GPP)&lt;/title&gt;&lt;secondary-title&gt;Pharmacoepidemiol Drug Saf&lt;/secondary-title&gt;&lt;/titles&gt;&lt;periodical&gt;&lt;full-title&gt;Pharmacoepidemiol Drug Saf&lt;/full-title&gt;&lt;/periodical&gt;&lt;pages&gt;2-10&lt;/pages&gt;&lt;volume&gt;25&lt;/volume&gt;&lt;number&gt;1&lt;/number&gt;&lt;edition&gt;2015/11/06&lt;/edition&gt;&lt;keywords&gt;&lt;keyword&gt;Data Collection&lt;/keyword&gt;&lt;keyword&gt;Data Interpretation, Statistical&lt;/keyword&gt;&lt;keyword&gt;Epidemiologic Methods&lt;/keyword&gt;&lt;keyword&gt;Goals&lt;/keyword&gt;&lt;keyword&gt;Information Storage and Retrieval&lt;/keyword&gt;&lt;keyword&gt;Pharmacoepidemiology/*methods/standards/statistics &amp;amp; numerical data&lt;/keyword&gt;&lt;keyword&gt;*Research Design/standards&lt;/keyword&gt;&lt;keyword&gt;Research Subjects&lt;/keyword&gt;&lt;/keywords&gt;&lt;dates&gt;&lt;year&gt;2016&lt;/year&gt;&lt;pub-dates&gt;&lt;date&gt;Jan&lt;/date&gt;&lt;/pub-dates&gt;&lt;/dates&gt;&lt;isbn&gt;1099-1557 (Electronic)&amp;#xD;1053-8569 (Linking)&lt;/isbn&gt;&lt;accession-num&gt;26537534&lt;/accession-num&gt;&lt;urls&gt;&lt;related-urls&gt;&lt;url&gt;https://www.ncbi.nlm.nih.gov/pubmed/26537534&lt;/url&gt;&lt;/related-urls&gt;&lt;/urls&gt;&lt;electronic-resource-num&gt;10.1002/pds.3891&lt;/electronic-resource-num&gt;&lt;/record&gt;&lt;/Cite&gt;&lt;/EndNote&gt;</w:instrText>
      </w:r>
      <w:r w:rsidR="004957A1" w:rsidRPr="00A73889">
        <w:fldChar w:fldCharType="separate"/>
      </w:r>
      <w:r w:rsidR="00BC3AC7">
        <w:rPr>
          <w:noProof/>
        </w:rPr>
        <w:t>[26]</w:t>
      </w:r>
      <w:r w:rsidR="004957A1" w:rsidRPr="00A73889">
        <w:fldChar w:fldCharType="end"/>
      </w:r>
      <w:r>
        <w:t>”</w:t>
      </w:r>
    </w:p>
    <w:p w14:paraId="004D8596" w14:textId="075C36E3" w:rsidR="00566FF3" w:rsidRDefault="00566FF3" w:rsidP="00440C09">
      <w:pPr>
        <w:rPr>
          <w:shd w:val="clear" w:color="auto" w:fill="FFFFFF"/>
        </w:rPr>
      </w:pPr>
      <w:r w:rsidRPr="00566FF3">
        <w:rPr>
          <w:shd w:val="clear" w:color="auto" w:fill="FFFFFF"/>
        </w:rPr>
        <w:t>Furthermore, that the analysis method should</w:t>
      </w:r>
    </w:p>
    <w:p w14:paraId="14F1315D" w14:textId="5C939824" w:rsidR="0008730C" w:rsidRDefault="00FC3CF4">
      <w:pPr>
        <w:pPrChange w:id="189" w:author="Chenyu(Cherie) Li" w:date="2021-07-19T17:06:00Z">
          <w:pPr>
            <w:ind w:left="720"/>
          </w:pPr>
        </w:pPrChange>
      </w:pPr>
      <w:r>
        <w:rPr>
          <w:i/>
          <w:iCs/>
          <w:shd w:val="clear" w:color="auto" w:fill="FFFFFF"/>
        </w:rPr>
        <w:t>“</w:t>
      </w:r>
      <w:proofErr w:type="gramStart"/>
      <w:r w:rsidR="00566FF3" w:rsidRPr="00566FF3">
        <w:rPr>
          <w:i/>
          <w:iCs/>
          <w:shd w:val="clear" w:color="auto" w:fill="FFFFFF"/>
        </w:rPr>
        <w:t>be</w:t>
      </w:r>
      <w:proofErr w:type="gramEnd"/>
      <w:r w:rsidR="00566FF3" w:rsidRPr="00566FF3">
        <w:rPr>
          <w:i/>
          <w:iCs/>
          <w:shd w:val="clear" w:color="auto" w:fill="FFFFFF"/>
        </w:rPr>
        <w:t xml:space="preserve"> directed toward the unbiased estimation of the epidemiologic parameters of interest. </w:t>
      </w:r>
      <w:r w:rsidR="004E21EB" w:rsidRPr="008264A4">
        <w:rPr>
          <w:i/>
          <w:iCs/>
          <w:shd w:val="clear" w:color="auto" w:fill="FFFFFF"/>
        </w:rPr>
        <w:t>The precision of effect estimates should be quantified using confidence intervals. Comparability of</w:t>
      </w:r>
      <w:r w:rsidR="004E21EB" w:rsidRPr="004E21EB">
        <w:rPr>
          <w:i/>
          <w:iCs/>
          <w:shd w:val="clear" w:color="auto" w:fill="FFFFFF"/>
        </w:rPr>
        <w:t xml:space="preserve"> populations for pooled estimates should be </w:t>
      </w:r>
      <w:proofErr w:type="gramStart"/>
      <w:r w:rsidR="004E21EB" w:rsidRPr="004E21EB">
        <w:rPr>
          <w:i/>
          <w:iCs/>
          <w:shd w:val="clear" w:color="auto" w:fill="FFFFFF"/>
        </w:rPr>
        <w:t>assured, and</w:t>
      </w:r>
      <w:proofErr w:type="gramEnd"/>
      <w:r w:rsidR="004E21EB" w:rsidRPr="004E21EB">
        <w:rPr>
          <w:i/>
          <w:iCs/>
          <w:shd w:val="clear" w:color="auto" w:fill="FFFFFF"/>
        </w:rPr>
        <w:t xml:space="preserve"> missing important variables should be addressed. Interpretation of statistical measures, including confidence intervals, should be tempered with appropriate judgment and acknowledgements of potential sources of error and limitations of the analysis and should never be taken as the sole or rigid basis for concluding that there is or is not a </w:t>
      </w:r>
      <w:r w:rsidR="004E21EB" w:rsidRPr="33D63585">
        <w:rPr>
          <w:i/>
          <w:iCs/>
          <w:shd w:val="clear" w:color="auto" w:fill="FFFFFF"/>
        </w:rPr>
        <w:t>relation</w:t>
      </w:r>
      <w:r w:rsidR="00BB11D7" w:rsidRPr="33D63585">
        <w:rPr>
          <w:i/>
          <w:iCs/>
          <w:shd w:val="clear" w:color="auto" w:fill="FFFFFF"/>
        </w:rPr>
        <w:t>ship</w:t>
      </w:r>
      <w:r w:rsidR="004E21EB" w:rsidRPr="004E21EB">
        <w:rPr>
          <w:i/>
          <w:iCs/>
          <w:shd w:val="clear" w:color="auto" w:fill="FFFFFF"/>
        </w:rPr>
        <w:t xml:space="preserve"> between an exposure and outcome. Sensitivity analyses should be conducted to examine the effect of varying potentially critical assumptions of the analysis</w:t>
      </w:r>
      <w:r w:rsidR="005A7F7A">
        <w:rPr>
          <w:i/>
          <w:iCs/>
          <w:shd w:val="clear" w:color="auto" w:fill="FFFFFF"/>
        </w:rPr>
        <w:t>”</w:t>
      </w:r>
      <w:r w:rsidR="004E21EB" w:rsidRPr="004E21EB">
        <w:rPr>
          <w:i/>
          <w:iCs/>
        </w:rPr>
        <w:t>.</w:t>
      </w:r>
      <w:r w:rsidR="004E21EB">
        <w:t xml:space="preserve"> </w:t>
      </w:r>
    </w:p>
    <w:p w14:paraId="09F98B06" w14:textId="3C7A5C8B" w:rsidR="004E21EB" w:rsidRPr="004E21EB" w:rsidRDefault="00FC3CF4">
      <w:pPr>
        <w:rPr>
          <w:rFonts w:cs="Times New Roman"/>
        </w:rPr>
        <w:pPrChange w:id="190" w:author="Chenyu(Cherie) Li" w:date="2021-07-19T17:06:00Z">
          <w:pPr>
            <w:ind w:left="720"/>
          </w:pPr>
        </w:pPrChange>
      </w:pPr>
      <w:r>
        <w:t>“’</w:t>
      </w:r>
      <w:r w:rsidR="004E21EB" w:rsidRPr="001B2B15">
        <w:rPr>
          <w:i/>
          <w:iCs/>
        </w:rPr>
        <w:t>Any sensitivity analyses should be described.</w:t>
      </w:r>
      <w:r w:rsidR="00B25E3B">
        <w:t>’</w:t>
      </w:r>
      <w:r w:rsidR="00185313">
        <w:fldChar w:fldCharType="begin"/>
      </w:r>
      <w:r w:rsidR="00BC3AC7">
        <w:instrText xml:space="preserve"> ADDIN EN.CITE &lt;EndNote&gt;&lt;Cite&gt;&lt;Author&gt;Public Policy Committee&lt;/Author&gt;&lt;Year&gt;2016&lt;/Year&gt;&lt;RecNum&gt;30&lt;/RecNum&gt;&lt;DisplayText&gt;[26]&lt;/DisplayText&gt;&lt;record&gt;&lt;rec-number&gt;30&lt;/rec-number&gt;&lt;foreign-keys&gt;&lt;key app="EN" db-id="wzpv2ppvtpz2foedrep5pvddrz5tx2a55ptt" timestamp="1595268216"&gt;30&lt;/key&gt;&lt;/foreign-keys&gt;&lt;ref-type name="Journal Article"&gt;17&lt;/ref-type&gt;&lt;contributors&gt;&lt;authors&gt;&lt;author&gt;Public Policy Committee, International Society of Pharmacoepidemiology&lt;/author&gt;&lt;/authors&gt;&lt;/contributors&gt;&lt;titles&gt;&lt;title&gt;Guidelines for good pharmacoepidemiology practice (GPP)&lt;/title&gt;&lt;secondary-title&gt;Pharmacoepidemiol Drug Saf&lt;/secondary-title&gt;&lt;/titles&gt;&lt;periodical&gt;&lt;full-title&gt;Pharmacoepidemiol Drug Saf&lt;/full-title&gt;&lt;/periodical&gt;&lt;pages&gt;2-10&lt;/pages&gt;&lt;volume&gt;25&lt;/volume&gt;&lt;number&gt;1&lt;/number&gt;&lt;edition&gt;2015/11/06&lt;/edition&gt;&lt;keywords&gt;&lt;keyword&gt;Data Collection&lt;/keyword&gt;&lt;keyword&gt;Data Interpretation, Statistical&lt;/keyword&gt;&lt;keyword&gt;Epidemiologic Methods&lt;/keyword&gt;&lt;keyword&gt;Goals&lt;/keyword&gt;&lt;keyword&gt;Information Storage and Retrieval&lt;/keyword&gt;&lt;keyword&gt;Pharmacoepidemiology/*methods/standards/statistics &amp;amp; numerical data&lt;/keyword&gt;&lt;keyword&gt;*Research Design/standards&lt;/keyword&gt;&lt;keyword&gt;Research Subjects&lt;/keyword&gt;&lt;/keywords&gt;&lt;dates&gt;&lt;year&gt;2016&lt;/year&gt;&lt;pub-dates&gt;&lt;date&gt;Jan&lt;/date&gt;&lt;/pub-dates&gt;&lt;/dates&gt;&lt;isbn&gt;1099-1557 (Electronic)&amp;#xD;1053-8569 (Linking)&lt;/isbn&gt;&lt;accession-num&gt;26537534&lt;/accession-num&gt;&lt;urls&gt;&lt;related-urls&gt;&lt;url&gt;https://www.ncbi.nlm.nih.gov/pubmed/26537534&lt;/url&gt;&lt;/related-urls&gt;&lt;/urls&gt;&lt;electronic-resource-num&gt;10.1002/pds.3891&lt;/electronic-resource-num&gt;&lt;/record&gt;&lt;/Cite&gt;&lt;/EndNote&gt;</w:instrText>
      </w:r>
      <w:r w:rsidR="00185313">
        <w:fldChar w:fldCharType="separate"/>
      </w:r>
      <w:r w:rsidR="00BC3AC7">
        <w:rPr>
          <w:noProof/>
        </w:rPr>
        <w:t>[26]</w:t>
      </w:r>
      <w:r w:rsidR="00185313">
        <w:fldChar w:fldCharType="end"/>
      </w:r>
      <w:r>
        <w:t>”</w:t>
      </w:r>
    </w:p>
    <w:p w14:paraId="0C51B135" w14:textId="193BD4FD" w:rsidR="00626345" w:rsidRDefault="00626345" w:rsidP="00440C09">
      <w:r w:rsidRPr="00566FF3">
        <w:lastRenderedPageBreak/>
        <w:t xml:space="preserve">From the guideline - Best Practices for Conducting and Reporting Pharmacoepidemiologic Safety Studies Using Electronic Healthcare Data- </w:t>
      </w:r>
      <w:r w:rsidR="00E924A7" w:rsidRPr="00566FF3">
        <w:t>a</w:t>
      </w:r>
      <w:r w:rsidRPr="00566FF3">
        <w:t xml:space="preserve">t a minimum, a research program should provide information on statistical models and tests, estimation of sample size, study meaning level ad strength, handling of missing values, analysis of subgroups and assessment of effect change, and confounding adjustment process </w:t>
      </w:r>
      <w:r w:rsidRPr="00566FF3">
        <w:fldChar w:fldCharType="begin"/>
      </w:r>
      <w:r w:rsidR="00BC3AC7">
        <w:instrText xml:space="preserve"> ADDIN EN.CITE &lt;EndNote&gt;&lt;Cite&gt;&lt;Author&gt;FDA&lt;/Author&gt;&lt;Year&gt;2013&lt;/Year&gt;&lt;RecNum&gt;36&lt;/RecNum&gt;&lt;DisplayText&gt;[14]&lt;/DisplayText&gt;&lt;record&gt;&lt;rec-number&gt;36&lt;/rec-number&gt;&lt;foreign-keys&gt;&lt;key app="EN" db-id="wzpv2ppvtpz2foedrep5pvddrz5tx2a55ptt" timestamp="1595397125"&gt;36&lt;/key&gt;&lt;/foreign-keys&gt;&lt;ref-type name="Journal Article"&gt;17&lt;/ref-type&gt;&lt;contributors&gt;&lt;authors&gt;&lt;author&gt;FDA&lt;/author&gt;&lt;/authors&gt;&lt;/contributors&gt;&lt;titles&gt;&lt;title&gt;Best Practices for Conducting and Reporting Pharmacoepidemiologic Safety Studies Using Electronic Healthcare Data&lt;/title&gt;&lt;/titles&gt;&lt;dates&gt;&lt;year&gt;2013&lt;/year&gt;&lt;pub-dates&gt;&lt;date&gt;&amp;#xD;May 2013&lt;/date&gt;&lt;/pub-dates&gt;&lt;/dates&gt;&lt;urls&gt;&lt;related-urls&gt;&lt;url&gt;https://www.fda.gov/regulatory-information/search-fda-guidance-documents/best-practices-conducting-and-reporting-pharmacoepidemiologic-safety-studies-using-electronic&lt;/url&gt;&lt;/related-urls&gt;&lt;/urls&gt;&lt;/record&gt;&lt;/Cite&gt;&lt;/EndNote&gt;</w:instrText>
      </w:r>
      <w:r w:rsidRPr="00566FF3">
        <w:fldChar w:fldCharType="separate"/>
      </w:r>
      <w:r w:rsidR="00BC3AC7">
        <w:rPr>
          <w:noProof/>
        </w:rPr>
        <w:t>[14]</w:t>
      </w:r>
      <w:r w:rsidRPr="00566FF3">
        <w:fldChar w:fldCharType="end"/>
      </w:r>
      <w:r w:rsidRPr="00566FF3">
        <w:t>.</w:t>
      </w:r>
      <w:r w:rsidR="00453F6C" w:rsidRPr="00566FF3">
        <w:t xml:space="preserve"> </w:t>
      </w:r>
    </w:p>
    <w:p w14:paraId="2B867CC9" w14:textId="3EEB11AD" w:rsidR="001B7844" w:rsidRDefault="007E5449" w:rsidP="00440C09">
      <w:r>
        <w:t>As</w:t>
      </w:r>
      <w:r w:rsidR="008900E5">
        <w:t xml:space="preserve"> </w:t>
      </w:r>
      <w:r w:rsidR="00B65A86">
        <w:t xml:space="preserve">the </w:t>
      </w:r>
      <w:r w:rsidR="008900E5">
        <w:t>F</w:t>
      </w:r>
      <w:r w:rsidR="00F50CEB">
        <w:t>ramework</w:t>
      </w:r>
      <w:r w:rsidR="008900E5">
        <w:t xml:space="preserve"> </w:t>
      </w:r>
      <w:r w:rsidR="00F50CEB">
        <w:t xml:space="preserve">for </w:t>
      </w:r>
      <w:r w:rsidR="008900E5">
        <w:t xml:space="preserve">FDA’S </w:t>
      </w:r>
      <w:r w:rsidR="00F50CEB">
        <w:t>Real</w:t>
      </w:r>
      <w:r w:rsidR="008900E5">
        <w:t>-W</w:t>
      </w:r>
      <w:r w:rsidR="00F50CEB">
        <w:t>orld</w:t>
      </w:r>
      <w:r w:rsidR="008900E5">
        <w:t xml:space="preserve"> E</w:t>
      </w:r>
      <w:r w:rsidR="00F50CEB">
        <w:t>vidence</w:t>
      </w:r>
      <w:r w:rsidR="008900E5">
        <w:t xml:space="preserve"> P</w:t>
      </w:r>
      <w:r w:rsidR="00F50CEB">
        <w:t>rogram</w:t>
      </w:r>
      <w:r>
        <w:t xml:space="preserve"> stated</w:t>
      </w:r>
      <w:r w:rsidR="00F50CEB">
        <w:t xml:space="preserve">: </w:t>
      </w:r>
    </w:p>
    <w:p w14:paraId="7B51A2D2" w14:textId="3DDD6E95" w:rsidR="004C4D95" w:rsidRDefault="004C4D95">
      <w:pPr>
        <w:rPr>
          <w:i/>
          <w:iCs/>
          <w:shd w:val="clear" w:color="auto" w:fill="FFFFFF"/>
        </w:rPr>
        <w:pPrChange w:id="191" w:author="Chenyu(Cherie) Li" w:date="2021-07-19T17:06:00Z">
          <w:pPr>
            <w:ind w:left="720"/>
          </w:pPr>
        </w:pPrChange>
      </w:pPr>
      <w:r w:rsidRPr="00F738EE">
        <w:rPr>
          <w:i/>
          <w:iCs/>
          <w:shd w:val="clear" w:color="auto" w:fill="FFFFFF"/>
        </w:rPr>
        <w:t>In considering whether data gathered through observational</w:t>
      </w:r>
      <w:r w:rsidR="00C10BF1" w:rsidRPr="00F738EE">
        <w:rPr>
          <w:i/>
          <w:iCs/>
          <w:shd w:val="clear" w:color="auto" w:fill="FFFFFF"/>
        </w:rPr>
        <w:t xml:space="preserve"> </w:t>
      </w:r>
      <w:r w:rsidRPr="00F738EE">
        <w:rPr>
          <w:i/>
          <w:iCs/>
          <w:shd w:val="clear" w:color="auto" w:fill="FFFFFF"/>
        </w:rPr>
        <w:t>study designs are appropriate to generate RWE for the purpose of supporting effectiveness determinations, FDA intends to evaluate multiple questions of interest that could affect the ability to draw a reliable causal inference</w:t>
      </w:r>
      <w:r w:rsidR="00053412" w:rsidRPr="00F738EE">
        <w:rPr>
          <w:i/>
          <w:iCs/>
          <w:shd w:val="clear" w:color="auto" w:fill="FFFFFF"/>
        </w:rPr>
        <w:t>.</w:t>
      </w:r>
      <w:r w:rsidR="003710B0" w:rsidRPr="00F738EE">
        <w:rPr>
          <w:i/>
          <w:iCs/>
          <w:shd w:val="clear" w:color="auto" w:fill="FFFFFF"/>
        </w:rPr>
        <w:fldChar w:fldCharType="begin"/>
      </w:r>
      <w:r w:rsidR="003710B0" w:rsidRPr="00F738EE">
        <w:rPr>
          <w:i/>
          <w:iCs/>
          <w:shd w:val="clear" w:color="auto" w:fill="FFFFFF"/>
        </w:rPr>
        <w:instrText xml:space="preserve"> ADDIN EN.CITE &lt;EndNote&gt;&lt;Cite&gt;&lt;Author&gt;FDA&lt;/Author&gt;&lt;Year&gt;2018&lt;/Year&gt;&lt;RecNum&gt;18&lt;/RecNum&gt;&lt;DisplayText&gt;[17]&lt;/DisplayText&gt;&lt;record&gt;&lt;rec-number&gt;18&lt;/rec-number&gt;&lt;foreign-keys&gt;&lt;key app="EN" db-id="wzpv2ppvtpz2foedrep5pvddrz5tx2a55ptt" timestamp="1595256538"&gt;18&lt;/key&gt;&lt;/foreign-keys&gt;&lt;ref-type name="Journal Article"&gt;17&lt;/ref-type&gt;&lt;contributors&gt;&lt;authors&gt;&lt;author&gt;FDA&lt;/author&gt;&lt;/authors&gt;&lt;/contributors&gt;&lt;titles&gt;&lt;title&gt;Framework for FDA’s Real-World Evidence Program&lt;/title&gt;&lt;/titles&gt;&lt;dates&gt;&lt;year&gt;2018&lt;/year&gt;&lt;pub-dates&gt;&lt;date&gt;Dec. 2018&lt;/date&gt;&lt;/pub-dates&gt;&lt;/dates&gt;&lt;urls&gt;&lt;/urls&gt;&lt;/record&gt;&lt;/Cite&gt;&lt;/EndNote&gt;</w:instrText>
      </w:r>
      <w:r w:rsidR="003710B0" w:rsidRPr="00F738EE">
        <w:rPr>
          <w:i/>
          <w:iCs/>
          <w:shd w:val="clear" w:color="auto" w:fill="FFFFFF"/>
        </w:rPr>
        <w:fldChar w:fldCharType="separate"/>
      </w:r>
      <w:r w:rsidR="003710B0" w:rsidRPr="00F738EE">
        <w:rPr>
          <w:i/>
          <w:iCs/>
          <w:shd w:val="clear" w:color="auto" w:fill="FFFFFF"/>
        </w:rPr>
        <w:t>[17]</w:t>
      </w:r>
      <w:r w:rsidR="003710B0" w:rsidRPr="00F738EE">
        <w:rPr>
          <w:i/>
          <w:iCs/>
          <w:shd w:val="clear" w:color="auto" w:fill="FFFFFF"/>
        </w:rPr>
        <w:fldChar w:fldCharType="end"/>
      </w:r>
    </w:p>
    <w:p w14:paraId="1A366DC2" w14:textId="19EC75BE" w:rsidR="004C4D95" w:rsidRDefault="00851B11" w:rsidP="00440C09">
      <w:r>
        <w:rPr>
          <w:shd w:val="clear" w:color="auto" w:fill="FFFFFF"/>
        </w:rPr>
        <w:t>Methods that could</w:t>
      </w:r>
      <w:r w:rsidR="00160B76">
        <w:rPr>
          <w:shd w:val="clear" w:color="auto" w:fill="FFFFFF"/>
        </w:rPr>
        <w:t xml:space="preserve"> dra</w:t>
      </w:r>
      <w:r w:rsidR="00F42279">
        <w:rPr>
          <w:shd w:val="clear" w:color="auto" w:fill="FFFFFF"/>
        </w:rPr>
        <w:t xml:space="preserve">w causal inference </w:t>
      </w:r>
      <w:r w:rsidR="00D11EDD">
        <w:rPr>
          <w:shd w:val="clear" w:color="auto" w:fill="FFFFFF"/>
        </w:rPr>
        <w:t>should be used in the RWD analysis.</w:t>
      </w:r>
      <w:r w:rsidR="003710B0" w:rsidRPr="00566FF3">
        <w:fldChar w:fldCharType="begin"/>
      </w:r>
      <w:r w:rsidR="003710B0">
        <w:instrText xml:space="preserve"> ADDIN EN.CITE &lt;EndNote&gt;&lt;Cite&gt;&lt;Author&gt;FDA&lt;/Author&gt;&lt;Year&gt;2018&lt;/Year&gt;&lt;RecNum&gt;18&lt;/RecNum&gt;&lt;DisplayText&gt;[17]&lt;/DisplayText&gt;&lt;record&gt;&lt;rec-number&gt;18&lt;/rec-number&gt;&lt;foreign-keys&gt;&lt;key app="EN" db-id="wzpv2ppvtpz2foedrep5pvddrz5tx2a55ptt" timestamp="1595256538"&gt;18&lt;/key&gt;&lt;/foreign-keys&gt;&lt;ref-type name="Journal Article"&gt;17&lt;/ref-type&gt;&lt;contributors&gt;&lt;authors&gt;&lt;author&gt;FDA&lt;/author&gt;&lt;/authors&gt;&lt;/contributors&gt;&lt;titles&gt;&lt;title&gt;Framework for FDA’s Real-World Evidence Program&lt;/title&gt;&lt;/titles&gt;&lt;dates&gt;&lt;year&gt;2018&lt;/year&gt;&lt;pub-dates&gt;&lt;date&gt;Dec. 2018&lt;/date&gt;&lt;/pub-dates&gt;&lt;/dates&gt;&lt;urls&gt;&lt;/urls&gt;&lt;/record&gt;&lt;/Cite&gt;&lt;/EndNote&gt;</w:instrText>
      </w:r>
      <w:r w:rsidR="003710B0" w:rsidRPr="00566FF3">
        <w:fldChar w:fldCharType="separate"/>
      </w:r>
      <w:r w:rsidR="003710B0">
        <w:rPr>
          <w:noProof/>
        </w:rPr>
        <w:t>[17]</w:t>
      </w:r>
      <w:r w:rsidR="003710B0" w:rsidRPr="00566FF3">
        <w:fldChar w:fldCharType="end"/>
      </w:r>
      <w:r w:rsidR="003710B0" w:rsidRPr="00566FF3">
        <w:t xml:space="preserve">. </w:t>
      </w:r>
    </w:p>
    <w:p w14:paraId="1F6DCB53" w14:textId="77777777" w:rsidR="007630CB" w:rsidRDefault="007630CB" w:rsidP="00440C09"/>
    <w:p w14:paraId="55DAC62B" w14:textId="77777777" w:rsidR="00364BBA" w:rsidRDefault="00364BBA">
      <w:pPr>
        <w:pPrChange w:id="192" w:author="Chenyu(Cherie) Li" w:date="2021-07-19T17:06:00Z">
          <w:pPr>
            <w:pStyle w:val="Heading2"/>
          </w:pPr>
        </w:pPrChange>
      </w:pPr>
      <w:bookmarkStart w:id="193" w:name="_Toc48819115"/>
      <w:bookmarkStart w:id="194" w:name="_Toc48819275"/>
      <w:r>
        <w:t>Rationale for using a sampled scoping review</w:t>
      </w:r>
      <w:bookmarkEnd w:id="193"/>
      <w:bookmarkEnd w:id="194"/>
      <w:r>
        <w:t xml:space="preserve"> </w:t>
      </w:r>
    </w:p>
    <w:p w14:paraId="354C4CFC" w14:textId="3C204557" w:rsidR="002027C7" w:rsidRPr="001F3CC6" w:rsidRDefault="002027C7" w:rsidP="00440C09">
      <w:r>
        <w:t xml:space="preserve">Previous reviews and guidelines sought to understand the RWD and RWE at a theoretical level to assess the potential challenges and opportunities of using RWE. Real-world data analytic methods were discussed in industry guidelines, books, and academic meetings in past years. </w:t>
      </w:r>
      <w:r w:rsidRPr="001F3CC6">
        <w:t xml:space="preserve">However, it is unknown whether the analytic methods used in RWD analysis were applied </w:t>
      </w:r>
      <w:r w:rsidR="5B3174D3" w:rsidRPr="001F3CC6">
        <w:t>as recommended</w:t>
      </w:r>
      <w:r w:rsidRPr="001F3CC6">
        <w:t>. For these reasons, we conducted a scoping review to document analytic methods used in published RWD studies in the last 10 years, to identify any gaps in the RWD research.</w:t>
      </w:r>
    </w:p>
    <w:p w14:paraId="253DAB74" w14:textId="774D2BE2" w:rsidR="00364BBA" w:rsidRPr="001909A4" w:rsidRDefault="002027C7" w:rsidP="00440C09">
      <w:r w:rsidRPr="001F3CC6">
        <w:t xml:space="preserve">We followed the Preferred Reporting Items for Systematic Reviews and Meta-Analyses Extension for Scoping </w:t>
      </w:r>
      <w:proofErr w:type="gramStart"/>
      <w:r w:rsidRPr="001F3CC6">
        <w:t>Review(</w:t>
      </w:r>
      <w:proofErr w:type="gramEnd"/>
      <w:r w:rsidRPr="001F3CC6">
        <w:t>PRISMA-</w:t>
      </w:r>
      <w:proofErr w:type="spellStart"/>
      <w:r w:rsidRPr="001F3CC6">
        <w:t>ScR</w:t>
      </w:r>
      <w:proofErr w:type="spellEnd"/>
      <w:r w:rsidRPr="001F3CC6">
        <w:t>) checklist- an evidence-based minimum set of items for reporting scoping reviews</w:t>
      </w:r>
      <w:r w:rsidR="00685154">
        <w:t xml:space="preserve"> </w:t>
      </w:r>
      <w:r w:rsidRPr="001F3CC6">
        <w:t xml:space="preserve">in this scoping review.  </w:t>
      </w:r>
      <w:r w:rsidR="00364BBA" w:rsidRPr="001F3CC6">
        <w:fldChar w:fldCharType="begin">
          <w:fldData xml:space="preserve">PEVuZE5vdGU+PENpdGU+PFllYXI+MjAxODwvWWVhcj48UmVjTnVtPjEyMTA8L1JlY051bT48RGlz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</w:fldData>
        </w:fldChar>
      </w:r>
      <w:r w:rsidR="004C5AFD" w:rsidRPr="001F3CC6">
        <w:instrText xml:space="preserve"> ADDIN EN.CITE </w:instrText>
      </w:r>
      <w:r w:rsidR="004C5AFD" w:rsidRPr="001F3CC6">
        <w:fldChar w:fldCharType="begin">
          <w:fldData xml:space="preserve">PEVuZE5vdGU+PENpdGU+PFllYXI+MjAxODwvWWVhcj48UmVjTnVtPjEyMTA8L1JlY051bT48RGlz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</w:fldData>
        </w:fldChar>
      </w:r>
      <w:r w:rsidR="004C5AFD" w:rsidRPr="001F3CC6">
        <w:instrText xml:space="preserve"> ADDIN EN.CITE.DATA </w:instrText>
      </w:r>
      <w:r w:rsidR="004C5AFD" w:rsidRPr="001F3CC6">
        <w:fldChar w:fldCharType="end"/>
      </w:r>
      <w:r w:rsidR="00364BBA" w:rsidRPr="001F3CC6">
        <w:fldChar w:fldCharType="separate"/>
      </w:r>
      <w:r w:rsidR="004C5AFD" w:rsidRPr="001F3CC6">
        <w:rPr>
          <w:noProof/>
        </w:rPr>
        <w:t>[31]</w:t>
      </w:r>
      <w:r w:rsidR="00364BBA" w:rsidRPr="001F3CC6">
        <w:fldChar w:fldCharType="end"/>
      </w:r>
    </w:p>
    <w:p w14:paraId="73073560" w14:textId="77777777" w:rsidR="00EA4299" w:rsidRDefault="00EA4299">
      <w:pPr>
        <w:pPrChange w:id="195" w:author="Chenyu(Cherie) Li" w:date="2021-07-19T17:06:00Z">
          <w:pPr>
            <w:pStyle w:val="Heading2"/>
          </w:pPr>
        </w:pPrChange>
      </w:pPr>
      <w:bookmarkStart w:id="196" w:name="_Toc48819116"/>
      <w:bookmarkStart w:id="197" w:name="_Toc48819276"/>
      <w:r>
        <w:t>Objectives and focus of review</w:t>
      </w:r>
      <w:bookmarkEnd w:id="196"/>
      <w:bookmarkEnd w:id="197"/>
    </w:p>
    <w:p w14:paraId="7697971D" w14:textId="0207FB6A" w:rsidR="00A60B4C" w:rsidRDefault="00EA4299" w:rsidP="00440C09">
      <w:pPr>
        <w:rPr>
          <w:color w:val="000000"/>
          <w:shd w:val="clear" w:color="auto" w:fill="FFFFFF"/>
        </w:rPr>
        <w:sectPr w:rsidR="00A60B4C" w:rsidSect="00D805D2">
          <w:type w:val="continuous"/>
          <w:pgSz w:w="12240" w:h="15840"/>
          <w:pgMar w:top="1440" w:right="1440" w:bottom="1440" w:left="1440" w:header="720" w:footer="720" w:gutter="0"/>
          <w:cols w:space="720"/>
          <w:docGrid w:linePitch="360"/>
        </w:sectPr>
      </w:pPr>
      <w:r>
        <w:rPr>
          <w:color w:val="000000"/>
          <w:shd w:val="clear" w:color="auto" w:fill="FFFFFF"/>
        </w:rPr>
        <w:lastRenderedPageBreak/>
        <w:t xml:space="preserve">To </w:t>
      </w:r>
      <w:r w:rsidR="010AC743" w:rsidRPr="690CA5C8">
        <w:rPr>
          <w:color w:val="000000" w:themeColor="text1"/>
        </w:rPr>
        <w:t>document</w:t>
      </w:r>
      <w:r>
        <w:rPr>
          <w:color w:val="000000"/>
          <w:shd w:val="clear" w:color="auto" w:fill="FFFFFF"/>
        </w:rPr>
        <w:t xml:space="preserve"> what </w:t>
      </w:r>
      <w:r w:rsidRPr="003537A1">
        <w:rPr>
          <w:color w:val="000000"/>
          <w:highlight w:val="yellow"/>
          <w:shd w:val="clear" w:color="auto" w:fill="FFFFFF"/>
        </w:rPr>
        <w:t>analytic</w:t>
      </w:r>
      <w:r w:rsidR="0059586B" w:rsidRPr="003537A1">
        <w:rPr>
          <w:color w:val="000000"/>
          <w:highlight w:val="yellow"/>
          <w:shd w:val="clear" w:color="auto" w:fill="FFFFFF"/>
        </w:rPr>
        <w:t xml:space="preserve"> details</w:t>
      </w:r>
      <w:r w:rsidRPr="003537A1">
        <w:rPr>
          <w:color w:val="000000"/>
          <w:highlight w:val="yellow"/>
          <w:shd w:val="clear" w:color="auto" w:fill="FFFFFF"/>
        </w:rPr>
        <w:t xml:space="preserve"> investigators</w:t>
      </w:r>
      <w:r w:rsidR="0059586B" w:rsidRPr="003537A1">
        <w:rPr>
          <w:color w:val="000000"/>
          <w:highlight w:val="yellow"/>
          <w:shd w:val="clear" w:color="auto" w:fill="FFFFFF"/>
        </w:rPr>
        <w:t xml:space="preserve"> performed</w:t>
      </w:r>
      <w:r w:rsidR="008737BA">
        <w:rPr>
          <w:color w:val="000000"/>
          <w:shd w:val="clear" w:color="auto" w:fill="FFFFFF"/>
        </w:rPr>
        <w:t xml:space="preserve"> </w:t>
      </w:r>
      <w:r w:rsidR="00C85C8B">
        <w:rPr>
          <w:color w:val="000000"/>
          <w:shd w:val="clear" w:color="auto" w:fill="FFFFFF"/>
        </w:rPr>
        <w:t xml:space="preserve">from RWD </w:t>
      </w:r>
      <w:r>
        <w:rPr>
          <w:color w:val="000000"/>
          <w:shd w:val="clear" w:color="auto" w:fill="FFFFFF"/>
        </w:rPr>
        <w:t xml:space="preserve">to generate </w:t>
      </w:r>
      <w:r w:rsidRPr="690CA5C8">
        <w:rPr>
          <w:color w:val="000000" w:themeColor="text1"/>
        </w:rPr>
        <w:t>RWE</w:t>
      </w:r>
      <w:r w:rsidR="005C020E">
        <w:rPr>
          <w:color w:val="000000" w:themeColor="text1"/>
        </w:rPr>
        <w:t>.</w:t>
      </w:r>
      <w:r w:rsidR="00AE172B">
        <w:rPr>
          <w:color w:val="000000" w:themeColor="text1"/>
        </w:rPr>
        <w:t xml:space="preserve"> </w:t>
      </w:r>
      <w:r w:rsidR="0086403D">
        <w:rPr>
          <w:color w:val="000000" w:themeColor="text1"/>
        </w:rPr>
        <w:t xml:space="preserve">Focus </w:t>
      </w:r>
      <w:proofErr w:type="gramStart"/>
      <w:r w:rsidR="0086403D">
        <w:rPr>
          <w:color w:val="000000" w:themeColor="text1"/>
        </w:rPr>
        <w:t xml:space="preserve">on  </w:t>
      </w:r>
      <w:r w:rsidR="00A24371">
        <w:rPr>
          <w:color w:val="000000" w:themeColor="text1"/>
        </w:rPr>
        <w:t>biomedical</w:t>
      </w:r>
      <w:proofErr w:type="gramEnd"/>
      <w:r w:rsidR="00A24371">
        <w:rPr>
          <w:color w:val="000000" w:themeColor="text1"/>
        </w:rPr>
        <w:t xml:space="preserve"> </w:t>
      </w:r>
      <w:r w:rsidR="00DE68F5">
        <w:rPr>
          <w:color w:val="000000" w:themeColor="text1"/>
        </w:rPr>
        <w:t>research papers</w:t>
      </w:r>
      <w:r w:rsidR="0086403D">
        <w:rPr>
          <w:color w:val="000000" w:themeColor="text1"/>
        </w:rPr>
        <w:t xml:space="preserve"> </w:t>
      </w:r>
      <w:r w:rsidR="00AE172B">
        <w:rPr>
          <w:color w:val="000000" w:themeColor="text1"/>
        </w:rPr>
        <w:t xml:space="preserve">that </w:t>
      </w:r>
      <w:r w:rsidR="0086403D">
        <w:rPr>
          <w:color w:val="000000" w:themeColor="text1"/>
        </w:rPr>
        <w:t xml:space="preserve">used Electronic Health Records as the main data source. </w:t>
      </w:r>
    </w:p>
    <w:p w14:paraId="029C452D" w14:textId="77777777" w:rsidR="00D805D2" w:rsidRDefault="00D805D2">
      <w:pPr>
        <w:sectPr w:rsidR="00D805D2" w:rsidSect="00D805D2">
          <w:type w:val="continuous"/>
          <w:pgSz w:w="12240" w:h="15840"/>
          <w:pgMar w:top="1440" w:right="1440" w:bottom="1440" w:left="1440" w:header="720" w:footer="720" w:gutter="0"/>
          <w:cols w:space="720"/>
        </w:sectPr>
        <w:pPrChange w:id="198" w:author="Chenyu(Cherie) Li" w:date="2021-07-19T17:06:00Z">
          <w:pPr>
            <w:pStyle w:val="Heading1"/>
          </w:pPr>
        </w:pPrChange>
      </w:pPr>
    </w:p>
    <w:p w14:paraId="6F512982" w14:textId="7963BED1" w:rsidR="00A55B50" w:rsidRDefault="00A55B50">
      <w:pPr>
        <w:pPrChange w:id="199" w:author="Chenyu(Cherie) Li" w:date="2021-07-19T17:06:00Z">
          <w:pPr>
            <w:pStyle w:val="Heading1"/>
          </w:pPr>
        </w:pPrChange>
      </w:pPr>
      <w:bookmarkStart w:id="200" w:name="_Toc48819117"/>
      <w:bookmarkStart w:id="201" w:name="_Toc48819277"/>
      <w:r>
        <w:lastRenderedPageBreak/>
        <w:t>Methods</w:t>
      </w:r>
      <w:bookmarkEnd w:id="200"/>
      <w:bookmarkEnd w:id="201"/>
    </w:p>
    <w:p w14:paraId="2A363B8B" w14:textId="555311A3" w:rsidR="001A7A22" w:rsidRDefault="001A7A22" w:rsidP="00440C09">
      <w:r>
        <w:t xml:space="preserve">To </w:t>
      </w:r>
      <w:r w:rsidR="600D9FF0" w:rsidRPr="690CA5C8">
        <w:rPr>
          <w:color w:val="000000" w:themeColor="text1"/>
        </w:rPr>
        <w:t>document</w:t>
      </w:r>
      <w:r w:rsidRPr="690CA5C8">
        <w:rPr>
          <w:color w:val="000000" w:themeColor="text1"/>
        </w:rPr>
        <w:t xml:space="preserve"> </w:t>
      </w:r>
      <w:r>
        <w:t>the current status of Real-World Evidence analytical methods</w:t>
      </w:r>
      <w:r w:rsidR="71376CB1">
        <w:t xml:space="preserve"> in studies based on EMR data</w:t>
      </w:r>
      <w:r>
        <w:t>, we conducted a sampled methodological review to analyze the analytical methods used in the EHR-based biomedical research. From regulator guidelines, books, and RWD me</w:t>
      </w:r>
      <w:r w:rsidR="00027321">
        <w:t>e</w:t>
      </w:r>
      <w:r>
        <w:t xml:space="preserve">ting recommendations we identified a list of analytic methodologies that should be used in Real-World Data analysis and </w:t>
      </w:r>
      <w:r w:rsidRPr="00B86659">
        <w:t>coded them as “RWE methods”.</w:t>
      </w:r>
      <w:r>
        <w:t xml:space="preserve"> </w:t>
      </w:r>
      <w:r>
        <w:fldChar w:fldCharType="begin">
          <w:fldData xml:space="preserve">PEVuZE5vdGU+PENpdGU+PEF1dGhvcj5GREE8L0F1dGhvcj48WWVhcj4yMDE5PC9ZZWFyPjxSZWNO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</w:fldData>
        </w:fldChar>
      </w:r>
      <w:r w:rsidR="004C5AFD">
        <w:instrText xml:space="preserve"> ADDIN EN.CITE </w:instrText>
      </w:r>
      <w:r w:rsidR="004C5AFD">
        <w:fldChar w:fldCharType="begin">
          <w:fldData xml:space="preserve">PEVuZE5vdGU+PENpdGU+PEF1dGhvcj5GREE8L0F1dGhvcj48WWVhcj4yMDE5PC9ZZWFyPjxSZWNO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</w:fldData>
        </w:fldChar>
      </w:r>
      <w:r w:rsidR="004C5AFD">
        <w:instrText xml:space="preserve"> ADDIN EN.CITE.DATA </w:instrText>
      </w:r>
      <w:r w:rsidR="004C5AFD">
        <w:fldChar w:fldCharType="end"/>
      </w:r>
      <w:r>
        <w:fldChar w:fldCharType="separate"/>
      </w:r>
      <w:r w:rsidR="004C5AFD">
        <w:rPr>
          <w:noProof/>
        </w:rPr>
        <w:t>[14-20 26 32]</w:t>
      </w:r>
      <w:r>
        <w:fldChar w:fldCharType="end"/>
      </w:r>
      <w:r>
        <w:t xml:space="preserve"> In past 10 years, thousands of papers related to Real-world Evidence were published. To review the overall quality of the RWE papers, we used statistical inference to estimate the proportion of the papers used RWE methods out of all the papers. Two reviewers (</w:t>
      </w:r>
      <w:r w:rsidR="000052FC">
        <w:t>CL</w:t>
      </w:r>
      <w:r>
        <w:t xml:space="preserve"> and </w:t>
      </w:r>
      <w:r w:rsidR="000052FC">
        <w:t>RA</w:t>
      </w:r>
      <w:r>
        <w:t xml:space="preserve">) checked the methods independently. </w:t>
      </w:r>
    </w:p>
    <w:p w14:paraId="32A6364B" w14:textId="77777777" w:rsidR="00386D2B" w:rsidRPr="00074003" w:rsidRDefault="00386D2B">
      <w:pPr>
        <w:pPrChange w:id="202" w:author="Chenyu(Cherie) Li" w:date="2021-07-19T17:06:00Z">
          <w:pPr>
            <w:pStyle w:val="Heading2"/>
          </w:pPr>
        </w:pPrChange>
      </w:pPr>
      <w:bookmarkStart w:id="203" w:name="_Toc48819118"/>
      <w:bookmarkStart w:id="204" w:name="_Toc48819278"/>
      <w:r w:rsidRPr="00074003">
        <w:t>Scoping of the literature</w:t>
      </w:r>
      <w:bookmarkEnd w:id="203"/>
      <w:bookmarkEnd w:id="204"/>
      <w:r w:rsidRPr="00074003">
        <w:tab/>
      </w:r>
    </w:p>
    <w:p w14:paraId="2D7DAD25" w14:textId="5D595163" w:rsidR="00386D2B" w:rsidRDefault="00386D2B" w:rsidP="00440C09">
      <w:r>
        <w:t>This review aimed for summarizing analytic methods used in biomedical research that used EHRs as main data source from 2010-2019. We were looking for original quantitative research articles that analyzed data collected from real-world practice to answer biomedical questions written in English.  The main concepts are “Electronic Health Records”, “Biomedical Research”,” Original Study”, and time frame “2010-2019”.</w:t>
      </w:r>
    </w:p>
    <w:p w14:paraId="4694335B" w14:textId="3E831595" w:rsidR="005E1FC5" w:rsidRDefault="005E1FC5" w:rsidP="00440C09"/>
    <w:p w14:paraId="7BE2928D" w14:textId="77777777" w:rsidR="005E1FC5" w:rsidRDefault="005E1FC5">
      <w:pPr>
        <w:pPrChange w:id="205" w:author="Chenyu(Cherie) Li" w:date="2021-07-19T17:06:00Z">
          <w:pPr>
            <w:pStyle w:val="Heading2"/>
          </w:pPr>
        </w:pPrChange>
      </w:pPr>
      <w:bookmarkStart w:id="206" w:name="_Toc48819121"/>
      <w:bookmarkStart w:id="207" w:name="_Toc48819281"/>
      <w:r w:rsidRPr="00225ED5">
        <w:t>Eligibility</w:t>
      </w:r>
      <w:bookmarkEnd w:id="206"/>
      <w:bookmarkEnd w:id="207"/>
    </w:p>
    <w:p w14:paraId="3E1D26EE" w14:textId="77777777" w:rsidR="005E1FC5" w:rsidRDefault="005E1FC5" w:rsidP="00440C09">
      <w:commentRangeStart w:id="208"/>
      <w:r>
        <w:t>The eligibility criteria were developed and refined using coho</w:t>
      </w:r>
      <w:r w:rsidRPr="005E1FC5">
        <w:t xml:space="preserve">rt 1. </w:t>
      </w:r>
      <w:commentRangeEnd w:id="208"/>
      <w:r w:rsidR="00515588">
        <w:rPr>
          <w:rStyle w:val="CommentReference"/>
          <w:rFonts w:eastAsia="Times New Roman" w:cs="Times New Roman"/>
        </w:rPr>
        <w:commentReference w:id="208"/>
      </w:r>
      <w:r w:rsidRPr="005E1FC5">
        <w:t xml:space="preserve">The list of inclusion and exclusion criteria was developed based on two principles: (1) ensuring that the analysis in the paper was indeed of EHR-based data and (2) being wary of excluding studies likely to use RWE methods. </w:t>
      </w:r>
    </w:p>
    <w:p w14:paraId="7F6B4E1A" w14:textId="77777777" w:rsidR="005E1FC5" w:rsidRDefault="005E1FC5">
      <w:pPr>
        <w:pPrChange w:id="209" w:author="Chenyu(Cherie) Li" w:date="2021-07-19T17:06:00Z">
          <w:pPr>
            <w:pStyle w:val="Heading3"/>
          </w:pPr>
        </w:pPrChange>
      </w:pPr>
      <w:r w:rsidRPr="005E1FC5">
        <w:t>Inclusion criteria</w:t>
      </w:r>
    </w:p>
    <w:tbl>
      <w:tblPr>
        <w:tblStyle w:val="TableGrid"/>
        <w:tblpPr w:leftFromText="180" w:rightFromText="180" w:vertAnchor="text" w:horzAnchor="margin" w:tblpY="1907"/>
        <w:tblW w:w="9350" w:type="dxa"/>
        <w:tblLook w:val="04A0" w:firstRow="1" w:lastRow="0" w:firstColumn="1" w:lastColumn="0" w:noHBand="0" w:noVBand="1"/>
      </w:tblPr>
      <w:tblGrid>
        <w:gridCol w:w="1232"/>
        <w:gridCol w:w="8118"/>
      </w:tblGrid>
      <w:tr w:rsidR="005E1FC5" w14:paraId="645D337D" w14:textId="77777777" w:rsidTr="00EC27B4">
        <w:tc>
          <w:tcPr>
            <w:tcW w:w="1232" w:type="dxa"/>
          </w:tcPr>
          <w:p w14:paraId="52A02CE3" w14:textId="77777777" w:rsidR="005E1FC5" w:rsidRPr="00681540" w:rsidRDefault="005E1FC5">
            <w:pPr>
              <w:pPrChange w:id="210" w:author="Chenyu(Cherie) Li" w:date="2021-07-19T17:06:00Z">
                <w:pPr>
                  <w:pStyle w:val="tableNormal0"/>
                  <w:framePr w:wrap="around" w:vAnchor="text" w:hAnchor="text" w:y="1907"/>
                </w:pPr>
              </w:pPrChange>
            </w:pPr>
            <w:r w:rsidRPr="00681540">
              <w:lastRenderedPageBreak/>
              <w:t>Number</w:t>
            </w:r>
          </w:p>
        </w:tc>
        <w:tc>
          <w:tcPr>
            <w:tcW w:w="8118" w:type="dxa"/>
          </w:tcPr>
          <w:p w14:paraId="65E6DA9A" w14:textId="77777777" w:rsidR="005E1FC5" w:rsidRPr="00681540" w:rsidRDefault="005E1FC5">
            <w:pPr>
              <w:pPrChange w:id="211" w:author="Chenyu(Cherie) Li" w:date="2021-07-19T17:06:00Z">
                <w:pPr>
                  <w:pStyle w:val="tableNormal0"/>
                  <w:framePr w:wrap="around" w:vAnchor="text" w:hAnchor="text" w:y="1907"/>
                </w:pPr>
              </w:pPrChange>
            </w:pPr>
            <w:r w:rsidRPr="00681540">
              <w:t>Criterium</w:t>
            </w:r>
          </w:p>
        </w:tc>
      </w:tr>
      <w:tr w:rsidR="005E1FC5" w14:paraId="0EE547DB" w14:textId="77777777" w:rsidTr="00EC27B4">
        <w:tc>
          <w:tcPr>
            <w:tcW w:w="1232" w:type="dxa"/>
          </w:tcPr>
          <w:p w14:paraId="668D31AD" w14:textId="77777777" w:rsidR="005E1FC5" w:rsidRDefault="005E1FC5">
            <w:pPr>
              <w:pPrChange w:id="212" w:author="Chenyu(Cherie) Li" w:date="2021-07-19T17:06:00Z">
                <w:pPr>
                  <w:pStyle w:val="tableNormal0"/>
                  <w:framePr w:wrap="around" w:vAnchor="text" w:hAnchor="text" w:y="1907"/>
                </w:pPr>
              </w:pPrChange>
            </w:pPr>
            <w:r>
              <w:t>1</w:t>
            </w:r>
          </w:p>
        </w:tc>
        <w:tc>
          <w:tcPr>
            <w:tcW w:w="8118" w:type="dxa"/>
          </w:tcPr>
          <w:p w14:paraId="51B7AFEF" w14:textId="77777777" w:rsidR="005E1FC5" w:rsidRDefault="005E1FC5">
            <w:pPr>
              <w:pPrChange w:id="213" w:author="Chenyu(Cherie) Li" w:date="2021-07-19T17:06:00Z">
                <w:pPr>
                  <w:pStyle w:val="tableNormal0"/>
                  <w:framePr w:wrap="around" w:vAnchor="text" w:hAnchor="text" w:y="1907"/>
                </w:pPr>
              </w:pPrChange>
            </w:pPr>
            <w:r>
              <w:t>Original Data</w:t>
            </w:r>
          </w:p>
        </w:tc>
      </w:tr>
      <w:tr w:rsidR="005E1FC5" w14:paraId="447CDB7F" w14:textId="77777777" w:rsidTr="00EC27B4">
        <w:tc>
          <w:tcPr>
            <w:tcW w:w="1232" w:type="dxa"/>
          </w:tcPr>
          <w:p w14:paraId="0D0262D8" w14:textId="77777777" w:rsidR="005E1FC5" w:rsidRDefault="005E1FC5">
            <w:pPr>
              <w:pPrChange w:id="214" w:author="Chenyu(Cherie) Li" w:date="2021-07-19T17:06:00Z">
                <w:pPr>
                  <w:pStyle w:val="tableNormal0"/>
                  <w:framePr w:wrap="around" w:vAnchor="text" w:hAnchor="text" w:y="1907"/>
                </w:pPr>
              </w:pPrChange>
            </w:pPr>
            <w:r>
              <w:t>2</w:t>
            </w:r>
          </w:p>
        </w:tc>
        <w:tc>
          <w:tcPr>
            <w:tcW w:w="8118" w:type="dxa"/>
          </w:tcPr>
          <w:p w14:paraId="2F96BA7B" w14:textId="77777777" w:rsidR="005E1FC5" w:rsidRDefault="005E1FC5">
            <w:pPr>
              <w:pPrChange w:id="215" w:author="Chenyu(Cherie) Li" w:date="2021-07-19T17:06:00Z">
                <w:pPr>
                  <w:pStyle w:val="tableNormal0"/>
                  <w:framePr w:wrap="around" w:vAnchor="text" w:hAnchor="text" w:y="1907"/>
                </w:pPr>
              </w:pPrChange>
            </w:pPr>
            <w:r>
              <w:t>Quantitative Study</w:t>
            </w:r>
          </w:p>
        </w:tc>
      </w:tr>
      <w:tr w:rsidR="005E1FC5" w14:paraId="5D3D0157" w14:textId="77777777" w:rsidTr="00EC27B4">
        <w:tc>
          <w:tcPr>
            <w:tcW w:w="1232" w:type="dxa"/>
          </w:tcPr>
          <w:p w14:paraId="04FD76AD" w14:textId="77777777" w:rsidR="005E1FC5" w:rsidRDefault="005E1FC5">
            <w:pPr>
              <w:pPrChange w:id="216" w:author="Chenyu(Cherie) Li" w:date="2021-07-19T17:06:00Z">
                <w:pPr>
                  <w:pStyle w:val="tableNormal0"/>
                  <w:framePr w:wrap="around" w:vAnchor="text" w:hAnchor="text" w:y="1907"/>
                </w:pPr>
              </w:pPrChange>
            </w:pPr>
            <w:r>
              <w:t>3</w:t>
            </w:r>
          </w:p>
        </w:tc>
        <w:tc>
          <w:tcPr>
            <w:tcW w:w="8118" w:type="dxa"/>
          </w:tcPr>
          <w:p w14:paraId="0ABE6EAB" w14:textId="77777777" w:rsidR="005E1FC5" w:rsidRDefault="005E1FC5">
            <w:pPr>
              <w:pPrChange w:id="217" w:author="Chenyu(Cherie) Li" w:date="2021-07-19T17:06:00Z">
                <w:pPr>
                  <w:pStyle w:val="tableNormal0"/>
                  <w:framePr w:wrap="around" w:vAnchor="text" w:hAnchor="text" w:y="1907"/>
                  <w:numPr>
                    <w:numId w:val="14"/>
                  </w:numPr>
                  <w:ind w:left="1080" w:hanging="360"/>
                </w:pPr>
              </w:pPrChange>
            </w:pPr>
            <w:r>
              <w:t>Using the EHRs as the main source of data for analysis</w:t>
            </w:r>
          </w:p>
          <w:p w14:paraId="46A842DA" w14:textId="77777777" w:rsidR="005E1FC5" w:rsidRDefault="005E1FC5">
            <w:pPr>
              <w:pPrChange w:id="218" w:author="Chenyu(Cherie) Li" w:date="2021-07-19T17:06:00Z">
                <w:pPr>
                  <w:pStyle w:val="tableNormal0"/>
                  <w:framePr w:wrap="around" w:vAnchor="text" w:hAnchor="text" w:y="1907"/>
                  <w:numPr>
                    <w:numId w:val="14"/>
                  </w:numPr>
                  <w:ind w:left="1080" w:hanging="360"/>
                </w:pPr>
              </w:pPrChange>
            </w:pPr>
            <w:r>
              <w:t>Allow collections of EHR data</w:t>
            </w:r>
          </w:p>
          <w:p w14:paraId="40198FE5" w14:textId="77777777" w:rsidR="005E1FC5" w:rsidRDefault="005E1FC5">
            <w:pPr>
              <w:pPrChange w:id="219" w:author="Chenyu(Cherie) Li" w:date="2021-07-19T17:06:00Z">
                <w:pPr>
                  <w:pStyle w:val="tableNormal0"/>
                  <w:framePr w:wrap="around" w:vAnchor="text" w:hAnchor="text" w:y="1907"/>
                  <w:numPr>
                    <w:numId w:val="14"/>
                  </w:numPr>
                  <w:ind w:left="1080" w:hanging="360"/>
                </w:pPr>
              </w:pPrChange>
            </w:pPr>
            <w:r>
              <w:t xml:space="preserve">Either variables or outcomes should come from EHR </w:t>
            </w:r>
          </w:p>
          <w:p w14:paraId="2FB210D8" w14:textId="77777777" w:rsidR="005E1FC5" w:rsidRPr="00A47F47" w:rsidRDefault="005E1FC5">
            <w:pPr>
              <w:pPrChange w:id="220" w:author="Chenyu(Cherie) Li" w:date="2021-07-19T17:06:00Z">
                <w:pPr>
                  <w:pStyle w:val="tableNormal0"/>
                  <w:framePr w:wrap="around" w:vAnchor="text" w:hAnchor="text" w:y="1907"/>
                  <w:numPr>
                    <w:numId w:val="14"/>
                  </w:numPr>
                  <w:ind w:left="1080" w:hanging="360"/>
                </w:pPr>
              </w:pPrChange>
            </w:pPr>
            <w:r>
              <w:t xml:space="preserve">Allow other source of </w:t>
            </w:r>
            <w:proofErr w:type="gramStart"/>
            <w:r>
              <w:t>data  combined</w:t>
            </w:r>
            <w:proofErr w:type="gramEnd"/>
            <w:r>
              <w:t xml:space="preserve"> with the EHRs</w:t>
            </w:r>
          </w:p>
        </w:tc>
      </w:tr>
      <w:tr w:rsidR="005E1FC5" w14:paraId="313FFA49" w14:textId="77777777" w:rsidTr="00EC27B4">
        <w:tc>
          <w:tcPr>
            <w:tcW w:w="1232" w:type="dxa"/>
          </w:tcPr>
          <w:p w14:paraId="08693C67" w14:textId="77777777" w:rsidR="005E1FC5" w:rsidRDefault="005E1FC5">
            <w:pPr>
              <w:pPrChange w:id="221" w:author="Chenyu(Cherie) Li" w:date="2021-07-19T17:06:00Z">
                <w:pPr>
                  <w:pStyle w:val="tableNormal0"/>
                  <w:framePr w:wrap="around" w:vAnchor="text" w:hAnchor="text" w:y="1907"/>
                </w:pPr>
              </w:pPrChange>
            </w:pPr>
            <w:r>
              <w:t>4</w:t>
            </w:r>
          </w:p>
        </w:tc>
        <w:tc>
          <w:tcPr>
            <w:tcW w:w="8118" w:type="dxa"/>
          </w:tcPr>
          <w:p w14:paraId="483EEE12" w14:textId="77777777" w:rsidR="005E1FC5" w:rsidRDefault="005E1FC5">
            <w:pPr>
              <w:pPrChange w:id="222" w:author="Chenyu(Cherie) Li" w:date="2021-07-19T17:06:00Z">
                <w:pPr>
                  <w:pStyle w:val="tableNormal0"/>
                  <w:framePr w:wrap="around" w:vAnchor="text" w:hAnchor="text" w:y="1907"/>
                </w:pPr>
              </w:pPrChange>
            </w:pPr>
            <w:r>
              <w:t>Published year 2010-2019</w:t>
            </w:r>
          </w:p>
        </w:tc>
      </w:tr>
      <w:tr w:rsidR="005E1FC5" w14:paraId="6C0A39AB" w14:textId="77777777" w:rsidTr="00EC27B4">
        <w:tc>
          <w:tcPr>
            <w:tcW w:w="1232" w:type="dxa"/>
          </w:tcPr>
          <w:p w14:paraId="7E71A2E0" w14:textId="77777777" w:rsidR="005E1FC5" w:rsidRDefault="005E1FC5">
            <w:pPr>
              <w:pPrChange w:id="223" w:author="Chenyu(Cherie) Li" w:date="2021-07-19T17:06:00Z">
                <w:pPr>
                  <w:pStyle w:val="tableNormal0"/>
                  <w:framePr w:wrap="around" w:vAnchor="text" w:hAnchor="text" w:y="1907"/>
                </w:pPr>
              </w:pPrChange>
            </w:pPr>
            <w:r>
              <w:t>5</w:t>
            </w:r>
          </w:p>
        </w:tc>
        <w:tc>
          <w:tcPr>
            <w:tcW w:w="8118" w:type="dxa"/>
          </w:tcPr>
          <w:p w14:paraId="68825BD7" w14:textId="77777777" w:rsidR="005E1FC5" w:rsidRDefault="005E1FC5">
            <w:pPr>
              <w:pPrChange w:id="224" w:author="Chenyu(Cherie) Li" w:date="2021-07-19T17:06:00Z">
                <w:pPr>
                  <w:pStyle w:val="tableNormal0"/>
                  <w:framePr w:wrap="around" w:vAnchor="text" w:hAnchor="text" w:y="1907"/>
                </w:pPr>
              </w:pPrChange>
            </w:pPr>
            <w:r>
              <w:t>Main Article written in English</w:t>
            </w:r>
          </w:p>
        </w:tc>
      </w:tr>
      <w:tr w:rsidR="005E1FC5" w14:paraId="1BF2533E" w14:textId="77777777" w:rsidTr="00EC27B4">
        <w:tc>
          <w:tcPr>
            <w:tcW w:w="1232" w:type="dxa"/>
          </w:tcPr>
          <w:p w14:paraId="5F534AE8" w14:textId="77777777" w:rsidR="005E1FC5" w:rsidRDefault="005E1FC5">
            <w:pPr>
              <w:pPrChange w:id="225" w:author="Chenyu(Cherie) Li" w:date="2021-07-19T17:06:00Z">
                <w:pPr>
                  <w:pStyle w:val="tableNormal0"/>
                  <w:framePr w:wrap="around" w:vAnchor="text" w:hAnchor="text" w:y="1907"/>
                </w:pPr>
              </w:pPrChange>
            </w:pPr>
            <w:r>
              <w:t>6</w:t>
            </w:r>
          </w:p>
        </w:tc>
        <w:tc>
          <w:tcPr>
            <w:tcW w:w="8118" w:type="dxa"/>
          </w:tcPr>
          <w:p w14:paraId="196D94CE" w14:textId="77777777" w:rsidR="005E1FC5" w:rsidRDefault="005E1FC5">
            <w:pPr>
              <w:pPrChange w:id="226" w:author="Chenyu(Cherie) Li" w:date="2021-07-19T17:06:00Z">
                <w:pPr>
                  <w:pStyle w:val="tableNormal0"/>
                  <w:framePr w:wrap="around" w:vAnchor="text" w:hAnchor="text" w:y="1907"/>
                </w:pPr>
              </w:pPrChange>
            </w:pPr>
            <w:r>
              <w:t>Focus is on a biomedical question</w:t>
            </w:r>
          </w:p>
        </w:tc>
      </w:tr>
      <w:tr w:rsidR="005E1FC5" w14:paraId="120E92DA" w14:textId="77777777" w:rsidTr="00EC27B4">
        <w:tc>
          <w:tcPr>
            <w:tcW w:w="1232" w:type="dxa"/>
          </w:tcPr>
          <w:p w14:paraId="3A70320A" w14:textId="77777777" w:rsidR="005E1FC5" w:rsidRDefault="005E1FC5">
            <w:pPr>
              <w:pPrChange w:id="227" w:author="Chenyu(Cherie) Li" w:date="2021-07-19T17:06:00Z">
                <w:pPr>
                  <w:pStyle w:val="tableNormal0"/>
                  <w:framePr w:wrap="around" w:vAnchor="text" w:hAnchor="text" w:y="1907"/>
                </w:pPr>
              </w:pPrChange>
            </w:pPr>
            <w:r>
              <w:t>7</w:t>
            </w:r>
          </w:p>
        </w:tc>
        <w:tc>
          <w:tcPr>
            <w:tcW w:w="8118" w:type="dxa"/>
          </w:tcPr>
          <w:p w14:paraId="7D3C6C2A" w14:textId="77777777" w:rsidR="005E1FC5" w:rsidRDefault="005E1FC5">
            <w:pPr>
              <w:pPrChange w:id="228" w:author="Chenyu(Cherie) Li" w:date="2021-07-19T17:06:00Z">
                <w:pPr>
                  <w:pStyle w:val="tableNormal0"/>
                  <w:framePr w:wrap="around" w:vAnchor="text" w:hAnchor="text" w:y="1907"/>
                </w:pPr>
              </w:pPrChange>
            </w:pPr>
            <w:r>
              <w:t>National Data bank, if derived mostly from EHR</w:t>
            </w:r>
          </w:p>
        </w:tc>
      </w:tr>
    </w:tbl>
    <w:p w14:paraId="542477F5" w14:textId="77777777" w:rsidR="005E1FC5" w:rsidRDefault="005E1FC5" w:rsidP="00440C09">
      <w:r>
        <w:t xml:space="preserve"> We created seven inclusion criteria (see Table 3 Inclusion Criteria No.1-7) to sensitively detect the articles we need. Based on this, we created a search strategy</w:t>
      </w:r>
    </w:p>
    <w:p w14:paraId="161AC5C7" w14:textId="0F914F53" w:rsidR="005E1FC5" w:rsidRPr="005E1FC5" w:rsidRDefault="005E1FC5" w:rsidP="00440C09">
      <w:pPr>
        <w:rPr>
          <w:b/>
          <w:bCs/>
        </w:rPr>
      </w:pPr>
      <w:bookmarkStart w:id="229" w:name="_Ref48232487"/>
      <w:bookmarkStart w:id="230" w:name="_Ref48232341"/>
      <w:bookmarkStart w:id="231" w:name="_Toc48814296"/>
      <w:r w:rsidRPr="005E1FC5">
        <w:rPr>
          <w:b/>
          <w:bCs/>
        </w:rPr>
        <w:t xml:space="preserve">Table </w:t>
      </w:r>
      <w:r w:rsidRPr="005E1FC5">
        <w:rPr>
          <w:b/>
          <w:bCs/>
        </w:rPr>
        <w:fldChar w:fldCharType="begin"/>
      </w:r>
      <w:r w:rsidRPr="005E1FC5">
        <w:rPr>
          <w:b/>
          <w:bCs/>
        </w:rPr>
        <w:instrText>SEQ Table \* ARABIC</w:instrText>
      </w:r>
      <w:r w:rsidRPr="005E1FC5">
        <w:rPr>
          <w:b/>
          <w:bCs/>
        </w:rPr>
        <w:fldChar w:fldCharType="separate"/>
      </w:r>
      <w:r w:rsidRPr="005E1FC5">
        <w:rPr>
          <w:b/>
          <w:bCs/>
          <w:noProof/>
        </w:rPr>
        <w:t>3</w:t>
      </w:r>
      <w:r w:rsidRPr="005E1FC5">
        <w:rPr>
          <w:b/>
          <w:bCs/>
        </w:rPr>
        <w:fldChar w:fldCharType="end"/>
      </w:r>
      <w:bookmarkEnd w:id="229"/>
      <w:r w:rsidRPr="005E1FC5">
        <w:rPr>
          <w:b/>
          <w:bCs/>
        </w:rPr>
        <w:t xml:space="preserve"> </w:t>
      </w:r>
      <w:r w:rsidR="00557B87">
        <w:rPr>
          <w:b/>
          <w:bCs/>
        </w:rPr>
        <w:t xml:space="preserve">Search Strategy </w:t>
      </w:r>
      <w:r w:rsidRPr="005E1FC5">
        <w:rPr>
          <w:b/>
          <w:bCs/>
        </w:rPr>
        <w:t>Inclusion Criteria</w:t>
      </w:r>
      <w:bookmarkEnd w:id="230"/>
      <w:bookmarkEnd w:id="231"/>
    </w:p>
    <w:p w14:paraId="1C22199E" w14:textId="77777777" w:rsidR="005E1FC5" w:rsidRDefault="005E1FC5" w:rsidP="00440C09"/>
    <w:p w14:paraId="633D9052" w14:textId="77777777" w:rsidR="005E1FC5" w:rsidRDefault="005E1FC5" w:rsidP="00440C09">
      <w:r>
        <w:t>In the full-text reading process, we specified the inclusion criteria list, supplemented criteria No.3a,3b,3c, and No.5-7.</w:t>
      </w:r>
    </w:p>
    <w:p w14:paraId="45DFC1B5" w14:textId="2E634F69" w:rsidR="005E1FC5" w:rsidRDefault="005E1FC5" w:rsidP="00440C09">
      <w:r>
        <w:t>The search was performed in 2 cohorts, the first in Mar 2020, the second Nov 2020. A second cohort was needed because after completion of cohort 1, we discovered a restriction in the NLM-supplied search strategy</w:t>
      </w:r>
      <w:r w:rsidR="00731F59">
        <w:fldChar w:fldCharType="begin"/>
      </w:r>
      <w:r w:rsidR="00731F59">
        <w:instrText xml:space="preserve"> ADDIN EN.CITE &lt;EndNote&gt;&lt;Cite&gt;&lt;RecNum&gt;1209&lt;/RecNum&gt;&lt;DisplayText&gt;[33]&lt;/DisplayText&gt;&lt;record&gt;&lt;rec-number&gt;1209&lt;/rec-number&gt;&lt;foreign-keys&gt;&lt;key app="EN" db-id="wzpv2ppvtpz2foedrep5pvddrz5tx2a55ptt" timestamp="1597708308"&gt;1209&lt;/key&gt;&lt;/foreign-keys&gt;&lt;ref-type name="Web Page"&gt;12&lt;/ref-type&gt;&lt;contributors&gt;&lt;/contributors&gt;&lt;titles&gt;&lt;title&gt;MEDLINE / PubMed Search Strategy &amp;amp; Electronic Health Record Information Resources&lt;/title&gt;&lt;/titles&gt;&lt;dates&gt;&lt;/dates&gt;&lt;urls&gt;&lt;related-urls&gt;&lt;url&gt;https://www.nlm.nih.gov/services/queries/ehr_details.html&lt;/url&gt;&lt;/related-urls&gt;&lt;/urls&gt;&lt;custom1&gt;2020&lt;/custom1&gt;&lt;remote-database-name&gt;PubMed&lt;/remote-database-name&gt;&lt;/record&gt;&lt;/Cite&gt;&lt;/EndNote&gt;</w:instrText>
      </w:r>
      <w:r w:rsidR="00731F59">
        <w:fldChar w:fldCharType="separate"/>
      </w:r>
      <w:r w:rsidR="00731F59">
        <w:rPr>
          <w:noProof/>
        </w:rPr>
        <w:t>[33]</w:t>
      </w:r>
      <w:r w:rsidR="00731F59">
        <w:fldChar w:fldCharType="end"/>
      </w:r>
      <w:r>
        <w:t xml:space="preserve"> that limited our yield. </w:t>
      </w:r>
      <w:commentRangeStart w:id="232"/>
      <w:r>
        <w:t xml:space="preserve">We developed and refined the methodology in cohort 1 and simply applied to cohort 2, so </w:t>
      </w:r>
      <w:r w:rsidR="006C6307">
        <w:t xml:space="preserve">we used the cohort 1 result as a test sample to define the inclusion and exclusion criteria, record the study process, and to calculate sample size for cohort 2. </w:t>
      </w:r>
      <w:commentRangeEnd w:id="232"/>
      <w:r w:rsidR="006C6307">
        <w:rPr>
          <w:rStyle w:val="CommentReference"/>
          <w:rFonts w:eastAsia="Times New Roman" w:cs="Times New Roman"/>
        </w:rPr>
        <w:commentReference w:id="232"/>
      </w:r>
    </w:p>
    <w:p w14:paraId="49682C5F" w14:textId="70E660F2" w:rsidR="00386D2B" w:rsidRPr="00074003" w:rsidRDefault="00386D2B">
      <w:pPr>
        <w:pPrChange w:id="233" w:author="Chenyu(Cherie) Li" w:date="2021-07-19T17:06:00Z">
          <w:pPr>
            <w:pStyle w:val="Heading3"/>
          </w:pPr>
        </w:pPrChange>
      </w:pPr>
      <w:bookmarkStart w:id="234" w:name="_Toc48819119"/>
      <w:bookmarkStart w:id="235" w:name="_Toc48819279"/>
      <w:r>
        <w:lastRenderedPageBreak/>
        <w:t>Search Strategy</w:t>
      </w:r>
      <w:bookmarkEnd w:id="234"/>
      <w:bookmarkEnd w:id="235"/>
      <w:r w:rsidR="00B86CEA">
        <w:t>- cohort 1</w:t>
      </w:r>
    </w:p>
    <w:p w14:paraId="303D05E6" w14:textId="44155161" w:rsidR="0065555B" w:rsidRDefault="00386D2B" w:rsidP="00440C09">
      <w:r w:rsidRPr="00074003">
        <w:t>We searched peer-reviewed articles in PubMed (MEDLINE) the major biomedical literatures database. The search term “Electronic Health Records” was extracted from MEDLINE / PubMed Search Strategy &amp; Electronic Health Record Information Resources the version reviewed on May 24, 2019.</w:t>
      </w:r>
      <w:r w:rsidR="00D7070E">
        <w:fldChar w:fldCharType="begin"/>
      </w:r>
      <w:r w:rsidR="00D7070E">
        <w:instrText xml:space="preserve"> ADDIN EN.CITE &lt;EndNote&gt;&lt;Cite&gt;&lt;RecNum&gt;1209&lt;/RecNum&gt;&lt;DisplayText&gt;[33]&lt;/DisplayText&gt;&lt;record&gt;&lt;rec-number&gt;1209&lt;/rec-number&gt;&lt;foreign-keys&gt;&lt;key app="EN" db-id="wzpv2ppvtpz2foedrep5pvddrz5tx2a55ptt" timestamp="1597708308"&gt;1209&lt;/key&gt;&lt;/foreign-keys&gt;&lt;ref-type name="Web Page"&gt;12&lt;/ref-type&gt;&lt;contributors&gt;&lt;/contributors&gt;&lt;titles&gt;&lt;title&gt;MEDLINE / PubMed Search Strategy &amp;amp; Electronic Health Record Information Resources&lt;/title&gt;&lt;/titles&gt;&lt;dates&gt;&lt;/dates&gt;&lt;urls&gt;&lt;related-urls&gt;&lt;url&gt;https://www.nlm.nih.gov/services/queries/ehr_details.html&lt;/url&gt;&lt;/related-urls&gt;&lt;/urls&gt;&lt;custom1&gt;2020&lt;/custom1&gt;&lt;remote-database-name&gt;PubMed&lt;/remote-database-name&gt;&lt;/record&gt;&lt;/Cite&gt;&lt;/EndNote&gt;</w:instrText>
      </w:r>
      <w:r w:rsidR="00D7070E">
        <w:fldChar w:fldCharType="separate"/>
      </w:r>
      <w:r w:rsidR="00D7070E">
        <w:t>[33]</w:t>
      </w:r>
      <w:r w:rsidR="00D7070E">
        <w:fldChar w:fldCharType="end"/>
      </w:r>
      <w:r w:rsidRPr="00074003">
        <w:t xml:space="preserve">, “Biomedical Research” was extracted from PubMed publication type “Study Characteristics” which used as a broad strategy for research that use empirical methods include most of quantitative and qualitative biomedical research. Clinical </w:t>
      </w:r>
      <w:proofErr w:type="gramStart"/>
      <w:r w:rsidRPr="00074003">
        <w:t>Study[</w:t>
      </w:r>
      <w:proofErr w:type="gramEnd"/>
      <w:r w:rsidRPr="00074003">
        <w:t>Publication Type] and Observational Study[publication type]</w:t>
      </w:r>
      <w:r w:rsidR="00232C37">
        <w:t xml:space="preserve"> is a </w:t>
      </w:r>
      <w:r w:rsidRPr="00074003">
        <w:t>subset of the Study Characteristics[Publication Type]. We exclude review articles by using “NOT Review[Publication Type] AND Systematic Review[Publication Type].</w:t>
      </w:r>
      <w:r w:rsidRPr="00074003">
        <w:fldChar w:fldCharType="begin"/>
      </w:r>
      <w:r w:rsidR="00D7070E">
        <w:instrText xml:space="preserve"> ADDIN EN.CITE &lt;EndNote&gt;&lt;Cite&gt;&lt;Author&gt;PubMed&lt;/Author&gt;&lt;Year&gt;2020&lt;/Year&gt;&lt;RecNum&gt;64&lt;/RecNum&gt;&lt;DisplayText&gt;[34]&lt;/DisplayText&gt;&lt;record&gt;&lt;rec-number&gt;64&lt;/rec-number&gt;&lt;foreign-keys&gt;&lt;key app="EN" db-id="wzpv2ppvtpz2foedrep5pvddrz5tx2a55ptt" timestamp="1597001830"&gt;64&lt;/key&gt;&lt;/foreign-keys&gt;&lt;ref-type name="Journal Article"&gt;17&lt;/ref-type&gt;&lt;contributors&gt;&lt;authors&gt;&lt;author&gt;PubMed&lt;/author&gt;&lt;/authors&gt;&lt;/contributors&gt;&lt;titles&gt;&lt;title&gt;Publication Characteristics (Publication Types) with Scope Notes&lt;/title&gt;&lt;/titles&gt;&lt;dates&gt;&lt;year&gt;2020&lt;/year&gt;&lt;/dates&gt;&lt;urls&gt;&lt;related-urls&gt;&lt;url&gt;https://www.nlm.nih.gov/mesh/pubtypes.html&lt;/url&gt;&lt;/related-urls&gt;&lt;/urls&gt;&lt;access-date&gt;March 23rd, 2020&lt;/access-date&gt;&lt;/record&gt;&lt;/Cite&gt;&lt;/EndNote&gt;</w:instrText>
      </w:r>
      <w:r w:rsidRPr="00074003">
        <w:fldChar w:fldCharType="separate"/>
      </w:r>
      <w:r w:rsidR="00D7070E">
        <w:t>[34]</w:t>
      </w:r>
      <w:r w:rsidRPr="00074003">
        <w:fldChar w:fldCharType="end"/>
      </w:r>
      <w:r w:rsidRPr="00074003">
        <w:t xml:space="preserve">  </w:t>
      </w:r>
      <w:r w:rsidR="009856E2" w:rsidRPr="001F3CC6">
        <w:t>To limit the result to quantitative biomedical studies have data analytic methods, we added keywords "data"[All Fields] AND "</w:t>
      </w:r>
      <w:proofErr w:type="spellStart"/>
      <w:r w:rsidR="009856E2" w:rsidRPr="001F3CC6">
        <w:t>analy</w:t>
      </w:r>
      <w:proofErr w:type="spellEnd"/>
      <w:r w:rsidR="009856E2" w:rsidRPr="001F3CC6">
        <w:t>*"[All Fields] to the search</w:t>
      </w:r>
      <w:r w:rsidR="00CB1DA5" w:rsidRPr="001F3CC6">
        <w:t>.</w:t>
      </w:r>
      <w:r w:rsidR="00CB1DA5">
        <w:t xml:space="preserve"> </w:t>
      </w:r>
      <w:r w:rsidRPr="00074003">
        <w:t>We used PubMed clinical filters to focus on diagnosis, etiology, prognosis studies, the broad definition for searching diagnosis, etiology, and prognosis has sensitivity of 90% ,  93% , and 90% ,</w:t>
      </w:r>
      <w:r>
        <w:t xml:space="preserve"> </w:t>
      </w:r>
      <w:r w:rsidRPr="00074003">
        <w:t>respectively.</w:t>
      </w:r>
      <w:r w:rsidRPr="00074003">
        <w:fldChar w:fldCharType="begin"/>
      </w:r>
      <w:r w:rsidR="00D7070E">
        <w:instrText xml:space="preserve"> ADDIN EN.CITE &lt;EndNote&gt;&lt;Cite&gt;&lt;Author&gt;PubMed&lt;/Author&gt;&lt;Year&gt;2020&lt;/Year&gt;&lt;RecNum&gt;65&lt;/RecNum&gt;&lt;DisplayText&gt;[35]&lt;/DisplayText&gt;&lt;record&gt;&lt;rec-number&gt;65&lt;/rec-number&gt;&lt;foreign-keys&gt;&lt;key app="EN" db-id="wzpv2ppvtpz2foedrep5pvddrz5tx2a55ptt" timestamp="1597002558"&gt;65&lt;/key&gt;&lt;/foreign-keys&gt;&lt;ref-type name="Journal Article"&gt;17&lt;/ref-type&gt;&lt;contributors&gt;&lt;authors&gt;&lt;author&gt;PubMed&lt;/author&gt;&lt;/authors&gt;&lt;/contributors&gt;&lt;titles&gt;&lt;title&gt;PubMed Clinical Queries &lt;/title&gt;&lt;/titles&gt;&lt;dates&gt;&lt;year&gt;2020&lt;/year&gt;&lt;/dates&gt;&lt;urls&gt;&lt;related-urls&gt;&lt;url&gt;https://www.ncbi.nlm.nih.gov/pubmed/clinical&lt;/url&gt;&lt;/related-urls&gt;&lt;/urls&gt;&lt;access-date&gt;March 23rd, 2020&lt;/access-date&gt;&lt;/record&gt;&lt;/Cite&gt;&lt;/EndNote&gt;</w:instrText>
      </w:r>
      <w:r w:rsidRPr="00074003">
        <w:fldChar w:fldCharType="separate"/>
      </w:r>
      <w:r w:rsidR="00D7070E">
        <w:t>[35]</w:t>
      </w:r>
      <w:r w:rsidRPr="00074003">
        <w:fldChar w:fldCharType="end"/>
      </w:r>
      <w:r w:rsidRPr="00074003">
        <w:t xml:space="preserve"> Since the Electronic Health Systems were  we limit the publication date to 2010/01/01-2019/12/31 using PubMed filters </w:t>
      </w:r>
      <w:r w:rsidR="005A7F7A">
        <w:t>“</w:t>
      </w:r>
      <w:r w:rsidRPr="00074003">
        <w:t>2010/01/01</w:t>
      </w:r>
      <w:r w:rsidR="005A7F7A">
        <w:t xml:space="preserve">” </w:t>
      </w:r>
      <w:r w:rsidRPr="00074003">
        <w:t>[</w:t>
      </w:r>
      <w:proofErr w:type="spellStart"/>
      <w:r w:rsidRPr="00074003">
        <w:t>PDat</w:t>
      </w:r>
      <w:proofErr w:type="spellEnd"/>
      <w:r w:rsidRPr="00074003">
        <w:t xml:space="preserve">] : </w:t>
      </w:r>
      <w:r w:rsidR="005A7F7A">
        <w:t>“</w:t>
      </w:r>
      <w:r w:rsidRPr="00074003">
        <w:t>2019/12/31</w:t>
      </w:r>
      <w:r w:rsidR="005A7F7A">
        <w:t xml:space="preserve">” </w:t>
      </w:r>
      <w:r w:rsidRPr="00074003">
        <w:t>[</w:t>
      </w:r>
      <w:proofErr w:type="spellStart"/>
      <w:r w:rsidRPr="00074003">
        <w:t>PDat</w:t>
      </w:r>
      <w:proofErr w:type="spellEnd"/>
      <w:r w:rsidRPr="00074003">
        <w:t>]. The detailed search strategy sees</w:t>
      </w:r>
      <w:r w:rsidR="00ED5393">
        <w:t xml:space="preserve"> </w:t>
      </w:r>
      <w:r w:rsidR="0065555B">
        <w:t xml:space="preserve">Appendix 1.1 </w:t>
      </w:r>
    </w:p>
    <w:p w14:paraId="03C5C377" w14:textId="09C1A6A0" w:rsidR="002F6983" w:rsidRDefault="002F6983">
      <w:pPr>
        <w:pPrChange w:id="236" w:author="Chenyu(Cherie) Li" w:date="2021-07-19T17:06:00Z">
          <w:pPr>
            <w:keepNext/>
          </w:pPr>
        </w:pPrChange>
      </w:pPr>
    </w:p>
    <w:p w14:paraId="54E8573D" w14:textId="399D008D" w:rsidR="002F6983" w:rsidRDefault="00F14BEA">
      <w:pPr>
        <w:pPrChange w:id="237" w:author="Chenyu(Cherie) Li" w:date="2021-07-19T17:06:00Z">
          <w:pPr>
            <w:pStyle w:val="Heading3"/>
          </w:pPr>
        </w:pPrChange>
      </w:pPr>
      <w:r>
        <w:t xml:space="preserve">Search Strategy - </w:t>
      </w:r>
      <w:r w:rsidR="002F6983">
        <w:t xml:space="preserve">Cohort 2 </w:t>
      </w:r>
    </w:p>
    <w:p w14:paraId="756B383C" w14:textId="2BFD1DE8" w:rsidR="00F14BEA" w:rsidRDefault="002F6983" w:rsidP="00440C09">
      <w:r w:rsidRPr="00074003">
        <w:t xml:space="preserve">We </w:t>
      </w:r>
      <w:r>
        <w:t>queried the same literature database as the cohort1, using the</w:t>
      </w:r>
      <w:r w:rsidRPr="00074003">
        <w:t xml:space="preserve"> search term “Electronic Health Records” was extracted from MEDLINE / PubMed Search Strategy &amp; Electronic Health Record Information Resources the version reviewed on May 24, 2019. </w:t>
      </w:r>
      <w:r>
        <w:fldChar w:fldCharType="begin"/>
      </w:r>
      <w:r>
        <w:instrText xml:space="preserve"> ADDIN EN.CITE &lt;EndNote&gt;&lt;Cite&gt;&lt;RecNum&gt;1209&lt;/RecNum&gt;&lt;DisplayText&gt;[33]&lt;/DisplayText&gt;&lt;record&gt;&lt;rec-number&gt;1209&lt;/rec-number&gt;&lt;foreign-keys&gt;&lt;key app="EN" db-id="wzpv2ppvtpz2foedrep5pvddrz5tx2a55ptt" timestamp="1597708308"&gt;1209&lt;/key&gt;&lt;/foreign-keys&gt;&lt;ref-type name="Web Page"&gt;12&lt;/ref-type&gt;&lt;contributors&gt;&lt;/contributors&gt;&lt;titles&gt;&lt;title&gt;MEDLINE / PubMed Search Strategy &amp;amp; Electronic Health Record Information Resources&lt;/title&gt;&lt;/titles&gt;&lt;dates&gt;&lt;/dates&gt;&lt;urls&gt;&lt;related-urls&gt;&lt;url&gt;https://www.nlm.nih.gov/services/queries/ehr_details.html&lt;/url&gt;&lt;/related-urls&gt;&lt;/urls&gt;&lt;custom1&gt;2020&lt;/custom1&gt;&lt;remote-database-name&gt;PubMed&lt;/remote-database-name&gt;&lt;/record&gt;&lt;/Cite&gt;&lt;/EndNote&gt;</w:instrText>
      </w:r>
      <w:r>
        <w:fldChar w:fldCharType="separate"/>
      </w:r>
      <w:r>
        <w:t>[33]</w:t>
      </w:r>
      <w:r>
        <w:fldChar w:fldCharType="end"/>
      </w:r>
      <w:r w:rsidRPr="00074003">
        <w:t xml:space="preserve">, </w:t>
      </w:r>
      <w:r>
        <w:t xml:space="preserve">deleted journal restrictions in the NLM strategy, AND </w:t>
      </w:r>
      <w:r w:rsidRPr="00F14BEA">
        <w:t xml:space="preserve">“Biomedical Research” was extracted from </w:t>
      </w:r>
      <w:proofErr w:type="spellStart"/>
      <w:r w:rsidRPr="00F14BEA">
        <w:t>MeSH</w:t>
      </w:r>
      <w:proofErr w:type="spellEnd"/>
      <w:r w:rsidRPr="00F14BEA">
        <w:t xml:space="preserve"> term </w:t>
      </w:r>
      <w:r>
        <w:t xml:space="preserve">“Epidemiological study characteristics” </w:t>
      </w:r>
      <w:r w:rsidRPr="00F14BEA">
        <w:t xml:space="preserve">which </w:t>
      </w:r>
      <w:r>
        <w:t>works</w:t>
      </w:r>
      <w:r w:rsidRPr="00ED1AEC">
        <w:t xml:space="preserve"> about types and formulations of studies </w:t>
      </w:r>
      <w:r w:rsidRPr="00ED1AEC">
        <w:lastRenderedPageBreak/>
        <w:t>used in epidemiological research</w:t>
      </w:r>
      <w:r>
        <w:fldChar w:fldCharType="begin"/>
      </w:r>
      <w:r>
        <w:instrText xml:space="preserve"> ADDIN EN.CITE &lt;EndNote&gt;&lt;Cite&gt;&lt;Author&gt;NLM&lt;/Author&gt;&lt;Year&gt;2020&lt;/Year&gt;&lt;RecNum&gt;1216&lt;/RecNum&gt;&lt;DisplayText&gt;[36]&lt;/DisplayText&gt;&lt;record&gt;&lt;rec-number&gt;1216&lt;/rec-number&gt;&lt;foreign-keys&gt;&lt;key app="EN" db-id="wzpv2ppvtpz2foedrep5pvddrz5tx2a55ptt" timestamp="1618850913"&gt;1216&lt;/key&gt;&lt;/foreign-keys&gt;&lt;ref-type name="Web Page"&gt;12&lt;/ref-type&gt;&lt;contributors&gt;&lt;authors&gt;&lt;author&gt;NLM&lt;/author&gt;&lt;/authors&gt;&lt;/contributors&gt;&lt;titles&gt;&lt;title&gt;Epidemiologic Study Characteristics&lt;/title&gt;&lt;/titles&gt;&lt;number&gt;2020/11/09&lt;/number&gt;&lt;dates&gt;&lt;year&gt;2020&lt;/year&gt;&lt;/dates&gt;&lt;urls&gt;&lt;related-urls&gt;&lt;url&gt;https://www.ncbi.nlm.nih.gov/mesh/68016020&lt;/url&gt;&lt;/related-urls&gt;&lt;/urls&gt;&lt;custom1&gt;2020&lt;/custom1&gt;&lt;/record&gt;&lt;/Cite&gt;&lt;/EndNote&gt;</w:instrText>
      </w:r>
      <w:r>
        <w:fldChar w:fldCharType="separate"/>
      </w:r>
      <w:r>
        <w:t>[36]</w:t>
      </w:r>
      <w:r>
        <w:fldChar w:fldCharType="end"/>
      </w:r>
      <w:r>
        <w:t xml:space="preserve">. Clinical filters, publication time restriction, </w:t>
      </w:r>
      <w:proofErr w:type="gramStart"/>
      <w:r>
        <w:t>and  review</w:t>
      </w:r>
      <w:proofErr w:type="gramEnd"/>
      <w:r>
        <w:t xml:space="preserve"> paper exclusion terms used the same strategy as in the cohort. Cohort 2 search was conducted on 2020/11/09. </w:t>
      </w:r>
      <w:r w:rsidRPr="00074003">
        <w:t>The detailed search strategy sees</w:t>
      </w:r>
      <w:r>
        <w:t xml:space="preserve"> </w:t>
      </w:r>
      <w:r w:rsidR="00F14BEA">
        <w:t xml:space="preserve">Appendix 1.2 </w:t>
      </w:r>
      <w:bookmarkStart w:id="238" w:name="_Toc48819122"/>
      <w:bookmarkStart w:id="239" w:name="_Toc48819282"/>
    </w:p>
    <w:p w14:paraId="23BC37E4" w14:textId="160C1386" w:rsidR="00725F91" w:rsidRDefault="002A4357">
      <w:pPr>
        <w:pPrChange w:id="240" w:author="Chenyu(Cherie) Li" w:date="2021-07-19T17:06:00Z">
          <w:pPr>
            <w:pStyle w:val="Heading3"/>
          </w:pPr>
        </w:pPrChange>
      </w:pPr>
      <w:r>
        <w:t>Exclusion criteria</w:t>
      </w:r>
      <w:bookmarkEnd w:id="238"/>
      <w:bookmarkEnd w:id="239"/>
    </w:p>
    <w:p w14:paraId="5AEFA981" w14:textId="165B1492" w:rsidR="00BE0E9A" w:rsidRDefault="00BE0E9A" w:rsidP="00440C09">
      <w:r>
        <w:t xml:space="preserve">We grew the exclusion list in the course of the study. The primary RWD source in this review is routinely collected Electronic Health Record. </w:t>
      </w:r>
      <w:proofErr w:type="gramStart"/>
      <w:r>
        <w:t>Therefore</w:t>
      </w:r>
      <w:proofErr w:type="gramEnd"/>
      <w:r>
        <w:t xml:space="preserve"> we excluded the research that use Claims data, Genomic Data, Manually collected Registry Data, RCT data. Articles that focused on Physician behavior, Information System evaluation, health services evaluation, and new IT in healthcare were excluded. Also, the research used unstructured and semi-structured data which need Natural Language Processing or Text mining were excluded. Finally, we got 14 exclusion criteria and excluded ineligible papers while full-text reading.</w:t>
      </w:r>
    </w:p>
    <w:p w14:paraId="3746A456" w14:textId="29A1BD0C" w:rsidR="00BE0E9A" w:rsidRDefault="00BE0E9A" w:rsidP="00440C09">
      <w:r>
        <w:t xml:space="preserve"> Ideally, we should say something about having "grown this list in the course of the study, always with the guideline of (1) ensuring that the analysis in the paper was indeed of EHR-based data and (2) being wary of excluding studies likely to use RWE methods."  </w:t>
      </w:r>
    </w:p>
    <w:p w14:paraId="3CDE3F04" w14:textId="50B82710" w:rsidR="004C6FC0" w:rsidRDefault="004C6FC0">
      <w:pPr>
        <w:pPrChange w:id="241" w:author="Chenyu(Cherie) Li" w:date="2021-07-19T17:06:00Z">
          <w:pPr>
            <w:pStyle w:val="Heading3"/>
          </w:pPr>
        </w:pPrChange>
      </w:pPr>
      <w:r>
        <w:t>Sample size calculation</w:t>
      </w:r>
    </w:p>
    <w:p w14:paraId="551BFB25" w14:textId="5B7C2AF2" w:rsidR="00782927" w:rsidRDefault="00782927">
      <w:pPr>
        <w:pPrChange w:id="242" w:author="Chenyu(Cherie) Li" w:date="2021-07-19T17:06:00Z">
          <w:pPr>
            <w:pStyle w:val="Heading2"/>
          </w:pPr>
        </w:pPrChange>
      </w:pPr>
      <w:bookmarkStart w:id="243" w:name="_Toc48819123"/>
      <w:bookmarkStart w:id="244" w:name="_Toc48819283"/>
      <w:r>
        <w:t xml:space="preserve">Analysis and </w:t>
      </w:r>
      <w:r w:rsidRPr="000005F8">
        <w:t>Synthesis</w:t>
      </w:r>
      <w:r>
        <w:t xml:space="preserve"> process</w:t>
      </w:r>
      <w:bookmarkEnd w:id="243"/>
      <w:bookmarkEnd w:id="244"/>
      <w:r>
        <w:t xml:space="preserve"> </w:t>
      </w:r>
    </w:p>
    <w:p w14:paraId="45887ACD" w14:textId="1495500A" w:rsidR="006E5C47" w:rsidRPr="006E5C47" w:rsidRDefault="00F55FA1" w:rsidP="00440C09">
      <w:r w:rsidRPr="001F3CC6">
        <w:t xml:space="preserve">Thousands of literatures related to </w:t>
      </w:r>
      <w:proofErr w:type="gramStart"/>
      <w:r w:rsidRPr="001F3CC6">
        <w:t>RWD</w:t>
      </w:r>
      <w:proofErr w:type="gramEnd"/>
      <w:r w:rsidRPr="001F3CC6">
        <w:t xml:space="preserve"> and RWE were published, we aim to identify the proportion of papers used particular methods of the </w:t>
      </w:r>
      <w:proofErr w:type="spellStart"/>
      <w:r w:rsidRPr="001F3CC6">
        <w:t>whol</w:t>
      </w:r>
      <w:proofErr w:type="spellEnd"/>
      <w:r w:rsidRPr="001F3CC6">
        <w:t xml:space="preserve"> publication set. A random sampled literature set with a </w:t>
      </w:r>
      <w:r w:rsidRPr="001F3CC6">
        <w:rPr>
          <w:rFonts w:hint="eastAsia"/>
        </w:rPr>
        <w:t>satisfactory</w:t>
      </w:r>
      <w:r w:rsidRPr="001F3CC6">
        <w:t xml:space="preserve"> sample size could </w:t>
      </w:r>
      <w:r w:rsidRPr="001F3CC6">
        <w:rPr>
          <w:rFonts w:hint="eastAsia"/>
        </w:rPr>
        <w:t>present</w:t>
      </w:r>
      <w:r w:rsidRPr="001F3CC6">
        <w:t xml:space="preserve"> the whole literatures. </w:t>
      </w:r>
      <w:r w:rsidR="00CD3512" w:rsidRPr="001F3CC6">
        <w:t xml:space="preserve">We </w:t>
      </w:r>
      <w:r w:rsidR="00CB02E4" w:rsidRPr="001F3CC6">
        <w:t>recorded</w:t>
      </w:r>
      <w:r w:rsidR="00767243" w:rsidRPr="001F3CC6">
        <w:t xml:space="preserve"> details in study type, study design and methods used in the article of a</w:t>
      </w:r>
      <w:r w:rsidR="008B4F05" w:rsidRPr="001F3CC6">
        <w:t xml:space="preserve"> r</w:t>
      </w:r>
      <w:r w:rsidR="00170593" w:rsidRPr="001F3CC6">
        <w:t xml:space="preserve">andom sample of </w:t>
      </w:r>
      <w:r w:rsidR="005B6372" w:rsidRPr="001F3CC6">
        <w:t xml:space="preserve">studies </w:t>
      </w:r>
      <w:proofErr w:type="spellStart"/>
      <w:r w:rsidR="005B6372" w:rsidRPr="001F3CC6">
        <w:t>extractd</w:t>
      </w:r>
      <w:proofErr w:type="spellEnd"/>
      <w:r w:rsidR="005B6372" w:rsidRPr="001F3CC6">
        <w:t xml:space="preserve"> from the MEDLINE</w:t>
      </w:r>
      <w:r w:rsidR="006C6307">
        <w:t xml:space="preserve"> </w:t>
      </w:r>
      <w:r w:rsidR="004E4A98" w:rsidRPr="001F3CC6">
        <w:t>(</w:t>
      </w:r>
      <w:r w:rsidR="004E4A98">
        <w:t xml:space="preserve">RWE list see </w:t>
      </w:r>
      <w:r w:rsidR="00935AFD">
        <w:fldChar w:fldCharType="begin"/>
      </w:r>
      <w:r w:rsidR="00935AFD">
        <w:instrText xml:space="preserve"> REF _Ref48651357 \h </w:instrText>
      </w:r>
      <w:r w:rsidR="00440C09">
        <w:instrText xml:space="preserve"> \* MERGEFORMAT </w:instrText>
      </w:r>
      <w:r w:rsidR="00935AFD">
        <w:fldChar w:fldCharType="separate"/>
      </w:r>
      <w:r w:rsidR="00DD5841">
        <w:t xml:space="preserve">Appendix </w:t>
      </w:r>
      <w:r w:rsidR="00DD5841">
        <w:rPr>
          <w:noProof/>
        </w:rPr>
        <w:t>4</w:t>
      </w:r>
      <w:r w:rsidR="00DD5841">
        <w:t xml:space="preserve"> Excel Database</w:t>
      </w:r>
      <w:r w:rsidR="00935AFD">
        <w:fldChar w:fldCharType="end"/>
      </w:r>
      <w:r w:rsidR="00935AFD">
        <w:t>)</w:t>
      </w:r>
      <w:r w:rsidR="006C6307">
        <w:t xml:space="preserve">. </w:t>
      </w:r>
      <w:commentRangeStart w:id="245"/>
      <w:r w:rsidR="006C6307">
        <w:t xml:space="preserve">We first performed the analysis on cohort 1, </w:t>
      </w:r>
      <w:r w:rsidR="0003090A">
        <w:t xml:space="preserve">then revised the inclusion and exclusion criteria, outcome variables based on cohort 1 result. The refined analysis process was performed on cohort 2.  </w:t>
      </w:r>
      <w:commentRangeEnd w:id="245"/>
      <w:r w:rsidR="0003090A">
        <w:rPr>
          <w:rStyle w:val="CommentReference"/>
          <w:rFonts w:eastAsia="Times New Roman" w:cs="Times New Roman"/>
        </w:rPr>
        <w:commentReference w:id="245"/>
      </w:r>
    </w:p>
    <w:p w14:paraId="428BEE53" w14:textId="1A688E3B" w:rsidR="00FC4987" w:rsidRPr="001F3CC6" w:rsidRDefault="2381AE3E" w:rsidP="00440C09">
      <w:r w:rsidRPr="3E4AFBA4">
        <w:lastRenderedPageBreak/>
        <w:t xml:space="preserve">The key outcome variable was whether RWE methods were used. </w:t>
      </w:r>
      <w:r w:rsidR="00220A21">
        <w:t xml:space="preserve">We </w:t>
      </w:r>
      <w:r w:rsidR="00F4434B">
        <w:t xml:space="preserve">documented the methods used in included papers, then matched the </w:t>
      </w:r>
      <w:r w:rsidR="00AF2FEE">
        <w:t xml:space="preserve">Real-World Methods (RWE) </w:t>
      </w:r>
      <w:r w:rsidR="00E447D0">
        <w:t>list we identified f</w:t>
      </w:r>
      <w:r w:rsidR="00C078F1">
        <w:t>rom regulator guidelines, books, and RWD me</w:t>
      </w:r>
      <w:r w:rsidR="00E447D0">
        <w:t>et</w:t>
      </w:r>
      <w:r w:rsidR="00C078F1">
        <w:t>ing recommendations</w:t>
      </w:r>
      <w:r w:rsidR="0074052F">
        <w:t>.</w:t>
      </w:r>
      <w:r w:rsidR="00FC4987">
        <w:fldChar w:fldCharType="begin">
          <w:fldData xml:space="preserve">PEVuZE5vdGU+PENpdGU+PEF1dGhvcj5NSVQ8L0F1dGhvcj48WWVhcj4yMDE2PC9ZZWFyPjxSZWNO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</w:fldData>
        </w:fldChar>
      </w:r>
      <w:r w:rsidR="00197DAD">
        <w:instrText xml:space="preserve"> ADDIN EN.CITE </w:instrText>
      </w:r>
      <w:r w:rsidR="00197DAD">
        <w:fldChar w:fldCharType="begin">
          <w:fldData xml:space="preserve">PEVuZE5vdGU+PENpdGU+PEF1dGhvcj5NSVQ8L0F1dGhvcj48WWVhcj4yMDE2PC9ZZWFyPjxSZWNO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</w:fldData>
        </w:fldChar>
      </w:r>
      <w:r w:rsidR="00197DAD">
        <w:instrText xml:space="preserve"> ADDIN EN.CITE.DATA </w:instrText>
      </w:r>
      <w:r w:rsidR="00197DAD">
        <w:fldChar w:fldCharType="end"/>
      </w:r>
      <w:r w:rsidR="00FC4987">
        <w:fldChar w:fldCharType="separate"/>
      </w:r>
      <w:r w:rsidR="00197DAD">
        <w:rPr>
          <w:noProof/>
        </w:rPr>
        <w:t>[14 15 17 18 20 32 37]</w:t>
      </w:r>
      <w:r w:rsidR="00FC4987">
        <w:fldChar w:fldCharType="end"/>
      </w:r>
      <w:r w:rsidR="00C078F1">
        <w:t xml:space="preserve"> </w:t>
      </w:r>
      <w:r w:rsidR="005630FB" w:rsidRPr="001F3CC6">
        <w:t xml:space="preserve">Any </w:t>
      </w:r>
      <w:r w:rsidR="00FC4987" w:rsidRPr="001F3CC6">
        <w:t>machine learning method</w:t>
      </w:r>
      <w:r w:rsidR="00B840B5" w:rsidRPr="001F3CC6">
        <w:t>s</w:t>
      </w:r>
      <w:r w:rsidR="00FC4987" w:rsidRPr="001F3CC6">
        <w:t xml:space="preserve"> combined with causal inference also were considered as RWM. </w:t>
      </w:r>
      <w:r w:rsidR="005630FB" w:rsidRPr="001F3CC6">
        <w:fldChar w:fldCharType="begin"/>
      </w:r>
      <w:r w:rsidR="004C5AFD" w:rsidRPr="001F3CC6">
        <w:instrText xml:space="preserve"> ADDIN EN.CITE &lt;EndNote&gt;&lt;Cite&gt;&lt;Author&gt;FDA&lt;/Author&gt;&lt;Year&gt;2019&lt;/Year&gt;&lt;RecNum&gt;67&lt;/RecNum&gt;&lt;DisplayText&gt;[32]&lt;/DisplayText&gt;&lt;record&gt;&lt;rec-number&gt;67&lt;/rec-number&gt;&lt;foreign-keys&gt;&lt;key app="EN" db-id="wzpv2ppvtpz2foedrep5pvddrz5tx2a55ptt" timestamp="1597063434"&gt;67&lt;/key&gt;&lt;/foreign-keys&gt;&lt;ref-type name="Online Multimedia"&gt;48&lt;/ref-type&gt;&lt;contributors&gt;&lt;authors&gt;&lt;author&gt;FDA&lt;/author&gt;&lt;/authors&gt;&lt;/contributors&gt;&lt;titles&gt;&lt;title&gt;Developing Real-World Data and Evidence to Support Regulatory Decision-Making&lt;/title&gt;&lt;/titles&gt;&lt;keywords&gt;&lt;keyword&gt;RWD&lt;/keyword&gt;&lt;/keywords&gt;&lt;dates&gt;&lt;year&gt;2019&lt;/year&gt;&lt;pub-dates&gt;&lt;date&gt;August 11th, 2020&lt;/date&gt;&lt;/pub-dates&gt;&lt;/dates&gt;&lt;urls&gt;&lt;related-urls&gt;&lt;url&gt;https://www.fda.gov/drugs/regulatory-science-research-and-education/developing-real-world-data-and-evidence-support-regulatory-decision-making-10032019-10032019&lt;/url&gt;&lt;url&gt;https://healthpolicy.duke.edu/events/developing-real-world-data-and-evidence-support-regulatory-decision-making&lt;/url&gt;&lt;/related-urls&gt;&lt;/urls&gt;&lt;access-date&gt;Augulst 10th, 2020&lt;/access-date&gt;&lt;/record&gt;&lt;/Cite&gt;&lt;/EndNote&gt;</w:instrText>
      </w:r>
      <w:r w:rsidR="005630FB" w:rsidRPr="001F3CC6">
        <w:fldChar w:fldCharType="separate"/>
      </w:r>
      <w:r w:rsidR="004C5AFD" w:rsidRPr="001F3CC6">
        <w:rPr>
          <w:noProof/>
        </w:rPr>
        <w:t>[32]</w:t>
      </w:r>
      <w:r w:rsidR="005630FB" w:rsidRPr="001F3CC6">
        <w:fldChar w:fldCharType="end"/>
      </w:r>
    </w:p>
    <w:p w14:paraId="0D42B189" w14:textId="2E92C18F" w:rsidR="00FC4987" w:rsidRPr="001F3CC6" w:rsidRDefault="00C067CB" w:rsidP="00440C09">
      <w:r w:rsidRPr="001F3CC6">
        <w:t xml:space="preserve">The </w:t>
      </w:r>
      <w:r w:rsidR="00AF65A9" w:rsidRPr="001F3CC6">
        <w:t>missing data</w:t>
      </w:r>
      <w:r w:rsidRPr="001F3CC6">
        <w:t xml:space="preserve"> analytics process </w:t>
      </w:r>
      <w:r w:rsidR="002715CF" w:rsidRPr="001F3CC6">
        <w:t xml:space="preserve">performed </w:t>
      </w:r>
      <w:r w:rsidR="0044361F" w:rsidRPr="001F3CC6">
        <w:t>1.</w:t>
      </w:r>
      <w:r w:rsidR="002715CF" w:rsidRPr="001F3CC6">
        <w:t xml:space="preserve">Deletion methods with </w:t>
      </w:r>
      <w:r w:rsidR="0044361F" w:rsidRPr="001F3CC6">
        <w:t>examin</w:t>
      </w:r>
      <w:r w:rsidR="002715CF" w:rsidRPr="001F3CC6">
        <w:t>ing</w:t>
      </w:r>
      <w:r w:rsidR="0044361F" w:rsidRPr="001F3CC6">
        <w:t xml:space="preserve"> the sensitivity of results to the MCAR and MAR assumptions</w:t>
      </w:r>
      <w:r w:rsidR="001E658F" w:rsidRPr="001F3CC6">
        <w:t xml:space="preserve">; </w:t>
      </w:r>
      <w:r w:rsidR="00AF65A9" w:rsidRPr="001F3CC6">
        <w:fldChar w:fldCharType="begin"/>
      </w:r>
      <w:r w:rsidR="00AF65A9" w:rsidRPr="001F3CC6">
        <w:instrText xml:space="preserve"> ADDIN EN.CITE &lt;EndNote&gt;&lt;Cite&gt;&lt;Author&gt;MIT&lt;/Author&gt;&lt;Year&gt;2016&lt;/Year&gt;&lt;RecNum&gt;53&lt;/RecNum&gt;&lt;DisplayText&gt;[20]&lt;/DisplayText&gt;&lt;record&gt;&lt;rec-number&gt;53&lt;/rec-number&gt;&lt;foreign-keys&gt;&lt;key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AF65A9" w:rsidRPr="001F3CC6">
        <w:fldChar w:fldCharType="separate"/>
      </w:r>
      <w:r w:rsidR="00AF65A9" w:rsidRPr="001F3CC6">
        <w:rPr>
          <w:noProof/>
        </w:rPr>
        <w:t>[20]</w:t>
      </w:r>
      <w:r w:rsidR="00AF65A9" w:rsidRPr="001F3CC6">
        <w:fldChar w:fldCharType="end"/>
      </w:r>
      <w:r w:rsidR="0044361F" w:rsidRPr="001F3CC6">
        <w:t xml:space="preserve"> </w:t>
      </w:r>
      <w:r w:rsidR="001E658F" w:rsidRPr="001F3CC6">
        <w:t xml:space="preserve">2.Single </w:t>
      </w:r>
      <w:proofErr w:type="spellStart"/>
      <w:r w:rsidR="001E658F" w:rsidRPr="001F3CC6">
        <w:t>impulation</w:t>
      </w:r>
      <w:proofErr w:type="spellEnd"/>
      <w:r w:rsidR="001E658F" w:rsidRPr="001F3CC6">
        <w:t xml:space="preserve"> methods;</w:t>
      </w:r>
      <w:r w:rsidR="00AF65A9" w:rsidRPr="001F3CC6">
        <w:t xml:space="preserve">  3.</w:t>
      </w:r>
      <w:r w:rsidR="001E658F" w:rsidRPr="001F3CC6">
        <w:t xml:space="preserve"> Model based methods </w:t>
      </w:r>
      <w:r w:rsidR="00FC4987" w:rsidRPr="001F3CC6">
        <w:t xml:space="preserve">, were tagged as handled missing data </w:t>
      </w:r>
      <w:r w:rsidR="00FC4987" w:rsidRPr="001F3CC6">
        <w:fldChar w:fldCharType="begin"/>
      </w:r>
      <w:r w:rsidR="00197DAD">
        <w:instrText xml:space="preserve"> ADDIN EN.CITE &lt;EndNote&gt;&lt;Cite&gt;&lt;Author&gt;Holmes&lt;/Author&gt;&lt;Year&gt;2014&lt;/Year&gt;&lt;RecNum&gt;43&lt;/RecNum&gt;&lt;DisplayText&gt;[20 37]&lt;/DisplayText&gt;&lt;record&gt;&lt;rec-number&gt;43&lt;/rec-number&gt;&lt;foreign-keys&gt;&lt;key app="EN" db-id="wzpv2ppvtpz2foedrep5pvddrz5tx2a55ptt" timestamp="1595534144"&gt;43&lt;/key&gt;&lt;/foreign-keys&gt;&lt;ref-type name="Book Section"&gt;5&lt;/ref-type&gt;&lt;contributors&gt;&lt;authors&gt;&lt;author&gt;Holmes, John H.&lt;/author&gt;&lt;/authors&gt;&lt;/contributors&gt;&lt;titles&gt;&lt;title&gt;Knowledge Discovery in Biomedical Data: Theory and Methods&lt;/title&gt;&lt;secondary-title&gt;Methods in Biomedical Informatics&lt;/secondary-title&gt;&lt;/titles&gt;&lt;pages&gt;179-240&lt;/pages&gt;&lt;dates&gt;&lt;year&gt;2014&lt;/year&gt;&lt;/dates&gt;&lt;isbn&gt;9780124016781&lt;/isbn&gt;&lt;urls&gt;&lt;/urls&gt;&lt;electronic-resource-num&gt;10.1016/b978-0-12-401678-1.00007-5&lt;/electronic-resource-num&gt;&lt;/record&gt;&lt;/Cite&gt;&lt;Cite&gt;&lt;Author&gt;MIT&lt;/Author&gt;&lt;Year&gt;2016&lt;/Year&gt;&lt;RecNum&gt;53&lt;/RecNum&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FC4987" w:rsidRPr="001F3CC6">
        <w:fldChar w:fldCharType="separate"/>
      </w:r>
      <w:r w:rsidR="00197DAD">
        <w:rPr>
          <w:noProof/>
        </w:rPr>
        <w:t>[20 37]</w:t>
      </w:r>
      <w:r w:rsidR="00FC4987" w:rsidRPr="001F3CC6">
        <w:fldChar w:fldCharType="end"/>
      </w:r>
    </w:p>
    <w:p w14:paraId="34266513" w14:textId="30F71EE2" w:rsidR="2381AE3E" w:rsidRDefault="2381AE3E" w:rsidP="00440C09">
      <w:r w:rsidRPr="001F3CC6">
        <w:t>Every included paper was reviewed by 2 readers (CL and RA), and judgments logged</w:t>
      </w:r>
      <w:r w:rsidR="00606B44" w:rsidRPr="001F3CC6">
        <w:t xml:space="preserve">. Characteristics </w:t>
      </w:r>
      <w:proofErr w:type="gramStart"/>
      <w:r w:rsidR="00606B44" w:rsidRPr="001F3CC6">
        <w:t>of  the</w:t>
      </w:r>
      <w:proofErr w:type="gramEnd"/>
      <w:r w:rsidR="00606B44" w:rsidRPr="001F3CC6">
        <w:t xml:space="preserve"> study design type, Country/District, mentioned missing data, etc. were</w:t>
      </w:r>
      <w:r w:rsidR="00F20DDD" w:rsidRPr="001F3CC6">
        <w:t xml:space="preserve"> documented by CL </w:t>
      </w:r>
      <w:r w:rsidR="00E4123A" w:rsidRPr="001F3CC6">
        <w:t>after reading full-text</w:t>
      </w:r>
      <w:r w:rsidR="003E2CB6" w:rsidRPr="001F3CC6">
        <w:t xml:space="preserve">. The second reader RA reviewed a random sample of the articles to recheck for errors in data </w:t>
      </w:r>
      <w:proofErr w:type="spellStart"/>
      <w:r w:rsidR="003E2CB6" w:rsidRPr="001F3CC6">
        <w:t>documentdation</w:t>
      </w:r>
      <w:proofErr w:type="spellEnd"/>
      <w:r w:rsidR="003E2CB6" w:rsidRPr="001F3CC6">
        <w:t xml:space="preserve"> </w:t>
      </w:r>
      <w:proofErr w:type="gramStart"/>
      <w:r w:rsidR="003E2CB6" w:rsidRPr="001F3CC6">
        <w:t>or  interpretation</w:t>
      </w:r>
      <w:proofErr w:type="gramEnd"/>
      <w:r w:rsidR="00E22738" w:rsidRPr="001F3CC6">
        <w:t>.</w:t>
      </w:r>
      <w:r w:rsidR="00E22738">
        <w:t xml:space="preserve"> </w:t>
      </w:r>
      <w:r w:rsidR="24FC1C9C" w:rsidRPr="3E4AFBA4">
        <w:t xml:space="preserve">Differences of opinion were discussed between the 2 readers and, if necessary, with the mentor (HL). </w:t>
      </w:r>
      <w:r w:rsidR="24FC1C9C" w:rsidRPr="7B8DD3D3">
        <w:t xml:space="preserve">Attention was paid to separate sensitivity analysis, which method </w:t>
      </w:r>
      <w:r w:rsidR="00D96ECE">
        <w:t xml:space="preserve">was suggested </w:t>
      </w:r>
      <w:r w:rsidR="24FC1C9C" w:rsidRPr="7B8DD3D3">
        <w:t>be used whether R</w:t>
      </w:r>
      <w:r w:rsidR="675C6D67" w:rsidRPr="7B8DD3D3">
        <w:t>WE or more traditional methods are used</w:t>
      </w:r>
      <w:r w:rsidR="00D96ECE">
        <w:t xml:space="preserve"> </w:t>
      </w:r>
      <w:r w:rsidR="00751490">
        <w:fldChar w:fldCharType="begin">
          <w:fldData xml:space="preserve">PEVuZE5vdGU+PENpdGU+PEF1dGhvcj5NSVQ8L0F1dGhvcj48WWVhcj4yMDE2PC9ZZWFyPjxSZWNO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</w:fldData>
        </w:fldChar>
      </w:r>
      <w:r w:rsidR="00BC3AC7">
        <w:instrText xml:space="preserve"> ADDIN EN.CITE </w:instrText>
      </w:r>
      <w:r w:rsidR="00BC3AC7">
        <w:fldChar w:fldCharType="begin">
          <w:fldData xml:space="preserve">PEVuZE5vdGU+PENpdGU+PEF1dGhvcj5NSVQ8L0F1dGhvcj48WWVhcj4yMDE2PC9ZZWFyPjxSZWNO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</w:fldData>
        </w:fldChar>
      </w:r>
      <w:r w:rsidR="00BC3AC7">
        <w:instrText xml:space="preserve"> ADDIN EN.CITE.DATA </w:instrText>
      </w:r>
      <w:r w:rsidR="00BC3AC7">
        <w:fldChar w:fldCharType="end"/>
      </w:r>
      <w:r w:rsidR="00751490">
        <w:fldChar w:fldCharType="separate"/>
      </w:r>
      <w:r w:rsidR="00BC3AC7">
        <w:rPr>
          <w:noProof/>
        </w:rPr>
        <w:t>[17 20 26]</w:t>
      </w:r>
      <w:r w:rsidR="00751490">
        <w:fldChar w:fldCharType="end"/>
      </w:r>
      <w:r w:rsidR="00751490">
        <w:t xml:space="preserve"> </w:t>
      </w:r>
      <w:r w:rsidR="675C6D67" w:rsidRPr="7B8DD3D3">
        <w:t xml:space="preserve">and missing data, which again </w:t>
      </w:r>
      <w:r w:rsidR="675C6D67" w:rsidRPr="5C28E82D">
        <w:t>is a concern in either framework</w:t>
      </w:r>
      <w:r w:rsidR="00751490">
        <w:fldChar w:fldCharType="begin">
          <w:fldData xml:space="preserve">PEVuZE5vdGU+PENpdGU+PEF1dGhvcj5NSVQ8L0F1dGhvcj48WWVhcj4yMDE2PC9ZZWFyPjxSZWNO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</w:fldData>
        </w:fldChar>
      </w:r>
      <w:r w:rsidR="004C5AFD">
        <w:instrText xml:space="preserve"> ADDIN EN.CITE </w:instrText>
      </w:r>
      <w:r w:rsidR="004C5AFD">
        <w:fldChar w:fldCharType="begin">
          <w:fldData xml:space="preserve">PEVuZE5vdGU+PENpdGU+PEF1dGhvcj5NSVQ8L0F1dGhvcj48WWVhcj4yMDE2PC9ZZWFyPjxSZWNO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</w:fldData>
        </w:fldChar>
      </w:r>
      <w:r w:rsidR="004C5AFD">
        <w:instrText xml:space="preserve"> ADDIN EN.CITE.DATA </w:instrText>
      </w:r>
      <w:r w:rsidR="004C5AFD">
        <w:fldChar w:fldCharType="end"/>
      </w:r>
      <w:r w:rsidR="00751490">
        <w:fldChar w:fldCharType="separate"/>
      </w:r>
      <w:r w:rsidR="004C5AFD">
        <w:rPr>
          <w:noProof/>
        </w:rPr>
        <w:t>[15 17 20 26 32]</w:t>
      </w:r>
      <w:r w:rsidR="00751490">
        <w:fldChar w:fldCharType="end"/>
      </w:r>
      <w:r w:rsidR="675C6D67" w:rsidRPr="5C28E82D">
        <w:t>.</w:t>
      </w:r>
    </w:p>
    <w:p w14:paraId="649CB4FF" w14:textId="41E863A6" w:rsidR="004223A0" w:rsidRPr="004223A0" w:rsidRDefault="675C6D67" w:rsidP="00440C09">
      <w:r>
        <w:t>The proportion of papers within each epoch using RWE, sensitivity analysis, or missing-data methods (of any sort) were calculated, along with the confidence interval of every such proportion (</w:t>
      </w:r>
      <w:r w:rsidR="4956866C">
        <w:t>using bin size as the sample size</w:t>
      </w:r>
      <w:proofErr w:type="gramStart"/>
      <w:r w:rsidR="4956866C">
        <w:t>),  and</w:t>
      </w:r>
      <w:proofErr w:type="gramEnd"/>
      <w:r w:rsidR="4956866C">
        <w:t xml:space="preserve"> graphed over time.</w:t>
      </w:r>
      <w:r w:rsidR="5719CCD2">
        <w:t xml:space="preserve"> A meta</w:t>
      </w:r>
      <w:r w:rsidR="14ED3A6F">
        <w:t>-</w:t>
      </w:r>
      <w:r w:rsidR="5719CCD2">
        <w:t>regression across time was performed as wel</w:t>
      </w:r>
      <w:r w:rsidR="00604857">
        <w:t>l</w:t>
      </w:r>
      <w:r w:rsidR="5719CCD2">
        <w:t>.</w:t>
      </w:r>
    </w:p>
    <w:p w14:paraId="39B43531" w14:textId="77777777" w:rsidR="00D805D2" w:rsidRDefault="00D805D2">
      <w:pPr>
        <w:sectPr w:rsidR="00D805D2" w:rsidSect="00D805D2">
          <w:pgSz w:w="12240" w:h="15840"/>
          <w:pgMar w:top="1440" w:right="1440" w:bottom="1440" w:left="1440" w:header="720" w:footer="720" w:gutter="0"/>
          <w:cols w:space="720"/>
        </w:sectPr>
        <w:pPrChange w:id="246" w:author="Chenyu(Cherie) Li" w:date="2021-07-19T17:06:00Z">
          <w:pPr>
            <w:pStyle w:val="Heading1"/>
          </w:pPr>
        </w:pPrChange>
      </w:pPr>
    </w:p>
    <w:p w14:paraId="3F383A51" w14:textId="2AAF7ED7" w:rsidR="006F74F5" w:rsidRDefault="003F0850">
      <w:pPr>
        <w:pPrChange w:id="247" w:author="Chenyu(Cherie) Li" w:date="2021-07-19T17:06:00Z">
          <w:pPr>
            <w:pStyle w:val="Heading1"/>
          </w:pPr>
        </w:pPrChange>
      </w:pPr>
      <w:bookmarkStart w:id="248" w:name="_Toc48819124"/>
      <w:bookmarkStart w:id="249" w:name="_Toc48819284"/>
      <w:r>
        <w:lastRenderedPageBreak/>
        <w:t>Result</w:t>
      </w:r>
      <w:r w:rsidR="5AB9F9A0">
        <w:t>s</w:t>
      </w:r>
      <w:bookmarkEnd w:id="248"/>
      <w:bookmarkEnd w:id="249"/>
      <w:r>
        <w:t xml:space="preserve"> </w:t>
      </w:r>
    </w:p>
    <w:p w14:paraId="07A020B0" w14:textId="77777777" w:rsidR="003F0850" w:rsidRPr="00BB0898" w:rsidRDefault="003F0850">
      <w:pPr>
        <w:pPrChange w:id="250" w:author="Chenyu(Cherie) Li" w:date="2021-07-19T17:06:00Z">
          <w:pPr>
            <w:pStyle w:val="Heading2"/>
          </w:pPr>
        </w:pPrChange>
      </w:pPr>
      <w:bookmarkStart w:id="251" w:name="_Toc48819125"/>
      <w:bookmarkStart w:id="252" w:name="_Toc48819285"/>
      <w:r w:rsidRPr="00BB0898">
        <w:rPr>
          <w:b/>
          <w:bCs/>
        </w:rPr>
        <w:t>Study Selection Flow</w:t>
      </w:r>
      <w:bookmarkEnd w:id="251"/>
      <w:bookmarkEnd w:id="252"/>
    </w:p>
    <w:p w14:paraId="2887D7FF" w14:textId="517C4346" w:rsidR="00B062F3" w:rsidRDefault="003F0850" w:rsidP="00440C09">
      <w:pPr>
        <w:rPr>
          <w:noProof/>
        </w:rPr>
      </w:pPr>
      <w:r>
        <w:t>The study selection flow was summarized using PRISMA 2009 flow diagram (</w:t>
      </w:r>
      <w:r>
        <w:fldChar w:fldCharType="begin"/>
      </w:r>
      <w:r>
        <w:instrText xml:space="preserve"> REF _Ref48132171 \h  \* MERGEFORMAT </w:instrText>
      </w:r>
      <w:r>
        <w:fldChar w:fldCharType="separate"/>
      </w:r>
      <w:r w:rsidR="00DD5841" w:rsidRPr="009C63D5">
        <w:t xml:space="preserve">Figure </w:t>
      </w:r>
      <w:r w:rsidR="00DD5841">
        <w:rPr>
          <w:noProof/>
        </w:rPr>
        <w:t>2</w:t>
      </w:r>
      <w:r>
        <w:fldChar w:fldCharType="end"/>
      </w:r>
      <w:r w:rsidR="00E11E69">
        <w:t>)</w:t>
      </w:r>
      <w:r>
        <w:fldChar w:fldCharType="begin"/>
      </w:r>
      <w:r w:rsidR="00197DAD">
        <w:instrText xml:space="preserve"> ADDIN EN.CITE &lt;EndNote&gt;&lt;Cite&gt;&lt;Author&gt;Moher&lt;/Author&gt;&lt;Year&gt;2009&lt;/Year&gt;&lt;RecNum&gt;62&lt;/RecNum&gt;&lt;DisplayText&gt;[38]&lt;/DisplayText&gt;&lt;record&gt;&lt;rec-number&gt;62&lt;/rec-number&gt;&lt;foreign-keys&gt;&lt;key app="EN" db-id="wzpv2ppvtpz2foedrep5pvddrz5tx2a55ptt" timestamp="1596988489"&gt;62&lt;/key&gt;&lt;/foreign-keys&gt;&lt;ref-type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url&gt;https://www.ncbi.nlm.nih.gov/pmc/articles/PMC2707599/pdf/pmed.1000097.pdf&lt;/url&gt;&lt;/related-urls&gt;&lt;/urls&gt;&lt;electronic-resource-num&gt;10.1371/journal.pmed.1000097&lt;/electronic-resource-num&gt;&lt;/record&gt;&lt;/Cite&gt;&lt;/EndNote&gt;</w:instrText>
      </w:r>
      <w:r>
        <w:fldChar w:fldCharType="separate"/>
      </w:r>
      <w:r w:rsidR="00197DAD">
        <w:rPr>
          <w:noProof/>
        </w:rPr>
        <w:t>[38]</w:t>
      </w:r>
      <w:r>
        <w:fldChar w:fldCharType="end"/>
      </w:r>
      <w:r w:rsidR="00B062F3" w:rsidRPr="3C81984D">
        <w:rPr>
          <w:noProof/>
        </w:rPr>
        <w:t xml:space="preserve"> </w:t>
      </w:r>
    </w:p>
    <w:p w14:paraId="71C8B10F" w14:textId="21171BAE" w:rsidR="00E23FBA" w:rsidRDefault="00ED3C8F">
      <w:pPr>
        <w:pPrChange w:id="253" w:author="Chenyu(Cherie) Li" w:date="2021-07-19T17:06:00Z">
          <w:pPr>
            <w:jc w:val="center"/>
          </w:pPr>
        </w:pPrChange>
      </w:pPr>
      <w:r w:rsidRPr="002F3854">
        <w:rPr>
          <w:noProof/>
        </w:rPr>
        <w:drawing>
          <wp:inline distT="0" distB="0" distL="0" distR="0" wp14:anchorId="0E8DA414" wp14:editId="3B3ED1B1">
            <wp:extent cx="5943600" cy="33429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2957"/>
                    </a:xfrm>
                    <a:prstGeom prst="rect">
                      <a:avLst/>
                    </a:prstGeom>
                  </pic:spPr>
                </pic:pic>
              </a:graphicData>
            </a:graphic>
          </wp:inline>
        </w:drawing>
      </w:r>
    </w:p>
    <w:p w14:paraId="1E0DA65F" w14:textId="34BD11C9" w:rsidR="00034054" w:rsidRDefault="00211F25">
      <w:pPr>
        <w:pPrChange w:id="254" w:author="Chenyu(Cherie) Li" w:date="2021-07-19T17:06:00Z">
          <w:pPr>
            <w:pStyle w:val="Caption"/>
          </w:pPr>
        </w:pPrChange>
      </w:pPr>
      <w:r>
        <w:t xml:space="preserve">Figure </w:t>
      </w:r>
      <w:fldSimple w:instr=" SEQ Figure \* ARABIC ">
        <w:r w:rsidR="00914967">
          <w:rPr>
            <w:noProof/>
          </w:rPr>
          <w:t>1</w:t>
        </w:r>
      </w:fldSimple>
      <w:r>
        <w:t xml:space="preserve"> PRISMA Flow Diagram</w:t>
      </w:r>
    </w:p>
    <w:p w14:paraId="5323C8FC" w14:textId="77777777" w:rsidR="00034054" w:rsidRPr="00034054" w:rsidRDefault="00034054" w:rsidP="00440C09">
      <w:pPr>
        <w:sectPr w:rsidR="00034054" w:rsidRPr="00034054" w:rsidSect="00D805D2">
          <w:pgSz w:w="12240" w:h="15840"/>
          <w:pgMar w:top="1440" w:right="1440" w:bottom="1440" w:left="1440" w:header="720" w:footer="720" w:gutter="0"/>
          <w:cols w:space="720"/>
        </w:sectPr>
      </w:pPr>
    </w:p>
    <w:p w14:paraId="32B9D2B9" w14:textId="3F2C3F83" w:rsidR="004C6FC0" w:rsidRDefault="00931E52" w:rsidP="00440C09">
      <w:pPr>
        <w:rPr>
          <w:highlight w:val="yellow"/>
        </w:rPr>
      </w:pPr>
      <w:bookmarkStart w:id="255" w:name="_Ref48231512"/>
      <w:r>
        <w:lastRenderedPageBreak/>
        <w:t>We conducted the literature searching on March 23</w:t>
      </w:r>
      <w:r w:rsidRPr="00473C91">
        <w:rPr>
          <w:vertAlign w:val="superscript"/>
        </w:rPr>
        <w:t>rd</w:t>
      </w:r>
      <w:r>
        <w:t>, 2020</w:t>
      </w:r>
      <w:r w:rsidR="0003090A">
        <w:t xml:space="preserve"> (cohort 1)</w:t>
      </w:r>
      <w:r w:rsidR="00C920BE">
        <w:t xml:space="preserve"> and November 9</w:t>
      </w:r>
      <w:r w:rsidR="00C920BE" w:rsidRPr="00C920BE">
        <w:rPr>
          <w:vertAlign w:val="superscript"/>
        </w:rPr>
        <w:t>th</w:t>
      </w:r>
      <w:r w:rsidR="00C920BE">
        <w:t xml:space="preserve"> ,2020</w:t>
      </w:r>
      <w:r w:rsidR="0003090A">
        <w:t xml:space="preserve"> (cohort 2)</w:t>
      </w:r>
      <w:r w:rsidR="00C920BE">
        <w:t xml:space="preserve">. </w:t>
      </w:r>
      <w:r>
        <w:t xml:space="preserve"> used the search strategy </w:t>
      </w:r>
      <w:r w:rsidR="00856452">
        <w:t xml:space="preserve">for MEDLINE </w:t>
      </w:r>
      <w:r>
        <w:t xml:space="preserve">described </w:t>
      </w:r>
      <w:r w:rsidR="00856452">
        <w:t xml:space="preserve">in </w:t>
      </w:r>
      <w:r w:rsidR="00F90BEB">
        <w:rPr>
          <w:highlight w:val="green"/>
        </w:rPr>
        <w:fldChar w:fldCharType="begin"/>
      </w:r>
      <w:r w:rsidR="00F90BEB">
        <w:instrText xml:space="preserve"> REF _Ref48391623 \h </w:instrText>
      </w:r>
      <w:r w:rsidR="00440C09">
        <w:rPr>
          <w:highlight w:val="green"/>
        </w:rPr>
        <w:instrText xml:space="preserve"> \* MERGEFORMAT </w:instrText>
      </w:r>
      <w:r w:rsidR="00F90BEB">
        <w:rPr>
          <w:highlight w:val="green"/>
        </w:rPr>
      </w:r>
      <w:r w:rsidR="00F90BEB">
        <w:rPr>
          <w:highlight w:val="green"/>
        </w:rPr>
        <w:fldChar w:fldCharType="separate"/>
      </w:r>
      <w:r w:rsidR="00DD5841">
        <w:t xml:space="preserve">Appendix </w:t>
      </w:r>
      <w:r w:rsidR="00DD5841">
        <w:rPr>
          <w:noProof/>
        </w:rPr>
        <w:t>1</w:t>
      </w:r>
      <w:r w:rsidR="00F90BEB">
        <w:rPr>
          <w:highlight w:val="green"/>
        </w:rPr>
        <w:fldChar w:fldCharType="end"/>
      </w:r>
      <w:r>
        <w:t xml:space="preserve">. </w:t>
      </w:r>
      <w:r w:rsidR="00032DAB" w:rsidRPr="0054441E">
        <w:rPr>
          <w:highlight w:val="yellow"/>
        </w:rPr>
        <w:t xml:space="preserve">The </w:t>
      </w:r>
      <w:r w:rsidR="004268B0" w:rsidRPr="0054441E">
        <w:rPr>
          <w:highlight w:val="yellow"/>
        </w:rPr>
        <w:t xml:space="preserve">final search results were exported into EndNote. </w:t>
      </w:r>
      <w:r w:rsidRPr="0054441E">
        <w:rPr>
          <w:highlight w:val="yellow"/>
        </w:rPr>
        <w:t xml:space="preserve">Research papers were identified from the PubMed, the published paper number in each year has a trend of increase showed in the </w:t>
      </w:r>
      <w:r w:rsidRPr="0054441E">
        <w:rPr>
          <w:highlight w:val="yellow"/>
        </w:rPr>
        <w:fldChar w:fldCharType="begin"/>
      </w:r>
      <w:r w:rsidRPr="0054441E">
        <w:rPr>
          <w:highlight w:val="yellow"/>
        </w:rPr>
        <w:instrText xml:space="preserve"> REF _Ref48089944 \h  \* MERGEFORMAT </w:instrText>
      </w:r>
      <w:r w:rsidRPr="0054441E">
        <w:rPr>
          <w:highlight w:val="yellow"/>
        </w:rPr>
      </w:r>
      <w:r w:rsidRPr="0054441E">
        <w:rPr>
          <w:highlight w:val="yellow"/>
        </w:rPr>
        <w:fldChar w:fldCharType="separate"/>
      </w:r>
      <w:r w:rsidR="00DD5841" w:rsidRPr="0054441E">
        <w:rPr>
          <w:highlight w:val="yellow"/>
        </w:rPr>
        <w:t xml:space="preserve">Figure </w:t>
      </w:r>
      <w:r w:rsidR="00DD5841" w:rsidRPr="0054441E">
        <w:rPr>
          <w:noProof/>
          <w:highlight w:val="yellow"/>
        </w:rPr>
        <w:t>3</w:t>
      </w:r>
      <w:r w:rsidR="00DD5841" w:rsidRPr="0054441E">
        <w:rPr>
          <w:highlight w:val="yellow"/>
        </w:rPr>
        <w:t xml:space="preserve"> Extracted Papers by Year</w:t>
      </w:r>
      <w:r w:rsidRPr="0054441E">
        <w:rPr>
          <w:highlight w:val="yellow"/>
        </w:rPr>
        <w:fldChar w:fldCharType="end"/>
      </w:r>
      <w:r w:rsidRPr="0054441E">
        <w:rPr>
          <w:highlight w:val="yellow"/>
        </w:rPr>
        <w:t>.</w:t>
      </w:r>
      <w:r w:rsidR="0003090A">
        <w:rPr>
          <w:highlight w:val="yellow"/>
        </w:rPr>
        <w:t xml:space="preserve"> </w:t>
      </w:r>
    </w:p>
    <w:p w14:paraId="361216EF" w14:textId="23CDF652" w:rsidR="004C6FC0" w:rsidRPr="004C6FC0" w:rsidRDefault="004C6FC0">
      <w:pPr>
        <w:rPr>
          <w:rFonts w:eastAsia="Times New Roman" w:cs="Times New Roman"/>
          <w:szCs w:val="24"/>
        </w:rPr>
        <w:pPrChange w:id="256" w:author="Chenyu(Cherie) Li" w:date="2021-07-19T17:06:00Z">
          <w:pPr>
            <w:spacing w:line="240" w:lineRule="auto"/>
            <w:contextualSpacing w:val="0"/>
          </w:pPr>
        </w:pPrChange>
      </w:pPr>
      <w:r w:rsidRPr="004C6FC0">
        <w:rPr>
          <w:noProof/>
          <w:highlight w:val="yellow"/>
        </w:rPr>
        <w:drawing>
          <wp:inline distT="0" distB="0" distL="0" distR="0" wp14:anchorId="0799E5D0" wp14:editId="5C7137D5">
            <wp:extent cx="5071533" cy="3928277"/>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0480" cy="3935207"/>
                    </a:xfrm>
                    <a:prstGeom prst="rect">
                      <a:avLst/>
                    </a:prstGeom>
                    <a:noFill/>
                    <a:ln>
                      <a:noFill/>
                    </a:ln>
                  </pic:spPr>
                </pic:pic>
              </a:graphicData>
            </a:graphic>
          </wp:inline>
        </w:drawing>
      </w:r>
    </w:p>
    <w:p w14:paraId="46A62818" w14:textId="77777777" w:rsidR="004C6FC0" w:rsidRDefault="004C6FC0" w:rsidP="00440C09">
      <w:pPr>
        <w:rPr>
          <w:highlight w:val="yellow"/>
        </w:rPr>
      </w:pPr>
    </w:p>
    <w:p w14:paraId="57576500" w14:textId="5CAB53B5" w:rsidR="004C6FC0" w:rsidRDefault="00BB0898">
      <w:pPr>
        <w:rPr>
          <w:highlight w:val="yellow"/>
        </w:rPr>
        <w:pPrChange w:id="257" w:author="Chenyu(Cherie) Li" w:date="2021-07-19T17:06:00Z">
          <w:pPr>
            <w:pStyle w:val="Heading2"/>
          </w:pPr>
        </w:pPrChange>
      </w:pPr>
      <w:r>
        <w:rPr>
          <w:highlight w:val="yellow"/>
        </w:rPr>
        <w:t xml:space="preserve">Sample size determination </w:t>
      </w:r>
    </w:p>
    <w:p w14:paraId="1815EDEF" w14:textId="6F80AA0E" w:rsidR="00931E52" w:rsidRDefault="0003090A">
      <w:pPr>
        <w:pPrChange w:id="258" w:author="Chenyu(Cherie) Li" w:date="2021-07-19T17:06:00Z">
          <w:pPr>
            <w:pStyle w:val="CommentText"/>
          </w:pPr>
        </w:pPrChange>
      </w:pPr>
      <w:commentRangeStart w:id="259"/>
      <w:r>
        <w:rPr>
          <w:highlight w:val="yellow"/>
        </w:rPr>
        <w:t xml:space="preserve">The apparent proportion of key outcomes from cohort were </w:t>
      </w:r>
      <w:r w:rsidR="00914967">
        <w:rPr>
          <w:highlight w:val="yellow"/>
        </w:rPr>
        <w:t xml:space="preserve">about </w:t>
      </w:r>
      <w:r>
        <w:rPr>
          <w:highlight w:val="yellow"/>
        </w:rPr>
        <w:t>0.1</w:t>
      </w:r>
      <w:r w:rsidR="00BB0898">
        <w:rPr>
          <w:highlight w:val="yellow"/>
        </w:rPr>
        <w:t>[appendix result]</w:t>
      </w:r>
      <w:r>
        <w:rPr>
          <w:highlight w:val="yellow"/>
        </w:rPr>
        <w:t xml:space="preserve">, so we </w:t>
      </w:r>
      <w:r w:rsidR="00914967">
        <w:rPr>
          <w:highlight w:val="yellow"/>
        </w:rPr>
        <w:t xml:space="preserve">used 0.1 as the estimated </w:t>
      </w:r>
      <w:proofErr w:type="gramStart"/>
      <w:r w:rsidR="00914967">
        <w:rPr>
          <w:highlight w:val="yellow"/>
        </w:rPr>
        <w:t>proportion,  set</w:t>
      </w:r>
      <w:proofErr w:type="gramEnd"/>
      <w:r w:rsidR="00914967">
        <w:rPr>
          <w:highlight w:val="yellow"/>
        </w:rPr>
        <w:t xml:space="preserve"> the desired precision of estimation at 0.1 and confidence interval at 0.9 to calculate the sample size for cohort 2.  </w:t>
      </w:r>
      <w:r w:rsidR="00AB529D" w:rsidRPr="0054441E">
        <w:rPr>
          <w:highlight w:val="yellow"/>
        </w:rPr>
        <w:t>According to the sample size calculation</w:t>
      </w:r>
      <w:r w:rsidR="00914967">
        <w:rPr>
          <w:highlight w:val="yellow"/>
        </w:rPr>
        <w:t xml:space="preserve"> result</w:t>
      </w:r>
      <w:r w:rsidR="00AB529D" w:rsidRPr="0054441E">
        <w:rPr>
          <w:highlight w:val="yellow"/>
        </w:rPr>
        <w:t xml:space="preserve">, a sample size of </w:t>
      </w:r>
      <w:r w:rsidR="00C07209">
        <w:rPr>
          <w:highlight w:val="yellow"/>
        </w:rPr>
        <w:t>3</w:t>
      </w:r>
      <w:r w:rsidR="00914967">
        <w:rPr>
          <w:highlight w:val="yellow"/>
        </w:rPr>
        <w:t>5 for each epoch</w:t>
      </w:r>
      <w:r w:rsidR="00AB529D" w:rsidRPr="0054441E">
        <w:rPr>
          <w:highlight w:val="yellow"/>
        </w:rPr>
        <w:t xml:space="preserve"> will be needed.</w:t>
      </w:r>
      <w:r w:rsidR="00AB529D">
        <w:t xml:space="preserve"> </w:t>
      </w:r>
      <w:commentRangeEnd w:id="259"/>
      <w:r w:rsidR="00914967">
        <w:rPr>
          <w:rStyle w:val="CommentReference"/>
          <w:rFonts w:eastAsia="Times New Roman" w:cs="Times New Roman"/>
        </w:rPr>
        <w:commentReference w:id="259"/>
      </w:r>
      <w:r w:rsidR="00FF442E">
        <w:t>[sample size calculator</w:t>
      </w:r>
      <w:r w:rsidR="00FF442E" w:rsidRPr="00FF442E">
        <w:t xml:space="preserve"> </w:t>
      </w:r>
      <w:r w:rsidR="00FF442E">
        <w:t xml:space="preserve"> </w:t>
      </w:r>
      <w:r w:rsidR="00FF442E">
        <w:fldChar w:fldCharType="begin"/>
      </w:r>
      <w:r w:rsidR="00FF442E">
        <w:instrText xml:space="preserve"> HYPERLINK "</w:instrText>
      </w:r>
      <w:r w:rsidR="00FF442E" w:rsidRPr="00E97A80">
        <w:instrText>https://epitools.ausvet.com.au/oneproportion</w:instrText>
      </w:r>
      <w:r w:rsidR="00FF442E">
        <w:instrText xml:space="preserve">" </w:instrText>
      </w:r>
      <w:r w:rsidR="00FF442E">
        <w:fldChar w:fldCharType="separate"/>
      </w:r>
      <w:r w:rsidR="00FF442E" w:rsidRPr="00583867">
        <w:rPr>
          <w:rStyle w:val="Hyperlink"/>
        </w:rPr>
        <w:t>https://epitools.ausvet.com.au/oneproportion</w:t>
      </w:r>
      <w:r w:rsidR="00FF442E">
        <w:fldChar w:fldCharType="end"/>
      </w:r>
      <w:r w:rsidR="00FF442E">
        <w:t xml:space="preserve"> ]</w:t>
      </w:r>
    </w:p>
    <w:p w14:paraId="3894FDDE" w14:textId="77777777" w:rsidR="00FF442E" w:rsidRPr="00FF442E" w:rsidRDefault="00FF442E">
      <w:pPr>
        <w:rPr>
          <w:rFonts w:eastAsia="Times New Roman" w:cs="Times New Roman"/>
          <w:szCs w:val="24"/>
        </w:rPr>
        <w:pPrChange w:id="260" w:author="Chenyu(Cherie) Li" w:date="2021-07-19T17:06:00Z">
          <w:pPr>
            <w:spacing w:line="240" w:lineRule="auto"/>
            <w:contextualSpacing w:val="0"/>
          </w:pPr>
        </w:pPrChange>
      </w:pPr>
      <w:r w:rsidRPr="00FF442E">
        <w:rPr>
          <w:rFonts w:ascii="Helvetica" w:eastAsia="Times New Roman" w:hAnsi="Helvetica" w:cs="Times New Roman"/>
          <w:color w:val="666666"/>
          <w:sz w:val="21"/>
          <w:szCs w:val="21"/>
          <w:shd w:val="clear" w:color="auto" w:fill="FFFFFF"/>
        </w:rPr>
        <w:lastRenderedPageBreak/>
        <w:t> n = (Z2 x P x (1 - P))/e2</w:t>
      </w:r>
      <w:r w:rsidRPr="00FF442E">
        <w:rPr>
          <w:rFonts w:ascii="Helvetica" w:eastAsia="Times New Roman" w:hAnsi="Helvetica" w:cs="Times New Roman"/>
          <w:color w:val="666666"/>
          <w:sz w:val="21"/>
          <w:szCs w:val="21"/>
        </w:rPr>
        <w:br/>
      </w:r>
      <w:r w:rsidRPr="00FF442E">
        <w:rPr>
          <w:rFonts w:ascii="Helvetica" w:eastAsia="Times New Roman" w:hAnsi="Helvetica" w:cs="Times New Roman"/>
          <w:color w:val="666666"/>
          <w:sz w:val="21"/>
          <w:szCs w:val="21"/>
          <w:shd w:val="clear" w:color="auto" w:fill="FFFFFF"/>
        </w:rPr>
        <w:t>Where:</w:t>
      </w:r>
      <w:r w:rsidRPr="00FF442E">
        <w:rPr>
          <w:rFonts w:ascii="Helvetica" w:eastAsia="Times New Roman" w:hAnsi="Helvetica" w:cs="Times New Roman"/>
          <w:color w:val="666666"/>
          <w:sz w:val="21"/>
          <w:szCs w:val="21"/>
        </w:rPr>
        <w:br/>
      </w:r>
      <w:r w:rsidRPr="00FF442E">
        <w:rPr>
          <w:rFonts w:ascii="Helvetica" w:eastAsia="Times New Roman" w:hAnsi="Helvetica" w:cs="Times New Roman"/>
          <w:color w:val="666666"/>
          <w:sz w:val="21"/>
          <w:szCs w:val="21"/>
          <w:shd w:val="clear" w:color="auto" w:fill="FFFFFF"/>
        </w:rPr>
        <w:t>- Z = value from standard normal distribution corresponding to desired confidence level (Z=1.96 for 95% CI)</w:t>
      </w:r>
      <w:r w:rsidRPr="00FF442E">
        <w:rPr>
          <w:rFonts w:ascii="Helvetica" w:eastAsia="Times New Roman" w:hAnsi="Helvetica" w:cs="Times New Roman"/>
          <w:color w:val="666666"/>
          <w:sz w:val="21"/>
          <w:szCs w:val="21"/>
        </w:rPr>
        <w:br/>
      </w:r>
      <w:r w:rsidRPr="00FF442E">
        <w:rPr>
          <w:rFonts w:ascii="Helvetica" w:eastAsia="Times New Roman" w:hAnsi="Helvetica" w:cs="Times New Roman"/>
          <w:color w:val="666666"/>
          <w:sz w:val="21"/>
          <w:szCs w:val="21"/>
          <w:shd w:val="clear" w:color="auto" w:fill="FFFFFF"/>
        </w:rPr>
        <w:t>- P is expected true proportion</w:t>
      </w:r>
      <w:r w:rsidRPr="00FF442E">
        <w:rPr>
          <w:rFonts w:ascii="Helvetica" w:eastAsia="Times New Roman" w:hAnsi="Helvetica" w:cs="Times New Roman"/>
          <w:color w:val="666666"/>
          <w:sz w:val="21"/>
          <w:szCs w:val="21"/>
        </w:rPr>
        <w:br/>
      </w:r>
      <w:r w:rsidRPr="00FF442E">
        <w:rPr>
          <w:rFonts w:ascii="Helvetica" w:eastAsia="Times New Roman" w:hAnsi="Helvetica" w:cs="Times New Roman"/>
          <w:color w:val="666666"/>
          <w:sz w:val="21"/>
          <w:szCs w:val="21"/>
          <w:shd w:val="clear" w:color="auto" w:fill="FFFFFF"/>
        </w:rPr>
        <w:t>- e is desired precision (half desired CI width).</w:t>
      </w:r>
    </w:p>
    <w:p w14:paraId="33E11BC5" w14:textId="77777777" w:rsidR="00FF442E" w:rsidRDefault="00FF442E" w:rsidP="00440C09"/>
    <w:p w14:paraId="4CF7943E" w14:textId="5E603C03" w:rsidR="00E97A80" w:rsidRPr="00914967" w:rsidRDefault="00E97A80" w:rsidP="00440C09">
      <w:pPr>
        <w:rPr>
          <w:highlight w:val="yellow"/>
        </w:rPr>
      </w:pPr>
      <w:commentRangeStart w:id="261"/>
      <w:commentRangeEnd w:id="261"/>
      <w:r>
        <w:rPr>
          <w:rStyle w:val="CommentReference"/>
          <w:rFonts w:eastAsia="Times New Roman" w:cs="Times New Roman"/>
        </w:rPr>
        <w:commentReference w:id="261"/>
      </w:r>
      <w:r w:rsidR="0016375D" w:rsidRPr="0016375D">
        <w:rPr>
          <w:noProof/>
        </w:rPr>
        <w:t xml:space="preserve"> </w:t>
      </w:r>
      <w:r w:rsidR="0016375D" w:rsidRPr="0016375D">
        <w:rPr>
          <w:noProof/>
        </w:rPr>
        <w:drawing>
          <wp:inline distT="0" distB="0" distL="0" distR="0" wp14:anchorId="6386D798" wp14:editId="1C283E69">
            <wp:extent cx="5943600" cy="145161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9"/>
                    <a:stretch>
                      <a:fillRect/>
                    </a:stretch>
                  </pic:blipFill>
                  <pic:spPr>
                    <a:xfrm>
                      <a:off x="0" y="0"/>
                      <a:ext cx="5943600" cy="1451610"/>
                    </a:xfrm>
                    <a:prstGeom prst="rect">
                      <a:avLst/>
                    </a:prstGeom>
                  </pic:spPr>
                </pic:pic>
              </a:graphicData>
            </a:graphic>
          </wp:inline>
        </w:drawing>
      </w:r>
    </w:p>
    <w:p w14:paraId="0EC433D5" w14:textId="77777777" w:rsidR="00992167" w:rsidRDefault="00992167" w:rsidP="00440C09"/>
    <w:p w14:paraId="29048C19" w14:textId="1F8D610E" w:rsidR="004755B3" w:rsidRDefault="00735B95" w:rsidP="00440C09">
      <w:r w:rsidRPr="00735B95">
        <w:t xml:space="preserve">Of the </w:t>
      </w:r>
      <w:r w:rsidR="00914967">
        <w:t>5885</w:t>
      </w:r>
      <w:r w:rsidRPr="00735B95">
        <w:t xml:space="preserve"> papers </w:t>
      </w:r>
      <w:r w:rsidR="00914967">
        <w:t xml:space="preserve">of cohort 2 </w:t>
      </w:r>
      <w:r w:rsidRPr="00735B95">
        <w:t xml:space="preserve">retrieved from PubMed, </w:t>
      </w:r>
      <w:commentRangeStart w:id="266"/>
      <w:r w:rsidR="00914967">
        <w:t>w</w:t>
      </w:r>
      <w:r w:rsidRPr="00735B95">
        <w:t>e</w:t>
      </w:r>
      <w:r w:rsidR="00914967">
        <w:t xml:space="preserve"> r</w:t>
      </w:r>
      <w:r w:rsidRPr="00735B95">
        <w:t xml:space="preserve">andomly sampled papers </w:t>
      </w:r>
      <w:r w:rsidR="00914967">
        <w:t xml:space="preserve">from 5 epochs, included articles based on inclusion criteria until reach to </w:t>
      </w:r>
      <w:r w:rsidR="00857BC4">
        <w:t>3</w:t>
      </w:r>
      <w:r w:rsidR="00914967">
        <w:t>5 papers for each epoch</w:t>
      </w:r>
      <w:commentRangeEnd w:id="266"/>
      <w:r w:rsidR="00914967">
        <w:rPr>
          <w:rStyle w:val="CommentReference"/>
          <w:rFonts w:eastAsia="Times New Roman" w:cs="Times New Roman"/>
        </w:rPr>
        <w:commentReference w:id="266"/>
      </w:r>
      <w:r w:rsidR="00914967">
        <w:t xml:space="preserve">. </w:t>
      </w:r>
      <w:r w:rsidRPr="00735B95">
        <w:t xml:space="preserve">The sampling process was performed in </w:t>
      </w:r>
      <w:proofErr w:type="spellStart"/>
      <w:r w:rsidRPr="00735B95">
        <w:t>Jupyter</w:t>
      </w:r>
      <w:proofErr w:type="spellEnd"/>
      <w:r w:rsidRPr="00735B95">
        <w:t xml:space="preserve"> Notebook (Python 3.7 Random Module) </w:t>
      </w:r>
      <w:r w:rsidR="00DD25CD">
        <w:t xml:space="preserve">for </w:t>
      </w:r>
      <w:r w:rsidR="00E412BF">
        <w:t xml:space="preserve">details see </w:t>
      </w:r>
      <w:r w:rsidR="00DD25CD">
        <w:fldChar w:fldCharType="begin"/>
      </w:r>
      <w:r w:rsidR="00DD25CD">
        <w:instrText xml:space="preserve"> REF _Ref48135864 \h </w:instrText>
      </w:r>
      <w:r w:rsidR="00440C09">
        <w:instrText xml:space="preserve"> \* MERGEFORMAT </w:instrText>
      </w:r>
      <w:r w:rsidR="00DD25CD">
        <w:fldChar w:fldCharType="separate"/>
      </w:r>
      <w:r w:rsidR="00DD5841" w:rsidRPr="00C35715">
        <w:t xml:space="preserve">Appendix </w:t>
      </w:r>
      <w:r w:rsidR="00DD5841" w:rsidRPr="00C35715">
        <w:rPr>
          <w:noProof/>
        </w:rPr>
        <w:t>5</w:t>
      </w:r>
      <w:r w:rsidR="00DD25CD">
        <w:fldChar w:fldCharType="end"/>
      </w:r>
      <w:r w:rsidR="00A40C06">
        <w:t xml:space="preserve">. </w:t>
      </w:r>
      <w:r w:rsidR="00857BC4">
        <w:t xml:space="preserve">To reach </w:t>
      </w:r>
      <w:r w:rsidR="005B42F9">
        <w:t>including</w:t>
      </w:r>
      <w:r w:rsidR="00857BC4">
        <w:t xml:space="preserve"> </w:t>
      </w:r>
      <w:r w:rsidR="005B42F9">
        <w:t>35 papers per epoch</w:t>
      </w:r>
      <w:r w:rsidR="00857BC4">
        <w:t xml:space="preserve"> goal, </w:t>
      </w:r>
      <w:r w:rsidR="00ED3C8F">
        <w:t>392</w:t>
      </w:r>
      <w:r w:rsidR="004625B5">
        <w:t xml:space="preserve"> papers </w:t>
      </w:r>
      <w:r w:rsidR="005B42F9">
        <w:t>in the sampled</w:t>
      </w:r>
      <w:r w:rsidR="0027706F">
        <w:t xml:space="preserve"> articles</w:t>
      </w:r>
      <w:r w:rsidR="005B42F9">
        <w:t xml:space="preserve"> pool </w:t>
      </w:r>
      <w:r w:rsidR="0027706F">
        <w:t xml:space="preserve">were </w:t>
      </w:r>
      <w:r w:rsidR="004625B5">
        <w:t xml:space="preserve">reviewed by readers based on the exclusion criteria list that </w:t>
      </w:r>
      <w:proofErr w:type="spellStart"/>
      <w:r w:rsidR="004625B5">
        <w:t>generted</w:t>
      </w:r>
      <w:proofErr w:type="spellEnd"/>
      <w:r w:rsidR="004625B5">
        <w:t xml:space="preserve"> from </w:t>
      </w:r>
      <w:r w:rsidR="00ED3C8F">
        <w:t>cohort</w:t>
      </w:r>
      <w:r w:rsidR="004755B3">
        <w:t>-</w:t>
      </w:r>
      <w:r w:rsidR="00ED3C8F">
        <w:t xml:space="preserve">1 </w:t>
      </w:r>
      <w:r w:rsidR="004625B5">
        <w:t xml:space="preserve">reading process.  </w:t>
      </w:r>
      <w:r w:rsidR="009B69B7">
        <w:t>Excluded paper numbers with reasons see</w:t>
      </w:r>
      <w:r w:rsidR="000024A3">
        <w:t xml:space="preserve"> </w:t>
      </w:r>
      <w:r w:rsidR="004755B3">
        <w:t xml:space="preserve">evaluation (Table 5) </w:t>
      </w:r>
    </w:p>
    <w:tbl>
      <w:tblPr>
        <w:tblStyle w:val="GridTable2-Accent1"/>
        <w:tblW w:w="9715" w:type="dxa"/>
        <w:tblLook w:val="04A0" w:firstRow="1" w:lastRow="0" w:firstColumn="1" w:lastColumn="0" w:noHBand="0" w:noVBand="1"/>
      </w:tblPr>
      <w:tblGrid>
        <w:gridCol w:w="460"/>
        <w:gridCol w:w="7365"/>
        <w:gridCol w:w="1890"/>
      </w:tblGrid>
      <w:tr w:rsidR="004755B3" w:rsidRPr="00ED3C8F" w14:paraId="19A535B1" w14:textId="77777777" w:rsidTr="00D070E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tcPr>
          <w:p w14:paraId="25A225FA" w14:textId="77777777" w:rsidR="004755B3" w:rsidRPr="00ED3C8F" w:rsidRDefault="004755B3">
            <w:pPr>
              <w:rPr>
                <w:rFonts w:ascii="Calibri" w:eastAsia="Times New Roman" w:hAnsi="Calibri" w:cs="Calibri"/>
                <w:color w:val="000000"/>
                <w:szCs w:val="24"/>
              </w:rPr>
              <w:pPrChange w:id="267" w:author="Chenyu(Cherie) Li" w:date="2021-07-19T17:06:00Z">
                <w:pPr>
                  <w:spacing w:line="240" w:lineRule="auto"/>
                  <w:contextualSpacing w:val="0"/>
                  <w:jc w:val="right"/>
                </w:pPr>
              </w:pPrChange>
            </w:pPr>
          </w:p>
        </w:tc>
        <w:tc>
          <w:tcPr>
            <w:tcW w:w="7365" w:type="dxa"/>
            <w:noWrap/>
          </w:tcPr>
          <w:p w14:paraId="5897BD76" w14:textId="77777777" w:rsidR="004755B3" w:rsidRPr="00ED3C8F" w:rsidRDefault="004755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268" w:author="Chenyu(Cherie) Li" w:date="2021-07-19T17:06:00Z">
                <w:pPr>
                  <w:spacing w:line="240" w:lineRule="auto"/>
                  <w:contextualSpacing w:val="0"/>
                  <w:cnfStyle w:val="100000000000" w:firstRow="1" w:lastRow="0" w:firstColumn="0" w:lastColumn="0" w:oddVBand="0" w:evenVBand="0" w:oddHBand="0" w:evenHBand="0" w:firstRowFirstColumn="0" w:firstRowLastColumn="0" w:lastRowFirstColumn="0" w:lastRowLastColumn="0"/>
                </w:pPr>
              </w:pPrChange>
            </w:pPr>
            <w:r>
              <w:rPr>
                <w:rFonts w:ascii="Calibri" w:eastAsia="Times New Roman" w:hAnsi="Calibri" w:cs="Calibri"/>
                <w:color w:val="000000"/>
                <w:szCs w:val="24"/>
              </w:rPr>
              <w:t>Exclusion reason</w:t>
            </w:r>
          </w:p>
        </w:tc>
        <w:tc>
          <w:tcPr>
            <w:tcW w:w="1890" w:type="dxa"/>
            <w:noWrap/>
          </w:tcPr>
          <w:p w14:paraId="504C494F" w14:textId="77777777" w:rsidR="004755B3" w:rsidRPr="00ED3C8F" w:rsidRDefault="004755B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269" w:author="Chenyu(Cherie) Li" w:date="2021-07-19T17:06:00Z">
                <w:pPr>
                  <w:spacing w:line="240" w:lineRule="auto"/>
                  <w:contextualSpacing w:val="0"/>
                  <w:jc w:val="right"/>
                  <w:cnfStyle w:val="100000000000" w:firstRow="1" w:lastRow="0" w:firstColumn="0" w:lastColumn="0" w:oddVBand="0" w:evenVBand="0" w:oddHBand="0" w:evenHBand="0" w:firstRowFirstColumn="0" w:firstRowLastColumn="0" w:lastRowFirstColumn="0" w:lastRowLastColumn="0"/>
                </w:pPr>
              </w:pPrChange>
            </w:pPr>
            <w:r>
              <w:rPr>
                <w:rFonts w:ascii="Calibri" w:eastAsia="Times New Roman" w:hAnsi="Calibri" w:cs="Calibri"/>
                <w:color w:val="000000"/>
                <w:szCs w:val="24"/>
              </w:rPr>
              <w:t>Exclude number</w:t>
            </w:r>
          </w:p>
        </w:tc>
      </w:tr>
      <w:tr w:rsidR="004755B3" w:rsidRPr="00ED3C8F" w14:paraId="7C44190B" w14:textId="77777777" w:rsidTr="00D070E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7209808B" w14:textId="77777777" w:rsidR="004755B3" w:rsidRPr="00ED3C8F" w:rsidRDefault="004755B3">
            <w:pPr>
              <w:rPr>
                <w:rFonts w:ascii="Calibri" w:eastAsia="Times New Roman" w:hAnsi="Calibri" w:cs="Calibri"/>
                <w:color w:val="000000"/>
                <w:szCs w:val="24"/>
              </w:rPr>
              <w:pPrChange w:id="270" w:author="Chenyu(Cherie) Li" w:date="2021-07-19T17:06:00Z">
                <w:pPr>
                  <w:spacing w:line="240" w:lineRule="auto"/>
                  <w:contextualSpacing w:val="0"/>
                  <w:jc w:val="right"/>
                </w:pPr>
              </w:pPrChange>
            </w:pPr>
            <w:r w:rsidRPr="00ED3C8F">
              <w:rPr>
                <w:rFonts w:ascii="Calibri" w:eastAsia="Times New Roman" w:hAnsi="Calibri" w:cs="Calibri"/>
                <w:color w:val="000000"/>
                <w:szCs w:val="24"/>
              </w:rPr>
              <w:t>1</w:t>
            </w:r>
          </w:p>
        </w:tc>
        <w:tc>
          <w:tcPr>
            <w:tcW w:w="7365" w:type="dxa"/>
            <w:noWrap/>
            <w:hideMark/>
          </w:tcPr>
          <w:p w14:paraId="71954C01"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27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Physician behavior, system evaluation, health services research [I.e., not biomedical]</w:t>
            </w:r>
          </w:p>
        </w:tc>
        <w:tc>
          <w:tcPr>
            <w:tcW w:w="1890" w:type="dxa"/>
            <w:noWrap/>
            <w:hideMark/>
          </w:tcPr>
          <w:p w14:paraId="0791B7C8"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272" w:author="Chenyu(Cherie) Li" w:date="2021-07-19T17:06:00Z">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59</w:t>
            </w:r>
          </w:p>
        </w:tc>
      </w:tr>
      <w:tr w:rsidR="004755B3" w:rsidRPr="00ED3C8F" w14:paraId="236599DE" w14:textId="77777777" w:rsidTr="00D070E3">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5B81AD56" w14:textId="77777777" w:rsidR="004755B3" w:rsidRPr="00ED3C8F" w:rsidRDefault="004755B3">
            <w:pPr>
              <w:rPr>
                <w:rFonts w:ascii="Calibri" w:eastAsia="Times New Roman" w:hAnsi="Calibri" w:cs="Calibri"/>
                <w:color w:val="000000"/>
                <w:szCs w:val="24"/>
              </w:rPr>
              <w:pPrChange w:id="273" w:author="Chenyu(Cherie) Li" w:date="2021-07-19T17:06:00Z">
                <w:pPr>
                  <w:spacing w:line="240" w:lineRule="auto"/>
                  <w:contextualSpacing w:val="0"/>
                  <w:jc w:val="right"/>
                </w:pPr>
              </w:pPrChange>
            </w:pPr>
            <w:r w:rsidRPr="00ED3C8F">
              <w:rPr>
                <w:rFonts w:ascii="Calibri" w:eastAsia="Times New Roman" w:hAnsi="Calibri" w:cs="Calibri"/>
                <w:color w:val="000000"/>
                <w:szCs w:val="24"/>
              </w:rPr>
              <w:t>2</w:t>
            </w:r>
          </w:p>
        </w:tc>
        <w:tc>
          <w:tcPr>
            <w:tcW w:w="7365" w:type="dxa"/>
            <w:noWrap/>
            <w:hideMark/>
          </w:tcPr>
          <w:p w14:paraId="18E39D47"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27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EMR data only used to identify the cohort</w:t>
            </w:r>
          </w:p>
        </w:tc>
        <w:tc>
          <w:tcPr>
            <w:tcW w:w="1890" w:type="dxa"/>
            <w:noWrap/>
            <w:hideMark/>
          </w:tcPr>
          <w:p w14:paraId="6F1568E2"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275" w:author="Chenyu(Cherie) Li" w:date="2021-07-19T17:06:00Z">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35</w:t>
            </w:r>
          </w:p>
        </w:tc>
      </w:tr>
      <w:tr w:rsidR="004755B3" w:rsidRPr="00ED3C8F" w14:paraId="63FB1F53" w14:textId="77777777" w:rsidTr="00D070E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0BCCA58E" w14:textId="77777777" w:rsidR="004755B3" w:rsidRPr="00ED3C8F" w:rsidRDefault="004755B3">
            <w:pPr>
              <w:rPr>
                <w:rFonts w:ascii="Calibri" w:eastAsia="Times New Roman" w:hAnsi="Calibri" w:cs="Calibri"/>
                <w:color w:val="000000"/>
                <w:szCs w:val="24"/>
              </w:rPr>
              <w:pPrChange w:id="276" w:author="Chenyu(Cherie) Li" w:date="2021-07-19T17:06:00Z">
                <w:pPr>
                  <w:spacing w:line="240" w:lineRule="auto"/>
                  <w:contextualSpacing w:val="0"/>
                  <w:jc w:val="right"/>
                </w:pPr>
              </w:pPrChange>
            </w:pPr>
            <w:r w:rsidRPr="00ED3C8F">
              <w:rPr>
                <w:rFonts w:ascii="Calibri" w:eastAsia="Times New Roman" w:hAnsi="Calibri" w:cs="Calibri"/>
                <w:color w:val="000000"/>
                <w:szCs w:val="24"/>
              </w:rPr>
              <w:lastRenderedPageBreak/>
              <w:t>3</w:t>
            </w:r>
          </w:p>
        </w:tc>
        <w:tc>
          <w:tcPr>
            <w:tcW w:w="7365" w:type="dxa"/>
            <w:noWrap/>
            <w:hideMark/>
          </w:tcPr>
          <w:p w14:paraId="44F7EC23"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27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 xml:space="preserve">Technology </w:t>
            </w:r>
            <w:proofErr w:type="gramStart"/>
            <w:r w:rsidRPr="00ED3C8F">
              <w:rPr>
                <w:rFonts w:ascii="Calibri" w:eastAsia="Times New Roman" w:hAnsi="Calibri" w:cs="Calibri"/>
                <w:color w:val="000000"/>
                <w:szCs w:val="24"/>
              </w:rPr>
              <w:t>question(</w:t>
            </w:r>
            <w:proofErr w:type="gramEnd"/>
            <w:r w:rsidRPr="00ED3C8F">
              <w:rPr>
                <w:rFonts w:ascii="Calibri" w:eastAsia="Times New Roman" w:hAnsi="Calibri" w:cs="Calibri"/>
                <w:color w:val="000000"/>
                <w:szCs w:val="24"/>
              </w:rPr>
              <w:t xml:space="preserve">Database build, data collection, </w:t>
            </w:r>
            <w:proofErr w:type="spellStart"/>
            <w:r w:rsidRPr="00ED3C8F">
              <w:rPr>
                <w:rFonts w:ascii="Calibri" w:eastAsia="Times New Roman" w:hAnsi="Calibri" w:cs="Calibri"/>
                <w:color w:val="000000"/>
                <w:szCs w:val="24"/>
              </w:rPr>
              <w:t>datatransmission</w:t>
            </w:r>
            <w:proofErr w:type="spellEnd"/>
            <w:r w:rsidRPr="00ED3C8F">
              <w:rPr>
                <w:rFonts w:ascii="Calibri" w:eastAsia="Times New Roman" w:hAnsi="Calibri" w:cs="Calibri"/>
                <w:color w:val="000000"/>
                <w:szCs w:val="24"/>
              </w:rPr>
              <w:t xml:space="preserve">, IT </w:t>
            </w:r>
            <w:proofErr w:type="spellStart"/>
            <w:r w:rsidRPr="00ED3C8F">
              <w:rPr>
                <w:rFonts w:ascii="Calibri" w:eastAsia="Times New Roman" w:hAnsi="Calibri" w:cs="Calibri"/>
                <w:color w:val="000000"/>
                <w:szCs w:val="24"/>
              </w:rPr>
              <w:t>infrastruction</w:t>
            </w:r>
            <w:proofErr w:type="spellEnd"/>
            <w:r w:rsidRPr="00ED3C8F">
              <w:rPr>
                <w:rFonts w:ascii="Calibri" w:eastAsia="Times New Roman" w:hAnsi="Calibri" w:cs="Calibri"/>
                <w:color w:val="000000"/>
                <w:szCs w:val="24"/>
              </w:rPr>
              <w:t xml:space="preserve"> )</w:t>
            </w:r>
          </w:p>
        </w:tc>
        <w:tc>
          <w:tcPr>
            <w:tcW w:w="1890" w:type="dxa"/>
            <w:noWrap/>
            <w:hideMark/>
          </w:tcPr>
          <w:p w14:paraId="762AD35A"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278" w:author="Chenyu(Cherie) Li" w:date="2021-07-19T17:06:00Z">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27</w:t>
            </w:r>
          </w:p>
        </w:tc>
      </w:tr>
      <w:tr w:rsidR="004755B3" w:rsidRPr="00ED3C8F" w14:paraId="3DD3765E" w14:textId="77777777" w:rsidTr="00D070E3">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33EDA844" w14:textId="77777777" w:rsidR="004755B3" w:rsidRPr="00ED3C8F" w:rsidRDefault="004755B3">
            <w:pPr>
              <w:rPr>
                <w:rFonts w:ascii="Calibri" w:eastAsia="Times New Roman" w:hAnsi="Calibri" w:cs="Calibri"/>
                <w:color w:val="000000"/>
                <w:szCs w:val="24"/>
              </w:rPr>
              <w:pPrChange w:id="279" w:author="Chenyu(Cherie) Li" w:date="2021-07-19T17:06:00Z">
                <w:pPr>
                  <w:spacing w:line="240" w:lineRule="auto"/>
                  <w:contextualSpacing w:val="0"/>
                  <w:jc w:val="right"/>
                </w:pPr>
              </w:pPrChange>
            </w:pPr>
            <w:r w:rsidRPr="00ED3C8F">
              <w:rPr>
                <w:rFonts w:ascii="Calibri" w:eastAsia="Times New Roman" w:hAnsi="Calibri" w:cs="Calibri"/>
                <w:color w:val="000000"/>
                <w:szCs w:val="24"/>
              </w:rPr>
              <w:t>4</w:t>
            </w:r>
          </w:p>
        </w:tc>
        <w:tc>
          <w:tcPr>
            <w:tcW w:w="7365" w:type="dxa"/>
            <w:noWrap/>
            <w:hideMark/>
          </w:tcPr>
          <w:p w14:paraId="3F5D0EDF"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28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Registry (data where a human being has abstracted the data [adds data quality; avoid curated data])</w:t>
            </w:r>
          </w:p>
        </w:tc>
        <w:tc>
          <w:tcPr>
            <w:tcW w:w="1890" w:type="dxa"/>
            <w:noWrap/>
            <w:hideMark/>
          </w:tcPr>
          <w:p w14:paraId="70105681"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281" w:author="Chenyu(Cherie) Li" w:date="2021-07-19T17:06:00Z">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20</w:t>
            </w:r>
          </w:p>
        </w:tc>
      </w:tr>
      <w:tr w:rsidR="004755B3" w:rsidRPr="00ED3C8F" w14:paraId="523EBFFE" w14:textId="77777777" w:rsidTr="00D070E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7470D660" w14:textId="77777777" w:rsidR="004755B3" w:rsidRPr="00ED3C8F" w:rsidRDefault="004755B3">
            <w:pPr>
              <w:rPr>
                <w:rFonts w:ascii="Calibri" w:eastAsia="Times New Roman" w:hAnsi="Calibri" w:cs="Calibri"/>
                <w:color w:val="000000"/>
                <w:szCs w:val="24"/>
              </w:rPr>
              <w:pPrChange w:id="282" w:author="Chenyu(Cherie) Li" w:date="2021-07-19T17:06:00Z">
                <w:pPr>
                  <w:spacing w:line="240" w:lineRule="auto"/>
                  <w:contextualSpacing w:val="0"/>
                  <w:jc w:val="right"/>
                </w:pPr>
              </w:pPrChange>
            </w:pPr>
            <w:r w:rsidRPr="00ED3C8F">
              <w:rPr>
                <w:rFonts w:ascii="Calibri" w:eastAsia="Times New Roman" w:hAnsi="Calibri" w:cs="Calibri"/>
                <w:color w:val="000000"/>
                <w:szCs w:val="24"/>
              </w:rPr>
              <w:t>5</w:t>
            </w:r>
          </w:p>
        </w:tc>
        <w:tc>
          <w:tcPr>
            <w:tcW w:w="7365" w:type="dxa"/>
            <w:noWrap/>
            <w:hideMark/>
          </w:tcPr>
          <w:p w14:paraId="27DD2619"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28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Questionnaire/survey only</w:t>
            </w:r>
          </w:p>
        </w:tc>
        <w:tc>
          <w:tcPr>
            <w:tcW w:w="1890" w:type="dxa"/>
            <w:noWrap/>
            <w:hideMark/>
          </w:tcPr>
          <w:p w14:paraId="6A0B656C"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284" w:author="Chenyu(Cherie) Li" w:date="2021-07-19T17:06:00Z">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19</w:t>
            </w:r>
          </w:p>
        </w:tc>
      </w:tr>
      <w:tr w:rsidR="004755B3" w:rsidRPr="00ED3C8F" w14:paraId="21EA5370" w14:textId="77777777" w:rsidTr="00D070E3">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4C58525B" w14:textId="77777777" w:rsidR="004755B3" w:rsidRPr="00ED3C8F" w:rsidRDefault="004755B3">
            <w:pPr>
              <w:rPr>
                <w:rFonts w:ascii="Calibri" w:eastAsia="Times New Roman" w:hAnsi="Calibri" w:cs="Calibri"/>
                <w:color w:val="000000"/>
                <w:szCs w:val="24"/>
              </w:rPr>
              <w:pPrChange w:id="285" w:author="Chenyu(Cherie) Li" w:date="2021-07-19T17:06:00Z">
                <w:pPr>
                  <w:spacing w:line="240" w:lineRule="auto"/>
                  <w:contextualSpacing w:val="0"/>
                  <w:jc w:val="right"/>
                </w:pPr>
              </w:pPrChange>
            </w:pPr>
            <w:r w:rsidRPr="00ED3C8F">
              <w:rPr>
                <w:rFonts w:ascii="Calibri" w:eastAsia="Times New Roman" w:hAnsi="Calibri" w:cs="Calibri"/>
                <w:color w:val="000000"/>
                <w:szCs w:val="24"/>
              </w:rPr>
              <w:t>6</w:t>
            </w:r>
          </w:p>
        </w:tc>
        <w:tc>
          <w:tcPr>
            <w:tcW w:w="7365" w:type="dxa"/>
            <w:noWrap/>
            <w:hideMark/>
          </w:tcPr>
          <w:p w14:paraId="735C5A27"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28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 xml:space="preserve">Methodology papers </w:t>
            </w:r>
          </w:p>
        </w:tc>
        <w:tc>
          <w:tcPr>
            <w:tcW w:w="1890" w:type="dxa"/>
            <w:noWrap/>
            <w:hideMark/>
          </w:tcPr>
          <w:p w14:paraId="38FB75FE"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287" w:author="Chenyu(Cherie) Li" w:date="2021-07-19T17:06:00Z">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14</w:t>
            </w:r>
          </w:p>
        </w:tc>
      </w:tr>
      <w:tr w:rsidR="004755B3" w:rsidRPr="00ED3C8F" w14:paraId="1D6493C6" w14:textId="77777777" w:rsidTr="00D070E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358FB213" w14:textId="77777777" w:rsidR="004755B3" w:rsidRPr="00ED3C8F" w:rsidRDefault="004755B3">
            <w:pPr>
              <w:rPr>
                <w:rFonts w:ascii="Calibri" w:eastAsia="Times New Roman" w:hAnsi="Calibri" w:cs="Calibri"/>
                <w:color w:val="000000"/>
                <w:szCs w:val="24"/>
              </w:rPr>
              <w:pPrChange w:id="288" w:author="Chenyu(Cherie) Li" w:date="2021-07-19T17:06:00Z">
                <w:pPr>
                  <w:spacing w:line="240" w:lineRule="auto"/>
                  <w:contextualSpacing w:val="0"/>
                  <w:jc w:val="right"/>
                </w:pPr>
              </w:pPrChange>
            </w:pPr>
            <w:r w:rsidRPr="00ED3C8F">
              <w:rPr>
                <w:rFonts w:ascii="Calibri" w:eastAsia="Times New Roman" w:hAnsi="Calibri" w:cs="Calibri"/>
                <w:color w:val="000000"/>
                <w:szCs w:val="24"/>
              </w:rPr>
              <w:t>7</w:t>
            </w:r>
          </w:p>
        </w:tc>
        <w:tc>
          <w:tcPr>
            <w:tcW w:w="7365" w:type="dxa"/>
            <w:noWrap/>
            <w:hideMark/>
          </w:tcPr>
          <w:p w14:paraId="64AF5A31"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28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Predictive models</w:t>
            </w:r>
          </w:p>
        </w:tc>
        <w:tc>
          <w:tcPr>
            <w:tcW w:w="1890" w:type="dxa"/>
            <w:noWrap/>
            <w:hideMark/>
          </w:tcPr>
          <w:p w14:paraId="3623FB18"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290" w:author="Chenyu(Cherie) Li" w:date="2021-07-19T17:06:00Z">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8</w:t>
            </w:r>
          </w:p>
        </w:tc>
      </w:tr>
      <w:tr w:rsidR="004755B3" w:rsidRPr="00ED3C8F" w14:paraId="3A41F18D" w14:textId="77777777" w:rsidTr="00D070E3">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3685D46B" w14:textId="77777777" w:rsidR="004755B3" w:rsidRPr="00ED3C8F" w:rsidRDefault="004755B3">
            <w:pPr>
              <w:rPr>
                <w:rFonts w:ascii="Calibri" w:eastAsia="Times New Roman" w:hAnsi="Calibri" w:cs="Calibri"/>
                <w:color w:val="000000"/>
                <w:szCs w:val="24"/>
              </w:rPr>
              <w:pPrChange w:id="291" w:author="Chenyu(Cherie) Li" w:date="2021-07-19T17:06:00Z">
                <w:pPr>
                  <w:spacing w:line="240" w:lineRule="auto"/>
                  <w:contextualSpacing w:val="0"/>
                  <w:jc w:val="right"/>
                </w:pPr>
              </w:pPrChange>
            </w:pPr>
            <w:r w:rsidRPr="00ED3C8F">
              <w:rPr>
                <w:rFonts w:ascii="Calibri" w:eastAsia="Times New Roman" w:hAnsi="Calibri" w:cs="Calibri"/>
                <w:color w:val="000000"/>
                <w:szCs w:val="24"/>
              </w:rPr>
              <w:t>8</w:t>
            </w:r>
          </w:p>
        </w:tc>
        <w:tc>
          <w:tcPr>
            <w:tcW w:w="7365" w:type="dxa"/>
            <w:noWrap/>
            <w:hideMark/>
          </w:tcPr>
          <w:p w14:paraId="4732DD45"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29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Patient generated health data only</w:t>
            </w:r>
          </w:p>
        </w:tc>
        <w:tc>
          <w:tcPr>
            <w:tcW w:w="1890" w:type="dxa"/>
            <w:noWrap/>
            <w:hideMark/>
          </w:tcPr>
          <w:p w14:paraId="055F7617"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293" w:author="Chenyu(Cherie) Li" w:date="2021-07-19T17:06:00Z">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7</w:t>
            </w:r>
          </w:p>
        </w:tc>
      </w:tr>
      <w:tr w:rsidR="004755B3" w:rsidRPr="00ED3C8F" w14:paraId="4B96DC8F" w14:textId="77777777" w:rsidTr="00D070E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0EDC739C" w14:textId="77777777" w:rsidR="004755B3" w:rsidRPr="00ED3C8F" w:rsidRDefault="004755B3">
            <w:pPr>
              <w:rPr>
                <w:rFonts w:ascii="Calibri" w:eastAsia="Times New Roman" w:hAnsi="Calibri" w:cs="Calibri"/>
                <w:color w:val="000000"/>
                <w:szCs w:val="24"/>
              </w:rPr>
              <w:pPrChange w:id="294" w:author="Chenyu(Cherie) Li" w:date="2021-07-19T17:06:00Z">
                <w:pPr>
                  <w:spacing w:line="240" w:lineRule="auto"/>
                  <w:contextualSpacing w:val="0"/>
                  <w:jc w:val="right"/>
                </w:pPr>
              </w:pPrChange>
            </w:pPr>
            <w:r w:rsidRPr="00ED3C8F">
              <w:rPr>
                <w:rFonts w:ascii="Calibri" w:eastAsia="Times New Roman" w:hAnsi="Calibri" w:cs="Calibri"/>
                <w:color w:val="000000"/>
                <w:szCs w:val="24"/>
              </w:rPr>
              <w:t>9</w:t>
            </w:r>
          </w:p>
        </w:tc>
        <w:tc>
          <w:tcPr>
            <w:tcW w:w="7365" w:type="dxa"/>
            <w:noWrap/>
            <w:hideMark/>
          </w:tcPr>
          <w:p w14:paraId="3A4BE2CA"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29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RCT data (data where a human being has abstracted the data [adds data quality; avoid curated data])</w:t>
            </w:r>
          </w:p>
        </w:tc>
        <w:tc>
          <w:tcPr>
            <w:tcW w:w="1890" w:type="dxa"/>
            <w:noWrap/>
            <w:hideMark/>
          </w:tcPr>
          <w:p w14:paraId="0C48454A"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296" w:author="Chenyu(Cherie) Li" w:date="2021-07-19T17:06:00Z">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6</w:t>
            </w:r>
          </w:p>
        </w:tc>
      </w:tr>
      <w:tr w:rsidR="004755B3" w:rsidRPr="00ED3C8F" w14:paraId="2C4FBE95" w14:textId="77777777" w:rsidTr="00D070E3">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75982806" w14:textId="77777777" w:rsidR="004755B3" w:rsidRPr="00ED3C8F" w:rsidRDefault="004755B3">
            <w:pPr>
              <w:rPr>
                <w:rFonts w:ascii="Calibri" w:eastAsia="Times New Roman" w:hAnsi="Calibri" w:cs="Calibri"/>
                <w:color w:val="000000"/>
                <w:szCs w:val="24"/>
              </w:rPr>
              <w:pPrChange w:id="297" w:author="Chenyu(Cherie) Li" w:date="2021-07-19T17:06:00Z">
                <w:pPr>
                  <w:spacing w:line="240" w:lineRule="auto"/>
                  <w:contextualSpacing w:val="0"/>
                  <w:jc w:val="right"/>
                </w:pPr>
              </w:pPrChange>
            </w:pPr>
            <w:r w:rsidRPr="00ED3C8F">
              <w:rPr>
                <w:rFonts w:ascii="Calibri" w:eastAsia="Times New Roman" w:hAnsi="Calibri" w:cs="Calibri"/>
                <w:color w:val="000000"/>
                <w:szCs w:val="24"/>
              </w:rPr>
              <w:t>10</w:t>
            </w:r>
          </w:p>
        </w:tc>
        <w:tc>
          <w:tcPr>
            <w:tcW w:w="7365" w:type="dxa"/>
            <w:noWrap/>
            <w:hideMark/>
          </w:tcPr>
          <w:p w14:paraId="6944525B"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29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Not English</w:t>
            </w:r>
          </w:p>
        </w:tc>
        <w:tc>
          <w:tcPr>
            <w:tcW w:w="1890" w:type="dxa"/>
            <w:noWrap/>
            <w:hideMark/>
          </w:tcPr>
          <w:p w14:paraId="7D1867B6"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299" w:author="Chenyu(Cherie) Li" w:date="2021-07-19T17:06:00Z">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6</w:t>
            </w:r>
          </w:p>
        </w:tc>
      </w:tr>
      <w:tr w:rsidR="004755B3" w:rsidRPr="00ED3C8F" w14:paraId="7630F8F4" w14:textId="77777777" w:rsidTr="00D070E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0A4F3193" w14:textId="77777777" w:rsidR="004755B3" w:rsidRPr="00ED3C8F" w:rsidRDefault="004755B3">
            <w:pPr>
              <w:rPr>
                <w:rFonts w:ascii="Calibri" w:eastAsia="Times New Roman" w:hAnsi="Calibri" w:cs="Calibri"/>
                <w:color w:val="000000"/>
                <w:szCs w:val="24"/>
              </w:rPr>
              <w:pPrChange w:id="300" w:author="Chenyu(Cherie) Li" w:date="2021-07-19T17:06:00Z">
                <w:pPr>
                  <w:spacing w:line="240" w:lineRule="auto"/>
                  <w:contextualSpacing w:val="0"/>
                  <w:jc w:val="right"/>
                </w:pPr>
              </w:pPrChange>
            </w:pPr>
            <w:r w:rsidRPr="00ED3C8F">
              <w:rPr>
                <w:rFonts w:ascii="Calibri" w:eastAsia="Times New Roman" w:hAnsi="Calibri" w:cs="Calibri"/>
                <w:color w:val="000000"/>
                <w:szCs w:val="24"/>
              </w:rPr>
              <w:t>11</w:t>
            </w:r>
          </w:p>
        </w:tc>
        <w:tc>
          <w:tcPr>
            <w:tcW w:w="7365" w:type="dxa"/>
            <w:noWrap/>
            <w:hideMark/>
          </w:tcPr>
          <w:p w14:paraId="1B2D86E8"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30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 xml:space="preserve">Text mining / NLP  </w:t>
            </w:r>
          </w:p>
        </w:tc>
        <w:tc>
          <w:tcPr>
            <w:tcW w:w="1890" w:type="dxa"/>
            <w:noWrap/>
            <w:hideMark/>
          </w:tcPr>
          <w:p w14:paraId="3C9D3618"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302" w:author="Chenyu(Cherie) Li" w:date="2021-07-19T17:06:00Z">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4</w:t>
            </w:r>
          </w:p>
        </w:tc>
      </w:tr>
      <w:tr w:rsidR="004755B3" w:rsidRPr="00ED3C8F" w14:paraId="63C9C519" w14:textId="77777777" w:rsidTr="00D070E3">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4FCB985C" w14:textId="77777777" w:rsidR="004755B3" w:rsidRPr="00ED3C8F" w:rsidRDefault="004755B3">
            <w:pPr>
              <w:rPr>
                <w:rFonts w:ascii="Calibri" w:eastAsia="Times New Roman" w:hAnsi="Calibri" w:cs="Calibri"/>
                <w:color w:val="000000"/>
                <w:szCs w:val="24"/>
              </w:rPr>
              <w:pPrChange w:id="303" w:author="Chenyu(Cherie) Li" w:date="2021-07-19T17:06:00Z">
                <w:pPr>
                  <w:spacing w:line="240" w:lineRule="auto"/>
                  <w:contextualSpacing w:val="0"/>
                  <w:jc w:val="right"/>
                </w:pPr>
              </w:pPrChange>
            </w:pPr>
            <w:r w:rsidRPr="00ED3C8F">
              <w:rPr>
                <w:rFonts w:ascii="Calibri" w:eastAsia="Times New Roman" w:hAnsi="Calibri" w:cs="Calibri"/>
                <w:color w:val="000000"/>
                <w:szCs w:val="24"/>
              </w:rPr>
              <w:t>12</w:t>
            </w:r>
          </w:p>
        </w:tc>
        <w:tc>
          <w:tcPr>
            <w:tcW w:w="7365" w:type="dxa"/>
            <w:noWrap/>
            <w:hideMark/>
          </w:tcPr>
          <w:p w14:paraId="50A0D4AB"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30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Claim data only</w:t>
            </w:r>
          </w:p>
        </w:tc>
        <w:tc>
          <w:tcPr>
            <w:tcW w:w="1890" w:type="dxa"/>
            <w:noWrap/>
            <w:hideMark/>
          </w:tcPr>
          <w:p w14:paraId="450B7664"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305" w:author="Chenyu(Cherie) Li" w:date="2021-07-19T17:06:00Z">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4</w:t>
            </w:r>
          </w:p>
        </w:tc>
      </w:tr>
      <w:tr w:rsidR="004755B3" w:rsidRPr="00ED3C8F" w14:paraId="3C5BD432" w14:textId="77777777" w:rsidTr="00D070E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4E9B4A11" w14:textId="77777777" w:rsidR="004755B3" w:rsidRPr="00ED3C8F" w:rsidRDefault="004755B3">
            <w:pPr>
              <w:rPr>
                <w:rFonts w:ascii="Calibri" w:eastAsia="Times New Roman" w:hAnsi="Calibri" w:cs="Calibri"/>
                <w:color w:val="000000"/>
                <w:szCs w:val="24"/>
              </w:rPr>
              <w:pPrChange w:id="306" w:author="Chenyu(Cherie) Li" w:date="2021-07-19T17:06:00Z">
                <w:pPr>
                  <w:spacing w:line="240" w:lineRule="auto"/>
                  <w:contextualSpacing w:val="0"/>
                  <w:jc w:val="right"/>
                </w:pPr>
              </w:pPrChange>
            </w:pPr>
            <w:r w:rsidRPr="00ED3C8F">
              <w:rPr>
                <w:rFonts w:ascii="Calibri" w:eastAsia="Times New Roman" w:hAnsi="Calibri" w:cs="Calibri"/>
                <w:color w:val="000000"/>
                <w:szCs w:val="24"/>
              </w:rPr>
              <w:t>13</w:t>
            </w:r>
          </w:p>
        </w:tc>
        <w:tc>
          <w:tcPr>
            <w:tcW w:w="7365" w:type="dxa"/>
            <w:noWrap/>
            <w:hideMark/>
          </w:tcPr>
          <w:p w14:paraId="36753CED"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30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 xml:space="preserve">Genomic data  </w:t>
            </w:r>
          </w:p>
        </w:tc>
        <w:tc>
          <w:tcPr>
            <w:tcW w:w="1890" w:type="dxa"/>
            <w:noWrap/>
            <w:hideMark/>
          </w:tcPr>
          <w:p w14:paraId="4AAF2644"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308" w:author="Chenyu(Cherie) Li" w:date="2021-07-19T17:06:00Z">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3</w:t>
            </w:r>
          </w:p>
        </w:tc>
      </w:tr>
      <w:tr w:rsidR="004755B3" w:rsidRPr="00ED3C8F" w14:paraId="39DF39C7" w14:textId="77777777" w:rsidTr="00D070E3">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29E865AC" w14:textId="77777777" w:rsidR="004755B3" w:rsidRPr="00ED3C8F" w:rsidRDefault="004755B3">
            <w:pPr>
              <w:rPr>
                <w:rFonts w:ascii="Calibri" w:eastAsia="Times New Roman" w:hAnsi="Calibri" w:cs="Calibri"/>
                <w:color w:val="000000"/>
                <w:szCs w:val="24"/>
              </w:rPr>
              <w:pPrChange w:id="309" w:author="Chenyu(Cherie) Li" w:date="2021-07-19T17:06:00Z">
                <w:pPr>
                  <w:spacing w:line="240" w:lineRule="auto"/>
                  <w:contextualSpacing w:val="0"/>
                  <w:jc w:val="right"/>
                </w:pPr>
              </w:pPrChange>
            </w:pPr>
            <w:r w:rsidRPr="00ED3C8F">
              <w:rPr>
                <w:rFonts w:ascii="Calibri" w:eastAsia="Times New Roman" w:hAnsi="Calibri" w:cs="Calibri"/>
                <w:color w:val="000000"/>
                <w:szCs w:val="24"/>
              </w:rPr>
              <w:t>14</w:t>
            </w:r>
          </w:p>
        </w:tc>
        <w:tc>
          <w:tcPr>
            <w:tcW w:w="7365" w:type="dxa"/>
            <w:noWrap/>
            <w:hideMark/>
          </w:tcPr>
          <w:p w14:paraId="5391335A"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31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 xml:space="preserve">Review papers </w:t>
            </w:r>
          </w:p>
        </w:tc>
        <w:tc>
          <w:tcPr>
            <w:tcW w:w="1890" w:type="dxa"/>
            <w:noWrap/>
            <w:hideMark/>
          </w:tcPr>
          <w:p w14:paraId="046BE28F" w14:textId="77777777" w:rsidR="004755B3" w:rsidRPr="00ED3C8F" w:rsidRDefault="004755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Change w:id="311" w:author="Chenyu(Cherie) Li" w:date="2021-07-19T17:06:00Z">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pPr>
              </w:pPrChange>
            </w:pPr>
            <w:r w:rsidRPr="00ED3C8F">
              <w:rPr>
                <w:rFonts w:ascii="Calibri" w:eastAsia="Times New Roman" w:hAnsi="Calibri" w:cs="Calibri"/>
                <w:color w:val="000000"/>
                <w:szCs w:val="24"/>
              </w:rPr>
              <w:t>2</w:t>
            </w:r>
          </w:p>
        </w:tc>
      </w:tr>
      <w:tr w:rsidR="004755B3" w:rsidRPr="00ED3C8F" w14:paraId="7ACA2B91" w14:textId="77777777" w:rsidTr="00D070E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43B8591D" w14:textId="77777777" w:rsidR="004755B3" w:rsidRPr="00ED3C8F" w:rsidRDefault="004755B3">
            <w:pPr>
              <w:rPr>
                <w:rFonts w:ascii="Calibri" w:eastAsia="Times New Roman" w:hAnsi="Calibri" w:cs="Calibri"/>
                <w:color w:val="000000"/>
                <w:szCs w:val="24"/>
              </w:rPr>
              <w:pPrChange w:id="312" w:author="Chenyu(Cherie) Li" w:date="2021-07-19T17:06:00Z">
                <w:pPr>
                  <w:spacing w:line="240" w:lineRule="auto"/>
                  <w:contextualSpacing w:val="0"/>
                  <w:jc w:val="right"/>
                </w:pPr>
              </w:pPrChange>
            </w:pPr>
            <w:r w:rsidRPr="00ED3C8F">
              <w:rPr>
                <w:rFonts w:ascii="Calibri" w:eastAsia="Times New Roman" w:hAnsi="Calibri" w:cs="Calibri"/>
                <w:color w:val="000000"/>
                <w:szCs w:val="24"/>
              </w:rPr>
              <w:t>15</w:t>
            </w:r>
          </w:p>
        </w:tc>
        <w:tc>
          <w:tcPr>
            <w:tcW w:w="7365" w:type="dxa"/>
            <w:noWrap/>
            <w:hideMark/>
          </w:tcPr>
          <w:p w14:paraId="123F94DD"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31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Qualitative data only</w:t>
            </w:r>
          </w:p>
        </w:tc>
        <w:tc>
          <w:tcPr>
            <w:tcW w:w="1890" w:type="dxa"/>
            <w:noWrap/>
            <w:hideMark/>
          </w:tcPr>
          <w:p w14:paraId="2C3EA845" w14:textId="77777777" w:rsidR="004755B3" w:rsidRPr="00ED3C8F" w:rsidRDefault="004755B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Change w:id="314" w:author="Chenyu(Cherie) Li" w:date="2021-07-19T17:06:00Z">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pPr>
              </w:pPrChange>
            </w:pPr>
            <w:r w:rsidRPr="00ED3C8F">
              <w:rPr>
                <w:rFonts w:ascii="Calibri" w:eastAsia="Times New Roman" w:hAnsi="Calibri" w:cs="Calibri"/>
                <w:color w:val="000000"/>
                <w:szCs w:val="24"/>
              </w:rPr>
              <w:t>1</w:t>
            </w:r>
          </w:p>
        </w:tc>
      </w:tr>
      <w:tr w:rsidR="00703356" w:rsidRPr="00ED3C8F" w14:paraId="66F9CA93" w14:textId="77777777" w:rsidTr="00D070E3">
        <w:trPr>
          <w:trHeight w:val="320"/>
        </w:trPr>
        <w:tc>
          <w:tcPr>
            <w:cnfStyle w:val="001000000000" w:firstRow="0" w:lastRow="0" w:firstColumn="1" w:lastColumn="0" w:oddVBand="0" w:evenVBand="0" w:oddHBand="0" w:evenHBand="0" w:firstRowFirstColumn="0" w:firstRowLastColumn="0" w:lastRowFirstColumn="0" w:lastRowLastColumn="0"/>
            <w:tcW w:w="460" w:type="dxa"/>
            <w:noWrap/>
          </w:tcPr>
          <w:p w14:paraId="112A2CF3" w14:textId="77777777" w:rsidR="00703356" w:rsidRPr="00ED3C8F" w:rsidRDefault="00703356">
            <w:pPr>
              <w:rPr>
                <w:rFonts w:ascii="Calibri" w:eastAsia="Times New Roman" w:hAnsi="Calibri" w:cs="Calibri"/>
                <w:color w:val="000000"/>
                <w:szCs w:val="24"/>
              </w:rPr>
              <w:pPrChange w:id="315" w:author="Chenyu(Cherie) Li" w:date="2021-07-19T17:06:00Z">
                <w:pPr>
                  <w:spacing w:line="240" w:lineRule="auto"/>
                  <w:contextualSpacing w:val="0"/>
                  <w:jc w:val="right"/>
                </w:pPr>
              </w:pPrChange>
            </w:pPr>
          </w:p>
        </w:tc>
        <w:tc>
          <w:tcPr>
            <w:tcW w:w="7365" w:type="dxa"/>
            <w:noWrap/>
          </w:tcPr>
          <w:p w14:paraId="1A0B12CA" w14:textId="5651DE7C" w:rsidR="00703356" w:rsidRPr="00703356" w:rsidRDefault="0070335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4"/>
              </w:rPr>
              <w:pPrChange w:id="31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703356">
              <w:rPr>
                <w:rFonts w:ascii="Calibri" w:eastAsia="Times New Roman" w:hAnsi="Calibri" w:cs="Calibri"/>
                <w:b/>
                <w:bCs/>
                <w:color w:val="000000"/>
                <w:szCs w:val="24"/>
              </w:rPr>
              <w:t>Total Count</w:t>
            </w:r>
          </w:p>
        </w:tc>
        <w:tc>
          <w:tcPr>
            <w:tcW w:w="1890" w:type="dxa"/>
            <w:noWrap/>
          </w:tcPr>
          <w:p w14:paraId="35DC7ED0" w14:textId="6E4872CB" w:rsidR="00703356" w:rsidRPr="00703356" w:rsidRDefault="0070335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4"/>
              </w:rPr>
              <w:pPrChange w:id="317" w:author="Chenyu(Cherie) Li" w:date="2021-07-19T17:06:00Z">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pPr>
              </w:pPrChange>
            </w:pPr>
            <w:r w:rsidRPr="00703356">
              <w:rPr>
                <w:rFonts w:ascii="Calibri" w:eastAsia="Times New Roman" w:hAnsi="Calibri" w:cs="Calibri"/>
                <w:b/>
                <w:bCs/>
                <w:color w:val="000000"/>
                <w:szCs w:val="24"/>
              </w:rPr>
              <w:t>215</w:t>
            </w:r>
          </w:p>
        </w:tc>
      </w:tr>
    </w:tbl>
    <w:p w14:paraId="7BEF7D93" w14:textId="423ED824" w:rsidR="00D80F5F" w:rsidRDefault="00D80F5F">
      <w:pPr>
        <w:pPrChange w:id="318" w:author="Chenyu(Cherie) Li" w:date="2021-07-19T17:06:00Z">
          <w:pPr>
            <w:pStyle w:val="Caption"/>
          </w:pPr>
        </w:pPrChange>
      </w:pPr>
    </w:p>
    <w:bookmarkEnd w:id="255"/>
    <w:p w14:paraId="7F304116" w14:textId="77777777" w:rsidR="004A36FB" w:rsidRDefault="004A36FB" w:rsidP="00440C09"/>
    <w:p w14:paraId="12044FFE" w14:textId="11A05AA7" w:rsidR="00FF6A1C" w:rsidRDefault="00ED3C8F">
      <w:pPr>
        <w:pPrChange w:id="319" w:author="Chenyu(Cherie) Li" w:date="2021-07-19T17:06:00Z">
          <w:pPr>
            <w:keepNext/>
          </w:pPr>
        </w:pPrChange>
      </w:pPr>
      <w:r w:rsidRPr="00D7435C">
        <w:rPr>
          <w:noProof/>
        </w:rPr>
        <w:lastRenderedPageBreak/>
        <w:drawing>
          <wp:inline distT="0" distB="0" distL="0" distR="0" wp14:anchorId="4FC27715" wp14:editId="39267AB6">
            <wp:extent cx="5748867" cy="4565104"/>
            <wp:effectExtent l="0" t="0" r="444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7523" cy="4571978"/>
                    </a:xfrm>
                    <a:prstGeom prst="rect">
                      <a:avLst/>
                    </a:prstGeom>
                    <a:noFill/>
                    <a:ln>
                      <a:noFill/>
                    </a:ln>
                  </pic:spPr>
                </pic:pic>
              </a:graphicData>
            </a:graphic>
          </wp:inline>
        </w:drawing>
      </w:r>
    </w:p>
    <w:p w14:paraId="7B248013" w14:textId="5CFBF074" w:rsidR="006B03A2" w:rsidRDefault="00FF6A1C">
      <w:pPr>
        <w:pPrChange w:id="320" w:author="Chenyu(Cherie) Li" w:date="2021-07-19T17:06:00Z">
          <w:pPr>
            <w:pStyle w:val="Caption"/>
          </w:pPr>
        </w:pPrChange>
      </w:pPr>
      <w:bookmarkStart w:id="321" w:name="_Ref48236160"/>
      <w:bookmarkStart w:id="322" w:name="_Ref48236115"/>
      <w:bookmarkStart w:id="323" w:name="_Toc48814311"/>
      <w:r>
        <w:t xml:space="preserve">Figure </w:t>
      </w:r>
      <w:r>
        <w:fldChar w:fldCharType="begin"/>
      </w:r>
      <w:r>
        <w:instrText>SEQ Figure \* ARABIC</w:instrText>
      </w:r>
      <w:r>
        <w:fldChar w:fldCharType="separate"/>
      </w:r>
      <w:r w:rsidR="00914967">
        <w:rPr>
          <w:noProof/>
        </w:rPr>
        <w:t>4</w:t>
      </w:r>
      <w:r>
        <w:fldChar w:fldCharType="end"/>
      </w:r>
      <w:bookmarkEnd w:id="321"/>
      <w:r>
        <w:t xml:space="preserve"> Included Papers by Epochs</w:t>
      </w:r>
      <w:bookmarkEnd w:id="322"/>
      <w:bookmarkEnd w:id="323"/>
    </w:p>
    <w:p w14:paraId="16C55050" w14:textId="47DA6B0B" w:rsidR="00A1392B" w:rsidRDefault="00A55B50">
      <w:pPr>
        <w:pPrChange w:id="324" w:author="Chenyu(Cherie) Li" w:date="2021-07-19T17:06:00Z">
          <w:pPr>
            <w:pStyle w:val="Heading2"/>
          </w:pPr>
        </w:pPrChange>
      </w:pPr>
      <w:bookmarkStart w:id="325" w:name="_Toc48819126"/>
      <w:bookmarkStart w:id="326" w:name="_Toc48819286"/>
      <w:r>
        <w:t>Document Characteristics</w:t>
      </w:r>
      <w:bookmarkEnd w:id="325"/>
      <w:bookmarkEnd w:id="326"/>
      <w:r>
        <w:t xml:space="preserve"> </w:t>
      </w:r>
    </w:p>
    <w:p w14:paraId="544A63F0" w14:textId="1E3F570E" w:rsidR="008D452C" w:rsidRPr="00A1392B" w:rsidRDefault="00F057DB" w:rsidP="00440C09">
      <w:pPr>
        <w:sectPr w:rsidR="008D452C" w:rsidRPr="00A1392B" w:rsidSect="00D805D2">
          <w:pgSz w:w="12240" w:h="15840"/>
          <w:pgMar w:top="1440" w:right="1440" w:bottom="1440" w:left="1440" w:header="720" w:footer="720" w:gutter="0"/>
          <w:cols w:space="720"/>
          <w:docGrid w:linePitch="326"/>
        </w:sectPr>
      </w:pPr>
      <w:r w:rsidRPr="00F057DB">
        <w:t xml:space="preserve">The included paper characteristics were generated by Python </w:t>
      </w:r>
      <w:proofErr w:type="spellStart"/>
      <w:r w:rsidRPr="00F057DB">
        <w:t>TableOne</w:t>
      </w:r>
      <w:proofErr w:type="spellEnd"/>
      <w:r w:rsidRPr="00F057DB">
        <w:t xml:space="preserve"> package. We analyzed four characteristics by Epoch. Of the </w:t>
      </w:r>
      <w:r w:rsidR="00AA716A">
        <w:t>17</w:t>
      </w:r>
      <w:r w:rsidR="00872531">
        <w:t>5</w:t>
      </w:r>
      <w:r w:rsidRPr="00F057DB">
        <w:t xml:space="preserve"> included research articles, </w:t>
      </w:r>
      <w:r w:rsidR="00872531" w:rsidRPr="00236D0C">
        <w:rPr>
          <w:rFonts w:ascii="Calibri" w:eastAsia="Times New Roman" w:hAnsi="Calibri" w:cs="Times New Roman"/>
          <w:color w:val="000000"/>
          <w:sz w:val="22"/>
        </w:rPr>
        <w:t>120 (68.6</w:t>
      </w:r>
      <w:r w:rsidR="00872531">
        <w:rPr>
          <w:rFonts w:ascii="Calibri" w:eastAsia="Times New Roman" w:hAnsi="Calibri" w:cs="Times New Roman"/>
          <w:color w:val="000000"/>
          <w:sz w:val="22"/>
        </w:rPr>
        <w:t>%</w:t>
      </w:r>
      <w:r w:rsidR="00872531" w:rsidRPr="00236D0C">
        <w:rPr>
          <w:rFonts w:ascii="Calibri" w:eastAsia="Times New Roman" w:hAnsi="Calibri" w:cs="Times New Roman"/>
          <w:color w:val="000000"/>
          <w:sz w:val="22"/>
        </w:rPr>
        <w:t>)</w:t>
      </w:r>
      <w:r w:rsidR="00872531">
        <w:rPr>
          <w:rFonts w:ascii="Calibri" w:eastAsia="Times New Roman" w:hAnsi="Calibri" w:cs="Times New Roman"/>
          <w:color w:val="000000"/>
          <w:sz w:val="22"/>
        </w:rPr>
        <w:t xml:space="preserve"> </w:t>
      </w:r>
      <w:r w:rsidRPr="00F057DB">
        <w:t xml:space="preserve">were designed as a retrospective cohort study, </w:t>
      </w:r>
      <w:r w:rsidR="00A54639" w:rsidRPr="00236D0C">
        <w:rPr>
          <w:rFonts w:ascii="Calibri" w:eastAsia="Times New Roman" w:hAnsi="Calibri" w:cs="Times New Roman"/>
          <w:color w:val="000000"/>
          <w:sz w:val="22"/>
        </w:rPr>
        <w:t>1</w:t>
      </w:r>
      <w:r w:rsidR="00A54639">
        <w:rPr>
          <w:rFonts w:ascii="Calibri" w:eastAsia="Times New Roman" w:hAnsi="Calibri" w:cs="Times New Roman"/>
          <w:color w:val="000000"/>
          <w:sz w:val="22"/>
        </w:rPr>
        <w:t>4</w:t>
      </w:r>
      <w:r w:rsidR="00A54639" w:rsidRPr="00236D0C">
        <w:rPr>
          <w:rFonts w:ascii="Calibri" w:eastAsia="Times New Roman" w:hAnsi="Calibri" w:cs="Times New Roman"/>
          <w:color w:val="000000"/>
          <w:sz w:val="22"/>
        </w:rPr>
        <w:t xml:space="preserve"> (</w:t>
      </w:r>
      <w:r w:rsidR="00A54639">
        <w:rPr>
          <w:rFonts w:ascii="Calibri" w:eastAsia="Times New Roman" w:hAnsi="Calibri" w:cs="Times New Roman"/>
          <w:color w:val="000000"/>
          <w:sz w:val="22"/>
        </w:rPr>
        <w:t>8.0%</w:t>
      </w:r>
      <w:r w:rsidR="00A54639" w:rsidRPr="00236D0C">
        <w:rPr>
          <w:rFonts w:ascii="Calibri" w:eastAsia="Times New Roman" w:hAnsi="Calibri" w:cs="Times New Roman"/>
          <w:color w:val="000000"/>
          <w:sz w:val="22"/>
        </w:rPr>
        <w:t>)</w:t>
      </w:r>
      <w:r w:rsidR="00A54639">
        <w:rPr>
          <w:rFonts w:ascii="Calibri" w:eastAsia="Times New Roman" w:hAnsi="Calibri" w:cs="Times New Roman"/>
          <w:color w:val="000000"/>
          <w:sz w:val="22"/>
        </w:rPr>
        <w:t xml:space="preserve"> </w:t>
      </w:r>
      <w:r w:rsidRPr="00F057DB">
        <w:t>were designed as a retrospective cross-sectional study</w:t>
      </w:r>
      <w:r w:rsidRPr="00F057DB">
        <w:rPr>
          <w:rFonts w:hint="eastAsia"/>
        </w:rPr>
        <w:t>.</w:t>
      </w:r>
      <w:r w:rsidR="00901E3A">
        <w:t xml:space="preserve"> If an article reported multiple analytic tools</w:t>
      </w:r>
      <w:r w:rsidR="000406EF">
        <w:t xml:space="preserve">, data were recorded separately </w:t>
      </w:r>
      <w:r w:rsidR="0048173C">
        <w:t xml:space="preserve">into tools. </w:t>
      </w:r>
      <w:r w:rsidRPr="00F057DB">
        <w:t xml:space="preserve">Many articles have missing reported items recommended for the research report, only </w:t>
      </w:r>
      <w:r w:rsidR="00426C08">
        <w:t>four</w:t>
      </w:r>
      <w:r w:rsidRPr="00F057DB">
        <w:t xml:space="preserve"> papers stated their reports followed a checklist, and </w:t>
      </w:r>
      <w:r w:rsidR="006F4854" w:rsidRPr="00236D0C">
        <w:rPr>
          <w:rFonts w:ascii="Calibri" w:eastAsia="Times New Roman" w:hAnsi="Calibri" w:cs="Times New Roman"/>
          <w:color w:val="000000"/>
          <w:sz w:val="22"/>
        </w:rPr>
        <w:t>28 (16.0</w:t>
      </w:r>
      <w:r w:rsidR="006F4854">
        <w:rPr>
          <w:rFonts w:ascii="Calibri" w:eastAsia="Times New Roman" w:hAnsi="Calibri" w:cs="Times New Roman"/>
          <w:color w:val="000000"/>
          <w:sz w:val="22"/>
        </w:rPr>
        <w:t>%</w:t>
      </w:r>
      <w:r w:rsidR="006F4854" w:rsidRPr="00236D0C">
        <w:rPr>
          <w:rFonts w:ascii="Calibri" w:eastAsia="Times New Roman" w:hAnsi="Calibri" w:cs="Times New Roman"/>
          <w:color w:val="000000"/>
          <w:sz w:val="22"/>
        </w:rPr>
        <w:t>)</w:t>
      </w:r>
      <w:r w:rsidR="006F4854">
        <w:rPr>
          <w:rFonts w:ascii="Calibri" w:eastAsia="Times New Roman" w:hAnsi="Calibri" w:cs="Times New Roman"/>
          <w:color w:val="000000"/>
          <w:sz w:val="22"/>
        </w:rPr>
        <w:t xml:space="preserve"> </w:t>
      </w:r>
      <w:r w:rsidRPr="00F057DB">
        <w:t xml:space="preserve">did not report analytic tools used </w:t>
      </w:r>
      <w:r w:rsidR="00FF2CDE">
        <w:t xml:space="preserve">or how quantitative variables were handled </w:t>
      </w:r>
      <w:r w:rsidRPr="00F057DB">
        <w:t xml:space="preserve">in the research. The Country/District was defined as the country in which </w:t>
      </w:r>
      <w:r w:rsidRPr="00F057DB">
        <w:lastRenderedPageBreak/>
        <w:t xml:space="preserve">the main population in the database. Of all the included research, </w:t>
      </w:r>
      <w:r w:rsidR="00086175" w:rsidRPr="00236D0C">
        <w:rPr>
          <w:rFonts w:ascii="Calibri" w:eastAsia="Times New Roman" w:hAnsi="Calibri" w:cs="Times New Roman"/>
          <w:color w:val="000000"/>
          <w:sz w:val="22"/>
        </w:rPr>
        <w:t>97 (55.4</w:t>
      </w:r>
      <w:proofErr w:type="gramStart"/>
      <w:r w:rsidR="00086175">
        <w:rPr>
          <w:rFonts w:ascii="Calibri" w:eastAsia="Times New Roman" w:hAnsi="Calibri" w:cs="Times New Roman"/>
          <w:color w:val="000000"/>
          <w:sz w:val="22"/>
        </w:rPr>
        <w:t xml:space="preserve">% </w:t>
      </w:r>
      <w:r w:rsidR="00086175" w:rsidRPr="00236D0C">
        <w:rPr>
          <w:rFonts w:ascii="Calibri" w:eastAsia="Times New Roman" w:hAnsi="Calibri" w:cs="Times New Roman"/>
          <w:color w:val="000000"/>
          <w:sz w:val="22"/>
        </w:rPr>
        <w:t>)</w:t>
      </w:r>
      <w:proofErr w:type="gramEnd"/>
      <w:r w:rsidR="00086175">
        <w:rPr>
          <w:rFonts w:ascii="Calibri" w:eastAsia="Times New Roman" w:hAnsi="Calibri" w:cs="Times New Roman"/>
          <w:color w:val="000000"/>
          <w:sz w:val="22"/>
        </w:rPr>
        <w:t xml:space="preserve"> </w:t>
      </w:r>
      <w:r w:rsidRPr="00F057DB">
        <w:t xml:space="preserve">were conducted in the United States, </w:t>
      </w:r>
      <w:r w:rsidR="00086175" w:rsidRPr="00236D0C">
        <w:rPr>
          <w:rFonts w:ascii="Calibri" w:eastAsia="Times New Roman" w:hAnsi="Calibri" w:cs="Times New Roman"/>
          <w:color w:val="000000"/>
          <w:sz w:val="22"/>
        </w:rPr>
        <w:t>20 (11.4</w:t>
      </w:r>
      <w:r w:rsidR="00086175">
        <w:rPr>
          <w:rFonts w:ascii="Calibri" w:eastAsia="Times New Roman" w:hAnsi="Calibri" w:cs="Times New Roman"/>
          <w:color w:val="000000"/>
          <w:sz w:val="22"/>
        </w:rPr>
        <w:t>%</w:t>
      </w:r>
      <w:r w:rsidR="00086175" w:rsidRPr="00236D0C">
        <w:rPr>
          <w:rFonts w:ascii="Calibri" w:eastAsia="Times New Roman" w:hAnsi="Calibri" w:cs="Times New Roman"/>
          <w:color w:val="000000"/>
          <w:sz w:val="22"/>
        </w:rPr>
        <w:t>)</w:t>
      </w:r>
      <w:r w:rsidR="00086175">
        <w:rPr>
          <w:rFonts w:ascii="Calibri" w:eastAsia="Times New Roman" w:hAnsi="Calibri" w:cs="Times New Roman"/>
          <w:color w:val="000000"/>
          <w:sz w:val="22"/>
        </w:rPr>
        <w:t xml:space="preserve"> </w:t>
      </w:r>
      <w:r w:rsidRPr="00F057DB">
        <w:t xml:space="preserve">in the United Kingdom,  and </w:t>
      </w:r>
      <w:r w:rsidR="00D705F7" w:rsidRPr="00236D0C">
        <w:rPr>
          <w:rFonts w:ascii="Calibri" w:eastAsia="Times New Roman" w:hAnsi="Calibri" w:cs="Times New Roman"/>
          <w:color w:val="000000"/>
          <w:sz w:val="22"/>
        </w:rPr>
        <w:t>7 (4.0</w:t>
      </w:r>
      <w:r w:rsidR="00D705F7">
        <w:rPr>
          <w:rFonts w:ascii="Calibri" w:eastAsia="Times New Roman" w:hAnsi="Calibri" w:cs="Times New Roman"/>
          <w:color w:val="000000"/>
          <w:sz w:val="22"/>
        </w:rPr>
        <w:t>%</w:t>
      </w:r>
      <w:r w:rsidR="00D705F7" w:rsidRPr="00236D0C">
        <w:rPr>
          <w:rFonts w:ascii="Calibri" w:eastAsia="Times New Roman" w:hAnsi="Calibri" w:cs="Times New Roman"/>
          <w:color w:val="000000"/>
          <w:sz w:val="22"/>
        </w:rPr>
        <w:t>)</w:t>
      </w:r>
      <w:r w:rsidR="00D705F7">
        <w:rPr>
          <w:rFonts w:ascii="Calibri" w:eastAsia="Times New Roman" w:hAnsi="Calibri" w:cs="Times New Roman"/>
          <w:color w:val="000000"/>
          <w:sz w:val="22"/>
        </w:rPr>
        <w:t xml:space="preserve"> </w:t>
      </w:r>
      <w:r w:rsidR="00B93C08">
        <w:rPr>
          <w:rFonts w:ascii="Calibri" w:eastAsia="Times New Roman" w:hAnsi="Calibri" w:cs="Times New Roman" w:hint="eastAsia"/>
          <w:color w:val="000000"/>
          <w:sz w:val="22"/>
        </w:rPr>
        <w:t>both</w:t>
      </w:r>
      <w:r w:rsidR="00B93C08">
        <w:rPr>
          <w:rFonts w:ascii="Calibri" w:eastAsia="Times New Roman" w:hAnsi="Calibri" w:cs="Times New Roman"/>
          <w:color w:val="000000"/>
          <w:sz w:val="22"/>
        </w:rPr>
        <w:t xml:space="preserve"> </w:t>
      </w:r>
      <w:r w:rsidRPr="00F057DB">
        <w:t>in Korea</w:t>
      </w:r>
      <w:r w:rsidR="00B93C08">
        <w:t xml:space="preserve"> and China</w:t>
      </w:r>
      <w:r w:rsidR="00191556">
        <w:t>.</w:t>
      </w:r>
    </w:p>
    <w:p w14:paraId="4A1BCEA8" w14:textId="55F933F0" w:rsidR="00D805D2" w:rsidRDefault="00D805D2">
      <w:pPr>
        <w:pPrChange w:id="327" w:author="Chenyu(Cherie) Li" w:date="2021-07-19T17:06:00Z">
          <w:pPr>
            <w:pStyle w:val="Heading3"/>
          </w:pPr>
        </w:pPrChange>
      </w:pPr>
    </w:p>
    <w:p w14:paraId="27D3DF0C" w14:textId="5DA39E54" w:rsidR="00D805D2" w:rsidRDefault="00D805D2">
      <w:pPr>
        <w:pPrChange w:id="328" w:author="Chenyu(Cherie) Li" w:date="2021-07-19T17:06:00Z">
          <w:pPr>
            <w:pStyle w:val="Caption"/>
          </w:pPr>
        </w:pPrChange>
      </w:pPr>
      <w:bookmarkStart w:id="329" w:name="_Toc48814299"/>
      <w:r>
        <w:t xml:space="preserve">Table </w:t>
      </w:r>
      <w:r>
        <w:fldChar w:fldCharType="begin"/>
      </w:r>
      <w:r>
        <w:instrText>SEQ Table \* ARABIC</w:instrText>
      </w:r>
      <w:r>
        <w:fldChar w:fldCharType="separate"/>
      </w:r>
      <w:r w:rsidR="00DD5841">
        <w:rPr>
          <w:noProof/>
        </w:rPr>
        <w:t>6</w:t>
      </w:r>
      <w:r>
        <w:fldChar w:fldCharType="end"/>
      </w:r>
      <w:r>
        <w:t xml:space="preserve"> </w:t>
      </w:r>
      <w:r>
        <w:rPr>
          <w:rFonts w:hint="eastAsia"/>
        </w:rPr>
        <w:t>Included</w:t>
      </w:r>
      <w:r>
        <w:t xml:space="preserve"> Paper Characteristics</w:t>
      </w:r>
      <w:bookmarkEnd w:id="329"/>
    </w:p>
    <w:p w14:paraId="2D113996" w14:textId="33DEEAB1" w:rsidR="00D805D2" w:rsidRDefault="00D805D2" w:rsidP="00440C09"/>
    <w:tbl>
      <w:tblPr>
        <w:tblStyle w:val="GridTable4-Accent1"/>
        <w:tblW w:w="13169" w:type="dxa"/>
        <w:tblLook w:val="04A0" w:firstRow="1" w:lastRow="0" w:firstColumn="1" w:lastColumn="0" w:noHBand="0" w:noVBand="1"/>
      </w:tblPr>
      <w:tblGrid>
        <w:gridCol w:w="2605"/>
        <w:gridCol w:w="2899"/>
        <w:gridCol w:w="915"/>
        <w:gridCol w:w="1275"/>
        <w:gridCol w:w="1085"/>
        <w:gridCol w:w="1204"/>
        <w:gridCol w:w="1080"/>
        <w:gridCol w:w="1084"/>
        <w:gridCol w:w="1076"/>
      </w:tblGrid>
      <w:tr w:rsidR="000A3089" w:rsidRPr="00236D0C" w14:paraId="62AE5630" w14:textId="77777777" w:rsidTr="00201EE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69" w:type="dxa"/>
            <w:gridSpan w:val="9"/>
            <w:tcBorders>
              <w:top w:val="single" w:sz="4" w:space="0" w:color="auto"/>
              <w:left w:val="single" w:sz="4" w:space="0" w:color="auto"/>
              <w:right w:val="single" w:sz="4" w:space="0" w:color="auto"/>
            </w:tcBorders>
            <w:noWrap/>
            <w:hideMark/>
          </w:tcPr>
          <w:p w14:paraId="4088FF13" w14:textId="6D87D7A7" w:rsidR="000A3089" w:rsidRPr="00236D0C" w:rsidRDefault="000A3089">
            <w:pPr>
              <w:rPr>
                <w:rFonts w:ascii="Calibri" w:eastAsia="Times New Roman" w:hAnsi="Calibri" w:cs="Times New Roman"/>
                <w:color w:val="000000"/>
                <w:sz w:val="22"/>
              </w:rPr>
              <w:pPrChange w:id="330" w:author="Chenyu(Cherie) Li" w:date="2021-07-19T17:06:00Z">
                <w:pPr>
                  <w:spacing w:line="240" w:lineRule="auto"/>
                  <w:contextualSpacing w:val="0"/>
                  <w:jc w:val="center"/>
                </w:pPr>
              </w:pPrChange>
            </w:pPr>
            <w:bookmarkStart w:id="331" w:name="OLE_LINK15"/>
            <w:bookmarkStart w:id="332" w:name="OLE_LINK16"/>
            <w:r w:rsidRPr="00236D0C">
              <w:rPr>
                <w:rFonts w:ascii="Calibri" w:eastAsia="Times New Roman" w:hAnsi="Calibri" w:cs="Times New Roman"/>
                <w:color w:val="000000"/>
                <w:sz w:val="28"/>
                <w:szCs w:val="28"/>
              </w:rPr>
              <w:t>Grouped by Epoch</w:t>
            </w:r>
          </w:p>
        </w:tc>
      </w:tr>
      <w:tr w:rsidR="00201EED" w:rsidRPr="00236D0C" w14:paraId="7AD83614"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tcBorders>
              <w:left w:val="single" w:sz="4" w:space="0" w:color="auto"/>
            </w:tcBorders>
            <w:shd w:val="clear" w:color="auto" w:fill="FFFFFF" w:themeFill="background1"/>
            <w:noWrap/>
            <w:hideMark/>
          </w:tcPr>
          <w:p w14:paraId="552D6AEB" w14:textId="77777777" w:rsidR="00236D0C" w:rsidRPr="00236D0C" w:rsidRDefault="00236D0C">
            <w:pPr>
              <w:rPr>
                <w:rFonts w:ascii="Calibri" w:eastAsia="Times New Roman" w:hAnsi="Calibri" w:cs="Times New Roman"/>
                <w:color w:val="000000"/>
                <w:sz w:val="22"/>
              </w:rPr>
              <w:pPrChange w:id="333" w:author="Chenyu(Cherie) Li" w:date="2021-07-19T17:06:00Z">
                <w:pPr>
                  <w:spacing w:line="240" w:lineRule="auto"/>
                  <w:contextualSpacing w:val="0"/>
                  <w:jc w:val="center"/>
                </w:pPr>
              </w:pPrChange>
            </w:pPr>
          </w:p>
        </w:tc>
        <w:tc>
          <w:tcPr>
            <w:tcW w:w="2899" w:type="dxa"/>
            <w:noWrap/>
            <w:hideMark/>
          </w:tcPr>
          <w:p w14:paraId="4A6BA06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334"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 </w:t>
            </w:r>
          </w:p>
        </w:tc>
        <w:tc>
          <w:tcPr>
            <w:tcW w:w="915" w:type="dxa"/>
            <w:noWrap/>
            <w:hideMark/>
          </w:tcPr>
          <w:p w14:paraId="1DF5398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335"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Missing</w:t>
            </w:r>
          </w:p>
        </w:tc>
        <w:tc>
          <w:tcPr>
            <w:tcW w:w="1275" w:type="dxa"/>
            <w:noWrap/>
            <w:hideMark/>
          </w:tcPr>
          <w:p w14:paraId="63ACCD0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33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Overall</w:t>
            </w:r>
          </w:p>
        </w:tc>
        <w:tc>
          <w:tcPr>
            <w:tcW w:w="1031" w:type="dxa"/>
            <w:noWrap/>
            <w:hideMark/>
          </w:tcPr>
          <w:p w14:paraId="77426F5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33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2010-2013</w:t>
            </w:r>
          </w:p>
        </w:tc>
        <w:tc>
          <w:tcPr>
            <w:tcW w:w="1204" w:type="dxa"/>
            <w:noWrap/>
            <w:hideMark/>
          </w:tcPr>
          <w:p w14:paraId="4AB648B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33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2014-2016</w:t>
            </w:r>
          </w:p>
        </w:tc>
        <w:tc>
          <w:tcPr>
            <w:tcW w:w="1080" w:type="dxa"/>
            <w:noWrap/>
            <w:hideMark/>
          </w:tcPr>
          <w:p w14:paraId="4E10E59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33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2017</w:t>
            </w:r>
          </w:p>
        </w:tc>
        <w:tc>
          <w:tcPr>
            <w:tcW w:w="1084" w:type="dxa"/>
            <w:noWrap/>
            <w:hideMark/>
          </w:tcPr>
          <w:p w14:paraId="7945439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34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2018</w:t>
            </w:r>
          </w:p>
        </w:tc>
        <w:tc>
          <w:tcPr>
            <w:tcW w:w="1076" w:type="dxa"/>
            <w:tcBorders>
              <w:right w:val="single" w:sz="4" w:space="0" w:color="auto"/>
            </w:tcBorders>
            <w:noWrap/>
            <w:hideMark/>
          </w:tcPr>
          <w:p w14:paraId="713E373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34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2019</w:t>
            </w:r>
          </w:p>
        </w:tc>
      </w:tr>
      <w:tr w:rsidR="00201EED" w:rsidRPr="00236D0C" w14:paraId="39D8175A"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tcBorders>
              <w:left w:val="single" w:sz="4" w:space="0" w:color="auto"/>
            </w:tcBorders>
            <w:noWrap/>
            <w:hideMark/>
          </w:tcPr>
          <w:p w14:paraId="539F9107" w14:textId="3CC0070E" w:rsidR="00236D0C" w:rsidRPr="00236D0C" w:rsidRDefault="000A3089">
            <w:pPr>
              <w:rPr>
                <w:rFonts w:ascii="Calibri" w:eastAsia="Times New Roman" w:hAnsi="Calibri" w:cs="Times New Roman"/>
                <w:color w:val="000000"/>
                <w:sz w:val="22"/>
              </w:rPr>
              <w:pPrChange w:id="342" w:author="Chenyu(Cherie) Li" w:date="2021-07-19T17:06:00Z">
                <w:pPr>
                  <w:spacing w:line="240" w:lineRule="auto"/>
                  <w:contextualSpacing w:val="0"/>
                  <w:jc w:val="center"/>
                </w:pPr>
              </w:pPrChange>
            </w:pPr>
            <w:r w:rsidRPr="00201EED">
              <w:rPr>
                <w:rFonts w:ascii="Calibri" w:eastAsia="Times New Roman" w:hAnsi="Calibri" w:cs="Times New Roman"/>
                <w:color w:val="000000"/>
                <w:sz w:val="22"/>
              </w:rPr>
              <w:t xml:space="preserve">Total papers, </w:t>
            </w:r>
            <w:r w:rsidR="00236D0C" w:rsidRPr="00236D0C">
              <w:rPr>
                <w:rFonts w:ascii="Calibri" w:eastAsia="Times New Roman" w:hAnsi="Calibri" w:cs="Times New Roman"/>
                <w:color w:val="000000"/>
                <w:sz w:val="22"/>
              </w:rPr>
              <w:t>n</w:t>
            </w:r>
          </w:p>
        </w:tc>
        <w:tc>
          <w:tcPr>
            <w:tcW w:w="2899" w:type="dxa"/>
            <w:noWrap/>
            <w:hideMark/>
          </w:tcPr>
          <w:p w14:paraId="2B8BABC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343"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 </w:t>
            </w:r>
          </w:p>
        </w:tc>
        <w:tc>
          <w:tcPr>
            <w:tcW w:w="915" w:type="dxa"/>
            <w:noWrap/>
            <w:hideMark/>
          </w:tcPr>
          <w:p w14:paraId="284AFE1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344"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6003772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34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175</w:t>
            </w:r>
          </w:p>
        </w:tc>
        <w:tc>
          <w:tcPr>
            <w:tcW w:w="1031" w:type="dxa"/>
            <w:noWrap/>
            <w:hideMark/>
          </w:tcPr>
          <w:p w14:paraId="7FFFCE9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34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35</w:t>
            </w:r>
          </w:p>
        </w:tc>
        <w:tc>
          <w:tcPr>
            <w:tcW w:w="1204" w:type="dxa"/>
            <w:noWrap/>
            <w:hideMark/>
          </w:tcPr>
          <w:p w14:paraId="13A65200"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34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35</w:t>
            </w:r>
          </w:p>
        </w:tc>
        <w:tc>
          <w:tcPr>
            <w:tcW w:w="1080" w:type="dxa"/>
            <w:noWrap/>
            <w:hideMark/>
          </w:tcPr>
          <w:p w14:paraId="6EA4924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34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35</w:t>
            </w:r>
          </w:p>
        </w:tc>
        <w:tc>
          <w:tcPr>
            <w:tcW w:w="1084" w:type="dxa"/>
            <w:noWrap/>
            <w:hideMark/>
          </w:tcPr>
          <w:p w14:paraId="3A8D9F0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34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35</w:t>
            </w:r>
          </w:p>
        </w:tc>
        <w:tc>
          <w:tcPr>
            <w:tcW w:w="1076" w:type="dxa"/>
            <w:tcBorders>
              <w:right w:val="single" w:sz="4" w:space="0" w:color="auto"/>
            </w:tcBorders>
            <w:noWrap/>
            <w:hideMark/>
          </w:tcPr>
          <w:p w14:paraId="661B214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35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35</w:t>
            </w:r>
          </w:p>
        </w:tc>
      </w:tr>
      <w:tr w:rsidR="00201EED" w:rsidRPr="00236D0C" w14:paraId="54981F09"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hideMark/>
          </w:tcPr>
          <w:p w14:paraId="4ACE6281" w14:textId="77777777" w:rsidR="00775F69" w:rsidRDefault="00775F69">
            <w:pPr>
              <w:rPr>
                <w:rFonts w:ascii="Calibri" w:eastAsia="Times New Roman" w:hAnsi="Calibri" w:cs="Times New Roman"/>
                <w:i/>
                <w:iCs/>
                <w:color w:val="000000"/>
                <w:sz w:val="22"/>
              </w:rPr>
              <w:pPrChange w:id="351" w:author="Chenyu(Cherie) Li" w:date="2021-07-19T17:06:00Z">
                <w:pPr>
                  <w:spacing w:line="240" w:lineRule="auto"/>
                  <w:contextualSpacing w:val="0"/>
                  <w:jc w:val="center"/>
                </w:pPr>
              </w:pPrChange>
            </w:pPr>
          </w:p>
          <w:p w14:paraId="76E5FDFB" w14:textId="77777777" w:rsidR="00775F69" w:rsidRDefault="00775F69">
            <w:pPr>
              <w:rPr>
                <w:rFonts w:ascii="Calibri" w:eastAsia="Times New Roman" w:hAnsi="Calibri" w:cs="Times New Roman"/>
                <w:i/>
                <w:iCs/>
                <w:color w:val="000000"/>
                <w:sz w:val="22"/>
              </w:rPr>
              <w:pPrChange w:id="352" w:author="Chenyu(Cherie) Li" w:date="2021-07-19T17:06:00Z">
                <w:pPr>
                  <w:spacing w:line="240" w:lineRule="auto"/>
                  <w:contextualSpacing w:val="0"/>
                  <w:jc w:val="center"/>
                </w:pPr>
              </w:pPrChange>
            </w:pPr>
          </w:p>
          <w:p w14:paraId="6629D82A" w14:textId="77777777" w:rsidR="00775F69" w:rsidRDefault="00775F69">
            <w:pPr>
              <w:rPr>
                <w:rFonts w:ascii="Calibri" w:eastAsia="Times New Roman" w:hAnsi="Calibri" w:cs="Times New Roman"/>
                <w:i/>
                <w:iCs/>
                <w:color w:val="000000"/>
                <w:sz w:val="22"/>
              </w:rPr>
              <w:pPrChange w:id="353" w:author="Chenyu(Cherie) Li" w:date="2021-07-19T17:06:00Z">
                <w:pPr>
                  <w:spacing w:line="240" w:lineRule="auto"/>
                  <w:contextualSpacing w:val="0"/>
                  <w:jc w:val="center"/>
                </w:pPr>
              </w:pPrChange>
            </w:pPr>
          </w:p>
          <w:p w14:paraId="0FB26D45" w14:textId="77777777" w:rsidR="00775F69" w:rsidRDefault="00775F69">
            <w:pPr>
              <w:rPr>
                <w:rFonts w:ascii="Calibri" w:eastAsia="Times New Roman" w:hAnsi="Calibri" w:cs="Times New Roman"/>
                <w:i/>
                <w:iCs/>
                <w:color w:val="000000"/>
                <w:sz w:val="22"/>
              </w:rPr>
              <w:pPrChange w:id="354" w:author="Chenyu(Cherie) Li" w:date="2021-07-19T17:06:00Z">
                <w:pPr>
                  <w:spacing w:line="240" w:lineRule="auto"/>
                  <w:contextualSpacing w:val="0"/>
                  <w:jc w:val="center"/>
                </w:pPr>
              </w:pPrChange>
            </w:pPr>
          </w:p>
          <w:p w14:paraId="4340D705" w14:textId="77777777" w:rsidR="00201EED" w:rsidRDefault="00236D0C">
            <w:pPr>
              <w:rPr>
                <w:rFonts w:ascii="Calibri" w:eastAsia="Times New Roman" w:hAnsi="Calibri" w:cs="Times New Roman"/>
                <w:color w:val="000000"/>
                <w:sz w:val="22"/>
              </w:rPr>
              <w:pPrChange w:id="355" w:author="Chenyu(Cherie) Li" w:date="2021-07-19T17:06:00Z">
                <w:pPr>
                  <w:spacing w:line="240" w:lineRule="auto"/>
                  <w:contextualSpacing w:val="0"/>
                  <w:jc w:val="center"/>
                </w:pPr>
              </w:pPrChange>
            </w:pPr>
            <w:r w:rsidRPr="00236D0C">
              <w:rPr>
                <w:rFonts w:ascii="Calibri" w:eastAsia="Times New Roman" w:hAnsi="Calibri" w:cs="Times New Roman"/>
                <w:color w:val="000000"/>
                <w:sz w:val="22"/>
              </w:rPr>
              <w:t>Study</w:t>
            </w:r>
            <w:r w:rsidR="00775F69">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Design</w:t>
            </w:r>
            <w:r w:rsidR="00775F69">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 xml:space="preserve">Type, </w:t>
            </w:r>
          </w:p>
          <w:p w14:paraId="3204B5E2" w14:textId="3C5FD37B" w:rsidR="00236D0C" w:rsidRPr="00236D0C" w:rsidRDefault="00236D0C">
            <w:pPr>
              <w:rPr>
                <w:rFonts w:ascii="Calibri" w:eastAsia="Times New Roman" w:hAnsi="Calibri" w:cs="Times New Roman"/>
                <w:color w:val="000000"/>
                <w:sz w:val="22"/>
              </w:rPr>
              <w:pPrChange w:id="356" w:author="Chenyu(Cherie) Li" w:date="2021-07-19T17:06:00Z">
                <w:pPr>
                  <w:spacing w:line="240" w:lineRule="auto"/>
                  <w:contextualSpacing w:val="0"/>
                  <w:jc w:val="center"/>
                </w:pPr>
              </w:pPrChange>
            </w:pPr>
            <w:r w:rsidRPr="00236D0C">
              <w:rPr>
                <w:rFonts w:ascii="Calibri" w:eastAsia="Times New Roman" w:hAnsi="Calibri" w:cs="Times New Roman"/>
                <w:color w:val="000000"/>
                <w:sz w:val="22"/>
              </w:rPr>
              <w:t>n (%)</w:t>
            </w:r>
          </w:p>
        </w:tc>
        <w:tc>
          <w:tcPr>
            <w:tcW w:w="2899" w:type="dxa"/>
            <w:noWrap/>
            <w:hideMark/>
          </w:tcPr>
          <w:p w14:paraId="79C25EF0" w14:textId="32211C07" w:rsidR="00236D0C" w:rsidRPr="00236D0C" w:rsidRDefault="00B374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357"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ins w:id="358" w:author="Chenyu(Cherie) Li" w:date="2021-08-04T10:04:00Z">
              <w:r>
                <w:rPr>
                  <w:rFonts w:ascii="Calibri" w:eastAsia="Times New Roman" w:hAnsi="Calibri" w:cs="Times New Roman"/>
                  <w:b/>
                  <w:bCs/>
                  <w:color w:val="000000"/>
                  <w:sz w:val="22"/>
                </w:rPr>
                <w:t>r</w:t>
              </w:r>
            </w:ins>
            <w:del w:id="359" w:author="Chenyu(Cherie) Li" w:date="2021-08-04T10:04:00Z">
              <w:r w:rsidR="00236D0C" w:rsidRPr="00236D0C" w:rsidDel="00B37424">
                <w:rPr>
                  <w:rFonts w:ascii="Calibri" w:eastAsia="Times New Roman" w:hAnsi="Calibri" w:cs="Times New Roman"/>
                  <w:b/>
                  <w:bCs/>
                  <w:color w:val="000000"/>
                  <w:sz w:val="22"/>
                </w:rPr>
                <w:delText>R</w:delText>
              </w:r>
            </w:del>
            <w:r w:rsidR="00236D0C" w:rsidRPr="00236D0C">
              <w:rPr>
                <w:rFonts w:ascii="Calibri" w:eastAsia="Times New Roman" w:hAnsi="Calibri" w:cs="Times New Roman"/>
                <w:b/>
                <w:bCs/>
                <w:color w:val="000000"/>
                <w:sz w:val="22"/>
              </w:rPr>
              <w:t>etrospective chart review</w:t>
            </w:r>
          </w:p>
        </w:tc>
        <w:tc>
          <w:tcPr>
            <w:tcW w:w="915" w:type="dxa"/>
            <w:noWrap/>
            <w:hideMark/>
          </w:tcPr>
          <w:p w14:paraId="30C1141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360" w:author="Chenyu(Cherie) Li" w:date="2021-07-19T17:06:00Z">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0</w:t>
            </w:r>
          </w:p>
        </w:tc>
        <w:tc>
          <w:tcPr>
            <w:tcW w:w="1275" w:type="dxa"/>
            <w:noWrap/>
            <w:hideMark/>
          </w:tcPr>
          <w:p w14:paraId="7A2CE71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36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27AB09D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36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67A47F7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36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2CBA478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36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0156DD5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36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7C75F72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36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06FBF283"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6AEB8FBB" w14:textId="77777777" w:rsidR="00236D0C" w:rsidRPr="00236D0C" w:rsidRDefault="00236D0C">
            <w:pPr>
              <w:rPr>
                <w:rFonts w:ascii="Calibri" w:eastAsia="Times New Roman" w:hAnsi="Calibri" w:cs="Times New Roman"/>
                <w:color w:val="000000"/>
                <w:sz w:val="22"/>
              </w:rPr>
              <w:pPrChange w:id="367" w:author="Chenyu(Cherie) Li" w:date="2021-07-19T17:06:00Z">
                <w:pPr>
                  <w:spacing w:line="240" w:lineRule="auto"/>
                  <w:contextualSpacing w:val="0"/>
                </w:pPr>
              </w:pPrChange>
            </w:pPr>
          </w:p>
        </w:tc>
        <w:tc>
          <w:tcPr>
            <w:tcW w:w="2899" w:type="dxa"/>
            <w:noWrap/>
            <w:hideMark/>
          </w:tcPr>
          <w:p w14:paraId="69F5F59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368"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cost-benefit analysis</w:t>
            </w:r>
          </w:p>
        </w:tc>
        <w:tc>
          <w:tcPr>
            <w:tcW w:w="915" w:type="dxa"/>
            <w:noWrap/>
            <w:hideMark/>
          </w:tcPr>
          <w:p w14:paraId="1BDC6B7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369"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72138F7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37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7374B7C0"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37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5FBA3F01"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37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070FE5C1"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37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07EDCF2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37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493164F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37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5041277D"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52DDB7FC" w14:textId="77777777" w:rsidR="00236D0C" w:rsidRPr="00236D0C" w:rsidRDefault="00236D0C">
            <w:pPr>
              <w:rPr>
                <w:rFonts w:ascii="Calibri" w:eastAsia="Times New Roman" w:hAnsi="Calibri" w:cs="Times New Roman"/>
                <w:color w:val="000000"/>
                <w:sz w:val="22"/>
              </w:rPr>
              <w:pPrChange w:id="376" w:author="Chenyu(Cherie) Li" w:date="2021-07-19T17:06:00Z">
                <w:pPr>
                  <w:spacing w:line="240" w:lineRule="auto"/>
                  <w:contextualSpacing w:val="0"/>
                </w:pPr>
              </w:pPrChange>
            </w:pPr>
          </w:p>
        </w:tc>
        <w:tc>
          <w:tcPr>
            <w:tcW w:w="2899" w:type="dxa"/>
            <w:noWrap/>
            <w:hideMark/>
          </w:tcPr>
          <w:p w14:paraId="1EE8116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377"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prospective cohort study</w:t>
            </w:r>
          </w:p>
        </w:tc>
        <w:tc>
          <w:tcPr>
            <w:tcW w:w="915" w:type="dxa"/>
            <w:noWrap/>
            <w:hideMark/>
          </w:tcPr>
          <w:p w14:paraId="47F10BA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378"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055951C7" w14:textId="4FA06464"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37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w:t>
            </w:r>
            <w:ins w:id="380" w:author="Chenyu(Cherie) Li" w:date="2021-08-03T23:52:00Z">
              <w:r w:rsidR="00406DC3">
                <w:rPr>
                  <w:rFonts w:ascii="Calibri" w:eastAsia="Times New Roman" w:hAnsi="Calibri" w:cs="Times New Roman"/>
                  <w:color w:val="000000"/>
                  <w:sz w:val="22"/>
                </w:rPr>
                <w:t>2</w:t>
              </w:r>
            </w:ins>
            <w:del w:id="381" w:author="Chenyu(Cherie) Li" w:date="2021-08-03T23:52:00Z">
              <w:r w:rsidRPr="00236D0C" w:rsidDel="00406DC3">
                <w:rPr>
                  <w:rFonts w:ascii="Calibri" w:eastAsia="Times New Roman" w:hAnsi="Calibri" w:cs="Times New Roman"/>
                  <w:color w:val="000000"/>
                  <w:sz w:val="22"/>
                </w:rPr>
                <w:delText xml:space="preserve">1 </w:delText>
              </w:r>
            </w:del>
            <w:r w:rsidRPr="00236D0C">
              <w:rPr>
                <w:rFonts w:ascii="Calibri" w:eastAsia="Times New Roman" w:hAnsi="Calibri" w:cs="Times New Roman"/>
                <w:color w:val="000000"/>
                <w:sz w:val="22"/>
              </w:rPr>
              <w:t>(6.</w:t>
            </w:r>
            <w:ins w:id="382" w:author="Chenyu(Cherie) Li" w:date="2021-08-03T23:55:00Z">
              <w:r w:rsidR="00406DC3">
                <w:rPr>
                  <w:rFonts w:ascii="Calibri" w:eastAsia="Times New Roman" w:hAnsi="Calibri" w:cs="Times New Roman"/>
                  <w:color w:val="000000"/>
                  <w:sz w:val="22"/>
                </w:rPr>
                <w:t>9</w:t>
              </w:r>
            </w:ins>
            <w:del w:id="383" w:author="Chenyu(Cherie) Li" w:date="2021-08-03T23:55:00Z">
              <w:r w:rsidRPr="00236D0C" w:rsidDel="00406DC3">
                <w:rPr>
                  <w:rFonts w:ascii="Calibri" w:eastAsia="Times New Roman" w:hAnsi="Calibri" w:cs="Times New Roman"/>
                  <w:color w:val="000000"/>
                  <w:sz w:val="22"/>
                </w:rPr>
                <w:delText>3</w:delText>
              </w:r>
            </w:del>
            <w:r w:rsidRPr="00236D0C">
              <w:rPr>
                <w:rFonts w:ascii="Calibri" w:eastAsia="Times New Roman" w:hAnsi="Calibri" w:cs="Times New Roman"/>
                <w:color w:val="000000"/>
                <w:sz w:val="22"/>
              </w:rPr>
              <w:t>)</w:t>
            </w:r>
          </w:p>
        </w:tc>
        <w:tc>
          <w:tcPr>
            <w:tcW w:w="1031" w:type="dxa"/>
            <w:noWrap/>
            <w:hideMark/>
          </w:tcPr>
          <w:p w14:paraId="4EA2EAA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38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4 (11.4)</w:t>
            </w:r>
          </w:p>
        </w:tc>
        <w:tc>
          <w:tcPr>
            <w:tcW w:w="1204" w:type="dxa"/>
            <w:noWrap/>
            <w:hideMark/>
          </w:tcPr>
          <w:p w14:paraId="5B11CF3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38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5546EE5B" w14:textId="619B774F" w:rsidR="00236D0C" w:rsidRPr="00236D0C" w:rsidRDefault="00406D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38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ins w:id="387" w:author="Chenyu(Cherie) Li" w:date="2021-08-03T23:52:00Z">
              <w:r>
                <w:rPr>
                  <w:rFonts w:ascii="Calibri" w:eastAsia="Times New Roman" w:hAnsi="Calibri" w:cs="Times New Roman"/>
                  <w:color w:val="000000"/>
                  <w:sz w:val="22"/>
                </w:rPr>
                <w:t>4</w:t>
              </w:r>
            </w:ins>
            <w:del w:id="388" w:author="Chenyu(Cherie) Li" w:date="2021-08-03T23:52:00Z">
              <w:r w:rsidR="00236D0C" w:rsidRPr="00236D0C" w:rsidDel="00406DC3">
                <w:rPr>
                  <w:rFonts w:ascii="Calibri" w:eastAsia="Times New Roman" w:hAnsi="Calibri" w:cs="Times New Roman"/>
                  <w:color w:val="000000"/>
                  <w:sz w:val="22"/>
                </w:rPr>
                <w:delText>3</w:delText>
              </w:r>
            </w:del>
            <w:r w:rsidR="00236D0C" w:rsidRPr="00236D0C">
              <w:rPr>
                <w:rFonts w:ascii="Calibri" w:eastAsia="Times New Roman" w:hAnsi="Calibri" w:cs="Times New Roman"/>
                <w:color w:val="000000"/>
                <w:sz w:val="22"/>
              </w:rPr>
              <w:t xml:space="preserve"> (</w:t>
            </w:r>
            <w:ins w:id="389" w:author="Chenyu(Cherie) Li" w:date="2021-08-03T23:53:00Z">
              <w:r>
                <w:rPr>
                  <w:rFonts w:ascii="Calibri" w:eastAsia="Times New Roman" w:hAnsi="Calibri" w:cs="Times New Roman"/>
                  <w:color w:val="000000"/>
                  <w:sz w:val="22"/>
                </w:rPr>
                <w:t>11</w:t>
              </w:r>
            </w:ins>
            <w:del w:id="390" w:author="Chenyu(Cherie) Li" w:date="2021-08-03T23:53:00Z">
              <w:r w:rsidR="00236D0C" w:rsidRPr="00236D0C" w:rsidDel="00406DC3">
                <w:rPr>
                  <w:rFonts w:ascii="Calibri" w:eastAsia="Times New Roman" w:hAnsi="Calibri" w:cs="Times New Roman"/>
                  <w:color w:val="000000"/>
                  <w:sz w:val="22"/>
                </w:rPr>
                <w:delText>8</w:delText>
              </w:r>
            </w:del>
            <w:r w:rsidR="00236D0C" w:rsidRPr="00236D0C">
              <w:rPr>
                <w:rFonts w:ascii="Calibri" w:eastAsia="Times New Roman" w:hAnsi="Calibri" w:cs="Times New Roman"/>
                <w:color w:val="000000"/>
                <w:sz w:val="22"/>
              </w:rPr>
              <w:t>.6)</w:t>
            </w:r>
          </w:p>
        </w:tc>
        <w:tc>
          <w:tcPr>
            <w:tcW w:w="1084" w:type="dxa"/>
            <w:noWrap/>
            <w:hideMark/>
          </w:tcPr>
          <w:p w14:paraId="1D330B8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39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76" w:type="dxa"/>
            <w:tcBorders>
              <w:right w:val="single" w:sz="4" w:space="0" w:color="auto"/>
            </w:tcBorders>
            <w:noWrap/>
            <w:hideMark/>
          </w:tcPr>
          <w:p w14:paraId="4A4EE8AE"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39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 (8.6)</w:t>
            </w:r>
          </w:p>
        </w:tc>
      </w:tr>
      <w:tr w:rsidR="00201EED" w:rsidRPr="00236D0C" w14:paraId="4027760F"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6E94BCCD" w14:textId="77777777" w:rsidR="00236D0C" w:rsidRPr="00236D0C" w:rsidRDefault="00236D0C">
            <w:pPr>
              <w:rPr>
                <w:rFonts w:ascii="Calibri" w:eastAsia="Times New Roman" w:hAnsi="Calibri" w:cs="Times New Roman"/>
                <w:color w:val="000000"/>
                <w:sz w:val="22"/>
              </w:rPr>
              <w:pPrChange w:id="393" w:author="Chenyu(Cherie) Li" w:date="2021-07-19T17:06:00Z">
                <w:pPr>
                  <w:spacing w:line="240" w:lineRule="auto"/>
                  <w:contextualSpacing w:val="0"/>
                </w:pPr>
              </w:pPrChange>
            </w:pPr>
          </w:p>
        </w:tc>
        <w:tc>
          <w:tcPr>
            <w:tcW w:w="2899" w:type="dxa"/>
            <w:noWrap/>
            <w:hideMark/>
          </w:tcPr>
          <w:p w14:paraId="5B1BEED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394"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prospective controlled study</w:t>
            </w:r>
          </w:p>
        </w:tc>
        <w:tc>
          <w:tcPr>
            <w:tcW w:w="915" w:type="dxa"/>
            <w:noWrap/>
            <w:hideMark/>
          </w:tcPr>
          <w:p w14:paraId="59A7B827"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395"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12509387"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39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38384FF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39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204" w:type="dxa"/>
            <w:noWrap/>
            <w:hideMark/>
          </w:tcPr>
          <w:p w14:paraId="6360EA8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39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1813476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39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36A6A03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40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315C61F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40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r>
      <w:tr w:rsidR="00201EED" w:rsidRPr="00236D0C" w14:paraId="677D4B37"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44E8E6CE" w14:textId="77777777" w:rsidR="00236D0C" w:rsidRPr="00236D0C" w:rsidRDefault="00236D0C">
            <w:pPr>
              <w:rPr>
                <w:rFonts w:ascii="Calibri" w:eastAsia="Times New Roman" w:hAnsi="Calibri" w:cs="Times New Roman"/>
                <w:color w:val="000000"/>
                <w:sz w:val="22"/>
              </w:rPr>
              <w:pPrChange w:id="402" w:author="Chenyu(Cherie) Li" w:date="2021-07-19T17:06:00Z">
                <w:pPr>
                  <w:spacing w:line="240" w:lineRule="auto"/>
                  <w:contextualSpacing w:val="0"/>
                </w:pPr>
              </w:pPrChange>
            </w:pPr>
          </w:p>
        </w:tc>
        <w:tc>
          <w:tcPr>
            <w:tcW w:w="2899" w:type="dxa"/>
            <w:noWrap/>
            <w:hideMark/>
          </w:tcPr>
          <w:p w14:paraId="35EB400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403"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retrospective case–control study</w:t>
            </w:r>
          </w:p>
        </w:tc>
        <w:tc>
          <w:tcPr>
            <w:tcW w:w="915" w:type="dxa"/>
            <w:noWrap/>
            <w:hideMark/>
          </w:tcPr>
          <w:p w14:paraId="1D03580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404"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2454F37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0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8 (4.6)</w:t>
            </w:r>
          </w:p>
        </w:tc>
        <w:tc>
          <w:tcPr>
            <w:tcW w:w="1031" w:type="dxa"/>
            <w:noWrap/>
            <w:hideMark/>
          </w:tcPr>
          <w:p w14:paraId="6A0BE2EE"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0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650DBD1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0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 (8.6)</w:t>
            </w:r>
          </w:p>
        </w:tc>
        <w:tc>
          <w:tcPr>
            <w:tcW w:w="1080" w:type="dxa"/>
            <w:noWrap/>
            <w:hideMark/>
          </w:tcPr>
          <w:p w14:paraId="5B1C2C7E"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0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084" w:type="dxa"/>
            <w:noWrap/>
            <w:hideMark/>
          </w:tcPr>
          <w:p w14:paraId="62E3B16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0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54193E7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1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 (8.6)</w:t>
            </w:r>
          </w:p>
        </w:tc>
      </w:tr>
      <w:tr w:rsidR="00201EED" w:rsidRPr="00236D0C" w14:paraId="1A17E06C"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4CBB78D6" w14:textId="77777777" w:rsidR="00236D0C" w:rsidRPr="00236D0C" w:rsidRDefault="00236D0C">
            <w:pPr>
              <w:rPr>
                <w:rFonts w:ascii="Calibri" w:eastAsia="Times New Roman" w:hAnsi="Calibri" w:cs="Times New Roman"/>
                <w:color w:val="000000"/>
                <w:sz w:val="22"/>
              </w:rPr>
              <w:pPrChange w:id="411" w:author="Chenyu(Cherie) Li" w:date="2021-07-19T17:06:00Z">
                <w:pPr>
                  <w:spacing w:line="240" w:lineRule="auto"/>
                  <w:contextualSpacing w:val="0"/>
                </w:pPr>
              </w:pPrChange>
            </w:pPr>
          </w:p>
        </w:tc>
        <w:tc>
          <w:tcPr>
            <w:tcW w:w="2899" w:type="dxa"/>
            <w:noWrap/>
            <w:hideMark/>
          </w:tcPr>
          <w:p w14:paraId="4F178D3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412"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retrospective chart review</w:t>
            </w:r>
          </w:p>
        </w:tc>
        <w:tc>
          <w:tcPr>
            <w:tcW w:w="915" w:type="dxa"/>
            <w:noWrap/>
            <w:hideMark/>
          </w:tcPr>
          <w:p w14:paraId="55928C1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413"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721639C1"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1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14 (8.0)</w:t>
            </w:r>
          </w:p>
        </w:tc>
        <w:tc>
          <w:tcPr>
            <w:tcW w:w="1031" w:type="dxa"/>
            <w:noWrap/>
            <w:hideMark/>
          </w:tcPr>
          <w:p w14:paraId="59B29FA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1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204" w:type="dxa"/>
            <w:noWrap/>
            <w:hideMark/>
          </w:tcPr>
          <w:p w14:paraId="34A4350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1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4 (11.4)</w:t>
            </w:r>
          </w:p>
        </w:tc>
        <w:tc>
          <w:tcPr>
            <w:tcW w:w="1080" w:type="dxa"/>
            <w:noWrap/>
            <w:hideMark/>
          </w:tcPr>
          <w:p w14:paraId="1A92C8C0"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1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084" w:type="dxa"/>
            <w:noWrap/>
            <w:hideMark/>
          </w:tcPr>
          <w:p w14:paraId="0C2C2F9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1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4 (11.4)</w:t>
            </w:r>
          </w:p>
        </w:tc>
        <w:tc>
          <w:tcPr>
            <w:tcW w:w="1076" w:type="dxa"/>
            <w:tcBorders>
              <w:right w:val="single" w:sz="4" w:space="0" w:color="auto"/>
            </w:tcBorders>
            <w:noWrap/>
            <w:hideMark/>
          </w:tcPr>
          <w:p w14:paraId="162B66E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1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(5.7)</w:t>
            </w:r>
          </w:p>
        </w:tc>
      </w:tr>
      <w:tr w:rsidR="00201EED" w:rsidRPr="00236D0C" w14:paraId="30D0C467"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210958AB" w14:textId="77777777" w:rsidR="00236D0C" w:rsidRPr="00236D0C" w:rsidRDefault="00236D0C">
            <w:pPr>
              <w:rPr>
                <w:rFonts w:ascii="Calibri" w:eastAsia="Times New Roman" w:hAnsi="Calibri" w:cs="Times New Roman"/>
                <w:color w:val="000000"/>
                <w:sz w:val="22"/>
              </w:rPr>
              <w:pPrChange w:id="420" w:author="Chenyu(Cherie) Li" w:date="2021-07-19T17:06:00Z">
                <w:pPr>
                  <w:spacing w:line="240" w:lineRule="auto"/>
                  <w:contextualSpacing w:val="0"/>
                </w:pPr>
              </w:pPrChange>
            </w:pPr>
          </w:p>
        </w:tc>
        <w:tc>
          <w:tcPr>
            <w:tcW w:w="2899" w:type="dxa"/>
            <w:noWrap/>
            <w:hideMark/>
          </w:tcPr>
          <w:p w14:paraId="7E9B4BE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421"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retrospective cohort study</w:t>
            </w:r>
          </w:p>
        </w:tc>
        <w:tc>
          <w:tcPr>
            <w:tcW w:w="915" w:type="dxa"/>
            <w:noWrap/>
            <w:hideMark/>
          </w:tcPr>
          <w:p w14:paraId="26BB7DB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422"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01D384B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2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120 (68.6)</w:t>
            </w:r>
          </w:p>
        </w:tc>
        <w:tc>
          <w:tcPr>
            <w:tcW w:w="1031" w:type="dxa"/>
            <w:noWrap/>
            <w:hideMark/>
          </w:tcPr>
          <w:p w14:paraId="2A973E2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2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24 (68.6)</w:t>
            </w:r>
          </w:p>
        </w:tc>
        <w:tc>
          <w:tcPr>
            <w:tcW w:w="1204" w:type="dxa"/>
            <w:noWrap/>
            <w:hideMark/>
          </w:tcPr>
          <w:p w14:paraId="0737C6DF"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2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25 (71.4)</w:t>
            </w:r>
          </w:p>
        </w:tc>
        <w:tc>
          <w:tcPr>
            <w:tcW w:w="1080" w:type="dxa"/>
            <w:noWrap/>
            <w:hideMark/>
          </w:tcPr>
          <w:p w14:paraId="01D510B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2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23 (65.7)</w:t>
            </w:r>
          </w:p>
        </w:tc>
        <w:tc>
          <w:tcPr>
            <w:tcW w:w="1084" w:type="dxa"/>
            <w:noWrap/>
            <w:hideMark/>
          </w:tcPr>
          <w:p w14:paraId="65EDE1D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2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26 (74.3)</w:t>
            </w:r>
          </w:p>
        </w:tc>
        <w:tc>
          <w:tcPr>
            <w:tcW w:w="1076" w:type="dxa"/>
            <w:tcBorders>
              <w:right w:val="single" w:sz="4" w:space="0" w:color="auto"/>
            </w:tcBorders>
            <w:noWrap/>
            <w:hideMark/>
          </w:tcPr>
          <w:p w14:paraId="71FDCDE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2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22 (62.9)</w:t>
            </w:r>
          </w:p>
        </w:tc>
      </w:tr>
      <w:tr w:rsidR="00201EED" w:rsidRPr="00236D0C" w14:paraId="5BC4C9A7"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540B60C9" w14:textId="77777777" w:rsidR="00236D0C" w:rsidRPr="00236D0C" w:rsidRDefault="00236D0C">
            <w:pPr>
              <w:rPr>
                <w:rFonts w:ascii="Calibri" w:eastAsia="Times New Roman" w:hAnsi="Calibri" w:cs="Times New Roman"/>
                <w:color w:val="000000"/>
                <w:sz w:val="22"/>
              </w:rPr>
              <w:pPrChange w:id="429" w:author="Chenyu(Cherie) Li" w:date="2021-07-19T17:06:00Z">
                <w:pPr>
                  <w:spacing w:line="240" w:lineRule="auto"/>
                  <w:contextualSpacing w:val="0"/>
                </w:pPr>
              </w:pPrChange>
            </w:pPr>
          </w:p>
        </w:tc>
        <w:tc>
          <w:tcPr>
            <w:tcW w:w="2899" w:type="dxa"/>
            <w:noWrap/>
            <w:hideMark/>
          </w:tcPr>
          <w:p w14:paraId="538CCFC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430"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 xml:space="preserve">retrospective cross-sectional study </w:t>
            </w:r>
          </w:p>
        </w:tc>
        <w:tc>
          <w:tcPr>
            <w:tcW w:w="915" w:type="dxa"/>
            <w:noWrap/>
            <w:hideMark/>
          </w:tcPr>
          <w:p w14:paraId="5C0C713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431"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646130D6" w14:textId="4EE9B964"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3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w:t>
            </w:r>
            <w:r w:rsidR="0086088E">
              <w:rPr>
                <w:rFonts w:ascii="Calibri" w:eastAsia="Times New Roman" w:hAnsi="Calibri" w:cs="Times New Roman"/>
                <w:color w:val="000000"/>
                <w:sz w:val="22"/>
              </w:rPr>
              <w:t>4</w:t>
            </w:r>
            <w:r w:rsidRPr="00236D0C">
              <w:rPr>
                <w:rFonts w:ascii="Calibri" w:eastAsia="Times New Roman" w:hAnsi="Calibri" w:cs="Times New Roman"/>
                <w:color w:val="000000"/>
                <w:sz w:val="22"/>
              </w:rPr>
              <w:t xml:space="preserve"> (</w:t>
            </w:r>
            <w:r w:rsidR="00FB355F">
              <w:rPr>
                <w:rFonts w:ascii="Calibri" w:eastAsia="Times New Roman" w:hAnsi="Calibri" w:cs="Times New Roman"/>
                <w:color w:val="000000"/>
                <w:sz w:val="22"/>
              </w:rPr>
              <w:t>8.0</w:t>
            </w:r>
            <w:r w:rsidRPr="00236D0C">
              <w:rPr>
                <w:rFonts w:ascii="Calibri" w:eastAsia="Times New Roman" w:hAnsi="Calibri" w:cs="Times New Roman"/>
                <w:color w:val="000000"/>
                <w:sz w:val="22"/>
              </w:rPr>
              <w:t>)</w:t>
            </w:r>
          </w:p>
        </w:tc>
        <w:tc>
          <w:tcPr>
            <w:tcW w:w="1031" w:type="dxa"/>
            <w:noWrap/>
            <w:hideMark/>
          </w:tcPr>
          <w:p w14:paraId="7F9B6F5C" w14:textId="1998048B" w:rsidR="00236D0C" w:rsidRPr="00236D0C" w:rsidRDefault="00FB35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3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Pr>
                <w:rFonts w:ascii="Calibri" w:eastAsia="Times New Roman" w:hAnsi="Calibri" w:cs="Times New Roman"/>
                <w:color w:val="000000"/>
                <w:sz w:val="22"/>
              </w:rPr>
              <w:t>4</w:t>
            </w:r>
            <w:r w:rsidR="00236D0C" w:rsidRPr="00236D0C">
              <w:rPr>
                <w:rFonts w:ascii="Calibri" w:eastAsia="Times New Roman" w:hAnsi="Calibri" w:cs="Times New Roman"/>
                <w:color w:val="000000"/>
                <w:sz w:val="22"/>
              </w:rPr>
              <w:t xml:space="preserve"> (</w:t>
            </w:r>
            <w:r>
              <w:rPr>
                <w:rFonts w:ascii="Calibri" w:eastAsia="Times New Roman" w:hAnsi="Calibri" w:cs="Times New Roman"/>
                <w:color w:val="000000"/>
                <w:sz w:val="22"/>
              </w:rPr>
              <w:t>11.4</w:t>
            </w:r>
            <w:r w:rsidR="00236D0C" w:rsidRPr="00236D0C">
              <w:rPr>
                <w:rFonts w:ascii="Calibri" w:eastAsia="Times New Roman" w:hAnsi="Calibri" w:cs="Times New Roman"/>
                <w:color w:val="000000"/>
                <w:sz w:val="22"/>
              </w:rPr>
              <w:t>)</w:t>
            </w:r>
          </w:p>
        </w:tc>
        <w:tc>
          <w:tcPr>
            <w:tcW w:w="1204" w:type="dxa"/>
            <w:noWrap/>
            <w:hideMark/>
          </w:tcPr>
          <w:p w14:paraId="090C12A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3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2F34A926"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3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4 (11.4)</w:t>
            </w:r>
          </w:p>
        </w:tc>
        <w:tc>
          <w:tcPr>
            <w:tcW w:w="1084" w:type="dxa"/>
            <w:noWrap/>
            <w:hideMark/>
          </w:tcPr>
          <w:p w14:paraId="1249E2C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3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4 (11.4)</w:t>
            </w:r>
          </w:p>
        </w:tc>
        <w:tc>
          <w:tcPr>
            <w:tcW w:w="1076" w:type="dxa"/>
            <w:tcBorders>
              <w:right w:val="single" w:sz="4" w:space="0" w:color="auto"/>
            </w:tcBorders>
            <w:noWrap/>
            <w:hideMark/>
          </w:tcPr>
          <w:p w14:paraId="378DF38A" w14:textId="194B75A6" w:rsidR="00236D0C" w:rsidRPr="00236D0C" w:rsidRDefault="00FB35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3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Pr>
                <w:rFonts w:ascii="Calibri" w:eastAsia="Times New Roman" w:hAnsi="Calibri" w:cs="Times New Roman"/>
                <w:color w:val="000000"/>
                <w:sz w:val="22"/>
              </w:rPr>
              <w:t>2</w:t>
            </w:r>
            <w:r w:rsidR="00236D0C" w:rsidRPr="00236D0C">
              <w:rPr>
                <w:rFonts w:ascii="Calibri" w:eastAsia="Times New Roman" w:hAnsi="Calibri" w:cs="Times New Roman"/>
                <w:color w:val="000000"/>
                <w:sz w:val="22"/>
              </w:rPr>
              <w:t xml:space="preserve"> (</w:t>
            </w:r>
            <w:r>
              <w:rPr>
                <w:rFonts w:ascii="Calibri" w:eastAsia="Times New Roman" w:hAnsi="Calibri" w:cs="Times New Roman"/>
                <w:color w:val="000000"/>
                <w:sz w:val="22"/>
              </w:rPr>
              <w:t>5.7</w:t>
            </w:r>
            <w:r w:rsidR="00236D0C" w:rsidRPr="00236D0C">
              <w:rPr>
                <w:rFonts w:ascii="Calibri" w:eastAsia="Times New Roman" w:hAnsi="Calibri" w:cs="Times New Roman"/>
                <w:color w:val="000000"/>
                <w:sz w:val="22"/>
              </w:rPr>
              <w:t>)</w:t>
            </w:r>
          </w:p>
        </w:tc>
      </w:tr>
      <w:tr w:rsidR="00201EED" w:rsidRPr="00236D0C" w14:paraId="546CDA87"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2778E150" w14:textId="77777777" w:rsidR="00236D0C" w:rsidRPr="00236D0C" w:rsidRDefault="00236D0C">
            <w:pPr>
              <w:rPr>
                <w:rFonts w:ascii="Calibri" w:eastAsia="Times New Roman" w:hAnsi="Calibri" w:cs="Times New Roman"/>
                <w:color w:val="000000"/>
                <w:sz w:val="22"/>
              </w:rPr>
              <w:pPrChange w:id="438" w:author="Chenyu(Cherie) Li" w:date="2021-07-19T17:06:00Z">
                <w:pPr>
                  <w:spacing w:line="240" w:lineRule="auto"/>
                  <w:contextualSpacing w:val="0"/>
                </w:pPr>
              </w:pPrChange>
            </w:pPr>
          </w:p>
        </w:tc>
        <w:tc>
          <w:tcPr>
            <w:tcW w:w="2899" w:type="dxa"/>
            <w:noWrap/>
            <w:hideMark/>
          </w:tcPr>
          <w:p w14:paraId="6368852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439"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retrospective database study</w:t>
            </w:r>
          </w:p>
        </w:tc>
        <w:tc>
          <w:tcPr>
            <w:tcW w:w="915" w:type="dxa"/>
            <w:noWrap/>
            <w:hideMark/>
          </w:tcPr>
          <w:p w14:paraId="3BC8901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440"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184BBBC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4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2C6FDF2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4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5AD1439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44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291B094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44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0D404B6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44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7698868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4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7D4F61A6"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6F085AF6" w14:textId="77777777" w:rsidR="00236D0C" w:rsidRPr="00236D0C" w:rsidRDefault="00236D0C">
            <w:pPr>
              <w:rPr>
                <w:rFonts w:ascii="Calibri" w:eastAsia="Times New Roman" w:hAnsi="Calibri" w:cs="Times New Roman"/>
                <w:color w:val="000000"/>
                <w:sz w:val="22"/>
              </w:rPr>
              <w:pPrChange w:id="447" w:author="Chenyu(Cherie) Li" w:date="2021-07-19T17:06:00Z">
                <w:pPr>
                  <w:spacing w:line="240" w:lineRule="auto"/>
                  <w:contextualSpacing w:val="0"/>
                </w:pPr>
              </w:pPrChange>
            </w:pPr>
          </w:p>
        </w:tc>
        <w:tc>
          <w:tcPr>
            <w:tcW w:w="2899" w:type="dxa"/>
            <w:noWrap/>
            <w:hideMark/>
          </w:tcPr>
          <w:p w14:paraId="2E967B1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448"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retrospective review</w:t>
            </w:r>
          </w:p>
        </w:tc>
        <w:tc>
          <w:tcPr>
            <w:tcW w:w="915" w:type="dxa"/>
            <w:noWrap/>
            <w:hideMark/>
          </w:tcPr>
          <w:p w14:paraId="5DFDE92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449"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70E6E41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5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(1.7)</w:t>
            </w:r>
          </w:p>
        </w:tc>
        <w:tc>
          <w:tcPr>
            <w:tcW w:w="1031" w:type="dxa"/>
            <w:noWrap/>
            <w:hideMark/>
          </w:tcPr>
          <w:p w14:paraId="64C965E0"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5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1D5637A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5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(8.6)</w:t>
            </w:r>
          </w:p>
        </w:tc>
        <w:tc>
          <w:tcPr>
            <w:tcW w:w="1080" w:type="dxa"/>
            <w:noWrap/>
            <w:hideMark/>
          </w:tcPr>
          <w:p w14:paraId="0FA14C5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5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39F9B30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45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3B566AE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45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r>
      <w:tr w:rsidR="00201EED" w:rsidRPr="00236D0C" w14:paraId="42B19740"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shd w:val="clear" w:color="auto" w:fill="FFFFFF" w:themeFill="background1"/>
            <w:noWrap/>
            <w:vAlign w:val="center"/>
            <w:hideMark/>
          </w:tcPr>
          <w:p w14:paraId="43814EB5" w14:textId="77777777" w:rsidR="00201EED" w:rsidRDefault="00201EED">
            <w:pPr>
              <w:rPr>
                <w:rFonts w:ascii="Calibri" w:eastAsia="Times New Roman" w:hAnsi="Calibri" w:cs="Times New Roman"/>
                <w:color w:val="000000"/>
                <w:sz w:val="22"/>
              </w:rPr>
              <w:pPrChange w:id="456" w:author="Chenyu(Cherie) Li" w:date="2021-07-19T17:06:00Z">
                <w:pPr>
                  <w:spacing w:line="240" w:lineRule="auto"/>
                  <w:contextualSpacing w:val="0"/>
                </w:pPr>
              </w:pPrChange>
            </w:pPr>
          </w:p>
          <w:p w14:paraId="2008EE67" w14:textId="21473321" w:rsidR="00236D0C" w:rsidRDefault="00236D0C">
            <w:pPr>
              <w:rPr>
                <w:rFonts w:ascii="Calibri" w:eastAsia="Times New Roman" w:hAnsi="Calibri" w:cs="Times New Roman"/>
                <w:color w:val="000000"/>
                <w:sz w:val="22"/>
              </w:rPr>
              <w:pPrChange w:id="457" w:author="Chenyu(Cherie) Li" w:date="2021-07-19T17:06:00Z">
                <w:pPr>
                  <w:spacing w:line="240" w:lineRule="auto"/>
                  <w:contextualSpacing w:val="0"/>
                  <w:jc w:val="center"/>
                </w:pPr>
              </w:pPrChange>
            </w:pPr>
            <w:r w:rsidRPr="00236D0C">
              <w:rPr>
                <w:rFonts w:ascii="Calibri" w:eastAsia="Times New Roman" w:hAnsi="Calibri" w:cs="Times New Roman"/>
                <w:color w:val="000000"/>
                <w:sz w:val="22"/>
              </w:rPr>
              <w:t>Country/</w:t>
            </w:r>
            <w:proofErr w:type="gramStart"/>
            <w:r w:rsidRPr="00236D0C">
              <w:rPr>
                <w:rFonts w:ascii="Calibri" w:eastAsia="Times New Roman" w:hAnsi="Calibri" w:cs="Times New Roman"/>
                <w:color w:val="000000"/>
                <w:sz w:val="22"/>
              </w:rPr>
              <w:t>district ,</w:t>
            </w:r>
            <w:proofErr w:type="gramEnd"/>
          </w:p>
          <w:p w14:paraId="69621FAD" w14:textId="52B547CD" w:rsidR="00236D0C" w:rsidRPr="00236D0C" w:rsidRDefault="00236D0C">
            <w:pPr>
              <w:rPr>
                <w:rFonts w:ascii="Calibri" w:eastAsia="Times New Roman" w:hAnsi="Calibri" w:cs="Times New Roman"/>
                <w:color w:val="000000"/>
                <w:sz w:val="22"/>
              </w:rPr>
              <w:pPrChange w:id="458" w:author="Chenyu(Cherie) Li" w:date="2021-07-19T17:06:00Z">
                <w:pPr>
                  <w:spacing w:line="240" w:lineRule="auto"/>
                  <w:contextualSpacing w:val="0"/>
                  <w:jc w:val="center"/>
                </w:pPr>
              </w:pPrChange>
            </w:pPr>
            <w:r w:rsidRPr="00236D0C">
              <w:rPr>
                <w:rFonts w:ascii="Calibri" w:eastAsia="Times New Roman" w:hAnsi="Calibri" w:cs="Times New Roman"/>
                <w:color w:val="000000"/>
                <w:sz w:val="22"/>
              </w:rPr>
              <w:t>n (%)</w:t>
            </w:r>
          </w:p>
        </w:tc>
        <w:tc>
          <w:tcPr>
            <w:tcW w:w="2899" w:type="dxa"/>
            <w:noWrap/>
            <w:hideMark/>
          </w:tcPr>
          <w:p w14:paraId="7466322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459"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Australia</w:t>
            </w:r>
          </w:p>
        </w:tc>
        <w:tc>
          <w:tcPr>
            <w:tcW w:w="915" w:type="dxa"/>
            <w:noWrap/>
            <w:hideMark/>
          </w:tcPr>
          <w:p w14:paraId="0F9EB0C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60" w:author="Chenyu(Cherie) Li" w:date="2021-07-19T17:06:00Z">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0</w:t>
            </w:r>
          </w:p>
        </w:tc>
        <w:tc>
          <w:tcPr>
            <w:tcW w:w="1275" w:type="dxa"/>
            <w:noWrap/>
            <w:hideMark/>
          </w:tcPr>
          <w:p w14:paraId="55F0752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6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 (1.7)</w:t>
            </w:r>
          </w:p>
        </w:tc>
        <w:tc>
          <w:tcPr>
            <w:tcW w:w="1031" w:type="dxa"/>
            <w:noWrap/>
            <w:hideMark/>
          </w:tcPr>
          <w:p w14:paraId="04CBD94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6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204" w:type="dxa"/>
            <w:noWrap/>
            <w:hideMark/>
          </w:tcPr>
          <w:p w14:paraId="1B5B266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6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12DDEED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46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671FFC9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46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5129912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6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 (5.7)</w:t>
            </w:r>
          </w:p>
        </w:tc>
      </w:tr>
      <w:tr w:rsidR="00201EED" w:rsidRPr="00236D0C" w14:paraId="22711E3B"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32043A2F" w14:textId="77777777" w:rsidR="00236D0C" w:rsidRPr="00236D0C" w:rsidRDefault="00236D0C">
            <w:pPr>
              <w:rPr>
                <w:rFonts w:ascii="Calibri" w:eastAsia="Times New Roman" w:hAnsi="Calibri" w:cs="Times New Roman"/>
                <w:color w:val="000000"/>
                <w:sz w:val="22"/>
              </w:rPr>
              <w:pPrChange w:id="467" w:author="Chenyu(Cherie) Li" w:date="2021-07-19T17:06:00Z">
                <w:pPr>
                  <w:spacing w:line="240" w:lineRule="auto"/>
                  <w:contextualSpacing w:val="0"/>
                </w:pPr>
              </w:pPrChange>
            </w:pPr>
          </w:p>
        </w:tc>
        <w:tc>
          <w:tcPr>
            <w:tcW w:w="2899" w:type="dxa"/>
            <w:noWrap/>
            <w:hideMark/>
          </w:tcPr>
          <w:p w14:paraId="6738DEE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468"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 xml:space="preserve">Brazil </w:t>
            </w:r>
          </w:p>
        </w:tc>
        <w:tc>
          <w:tcPr>
            <w:tcW w:w="915" w:type="dxa"/>
            <w:noWrap/>
            <w:hideMark/>
          </w:tcPr>
          <w:p w14:paraId="0BCD6A11"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469"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626ACF96"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7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36AA9D4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7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4A60D3A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47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7FA4C19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47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6EA313A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7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76" w:type="dxa"/>
            <w:tcBorders>
              <w:right w:val="single" w:sz="4" w:space="0" w:color="auto"/>
            </w:tcBorders>
            <w:noWrap/>
            <w:hideMark/>
          </w:tcPr>
          <w:p w14:paraId="01367D4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7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r>
      <w:tr w:rsidR="00201EED" w:rsidRPr="00236D0C" w14:paraId="4E83872C"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68A18690" w14:textId="77777777" w:rsidR="00236D0C" w:rsidRPr="00236D0C" w:rsidRDefault="00236D0C">
            <w:pPr>
              <w:rPr>
                <w:rFonts w:ascii="Calibri" w:eastAsia="Times New Roman" w:hAnsi="Calibri" w:cs="Times New Roman"/>
                <w:color w:val="000000"/>
                <w:sz w:val="22"/>
              </w:rPr>
              <w:pPrChange w:id="476" w:author="Chenyu(Cherie) Li" w:date="2021-07-19T17:06:00Z">
                <w:pPr>
                  <w:spacing w:line="240" w:lineRule="auto"/>
                  <w:contextualSpacing w:val="0"/>
                </w:pPr>
              </w:pPrChange>
            </w:pPr>
          </w:p>
        </w:tc>
        <w:tc>
          <w:tcPr>
            <w:tcW w:w="2899" w:type="dxa"/>
            <w:noWrap/>
            <w:hideMark/>
          </w:tcPr>
          <w:p w14:paraId="17B4327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477"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Canada</w:t>
            </w:r>
          </w:p>
        </w:tc>
        <w:tc>
          <w:tcPr>
            <w:tcW w:w="915" w:type="dxa"/>
            <w:noWrap/>
            <w:hideMark/>
          </w:tcPr>
          <w:p w14:paraId="76FFFF6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478"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55F5F0E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7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 (1.7)</w:t>
            </w:r>
          </w:p>
        </w:tc>
        <w:tc>
          <w:tcPr>
            <w:tcW w:w="1031" w:type="dxa"/>
            <w:noWrap/>
            <w:hideMark/>
          </w:tcPr>
          <w:p w14:paraId="5727A9B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8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 (8.6)</w:t>
            </w:r>
          </w:p>
        </w:tc>
        <w:tc>
          <w:tcPr>
            <w:tcW w:w="1204" w:type="dxa"/>
            <w:noWrap/>
            <w:hideMark/>
          </w:tcPr>
          <w:p w14:paraId="27A64BC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8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31B63F5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48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37A937A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48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71C931A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48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r>
      <w:tr w:rsidR="00201EED" w:rsidRPr="00236D0C" w14:paraId="521527C2"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26E58E35" w14:textId="77777777" w:rsidR="00236D0C" w:rsidRPr="00236D0C" w:rsidRDefault="00236D0C">
            <w:pPr>
              <w:rPr>
                <w:rFonts w:ascii="Calibri" w:eastAsia="Times New Roman" w:hAnsi="Calibri" w:cs="Times New Roman"/>
                <w:color w:val="000000"/>
                <w:sz w:val="22"/>
              </w:rPr>
              <w:pPrChange w:id="485" w:author="Chenyu(Cherie) Li" w:date="2021-07-19T17:06:00Z">
                <w:pPr>
                  <w:spacing w:line="240" w:lineRule="auto"/>
                  <w:contextualSpacing w:val="0"/>
                </w:pPr>
              </w:pPrChange>
            </w:pPr>
          </w:p>
        </w:tc>
        <w:tc>
          <w:tcPr>
            <w:tcW w:w="2899" w:type="dxa"/>
            <w:noWrap/>
            <w:hideMark/>
          </w:tcPr>
          <w:p w14:paraId="4F8D5E5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486"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China</w:t>
            </w:r>
          </w:p>
        </w:tc>
        <w:tc>
          <w:tcPr>
            <w:tcW w:w="915" w:type="dxa"/>
            <w:noWrap/>
            <w:hideMark/>
          </w:tcPr>
          <w:p w14:paraId="7D684C2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487"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253F32C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8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7 (4.0)</w:t>
            </w:r>
          </w:p>
        </w:tc>
        <w:tc>
          <w:tcPr>
            <w:tcW w:w="1031" w:type="dxa"/>
            <w:noWrap/>
            <w:hideMark/>
          </w:tcPr>
          <w:p w14:paraId="048B499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8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6E921AA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9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080" w:type="dxa"/>
            <w:noWrap/>
            <w:hideMark/>
          </w:tcPr>
          <w:p w14:paraId="7614CCA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9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16FD3DF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9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(8.6)</w:t>
            </w:r>
          </w:p>
        </w:tc>
        <w:tc>
          <w:tcPr>
            <w:tcW w:w="1076" w:type="dxa"/>
            <w:tcBorders>
              <w:right w:val="single" w:sz="4" w:space="0" w:color="auto"/>
            </w:tcBorders>
            <w:noWrap/>
            <w:hideMark/>
          </w:tcPr>
          <w:p w14:paraId="0C3E6E2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49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(5.7)</w:t>
            </w:r>
          </w:p>
        </w:tc>
      </w:tr>
      <w:tr w:rsidR="00201EED" w:rsidRPr="00236D0C" w14:paraId="66C1E520"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10A329E7" w14:textId="77777777" w:rsidR="00236D0C" w:rsidRPr="00236D0C" w:rsidRDefault="00236D0C">
            <w:pPr>
              <w:rPr>
                <w:rFonts w:ascii="Calibri" w:eastAsia="Times New Roman" w:hAnsi="Calibri" w:cs="Times New Roman"/>
                <w:color w:val="000000"/>
                <w:sz w:val="22"/>
              </w:rPr>
              <w:pPrChange w:id="494" w:author="Chenyu(Cherie) Li" w:date="2021-07-19T17:06:00Z">
                <w:pPr>
                  <w:spacing w:line="240" w:lineRule="auto"/>
                  <w:contextualSpacing w:val="0"/>
                </w:pPr>
              </w:pPrChange>
            </w:pPr>
          </w:p>
        </w:tc>
        <w:tc>
          <w:tcPr>
            <w:tcW w:w="2899" w:type="dxa"/>
            <w:noWrap/>
            <w:hideMark/>
          </w:tcPr>
          <w:p w14:paraId="5E8B300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495"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Croatia</w:t>
            </w:r>
          </w:p>
        </w:tc>
        <w:tc>
          <w:tcPr>
            <w:tcW w:w="915" w:type="dxa"/>
            <w:noWrap/>
            <w:hideMark/>
          </w:tcPr>
          <w:p w14:paraId="1CBE3D5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496"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4944AA7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9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6A4C925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49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1696D7C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49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33E1457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50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64329AF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50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0470643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0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662DBB58"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377FF795" w14:textId="77777777" w:rsidR="00236D0C" w:rsidRPr="00236D0C" w:rsidRDefault="00236D0C">
            <w:pPr>
              <w:rPr>
                <w:rFonts w:ascii="Calibri" w:eastAsia="Times New Roman" w:hAnsi="Calibri" w:cs="Times New Roman"/>
                <w:color w:val="000000"/>
                <w:sz w:val="22"/>
              </w:rPr>
              <w:pPrChange w:id="503" w:author="Chenyu(Cherie) Li" w:date="2021-07-19T17:06:00Z">
                <w:pPr>
                  <w:spacing w:line="240" w:lineRule="auto"/>
                  <w:contextualSpacing w:val="0"/>
                </w:pPr>
              </w:pPrChange>
            </w:pPr>
          </w:p>
        </w:tc>
        <w:tc>
          <w:tcPr>
            <w:tcW w:w="2899" w:type="dxa"/>
            <w:noWrap/>
            <w:hideMark/>
          </w:tcPr>
          <w:p w14:paraId="4349EBB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504"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Denmark</w:t>
            </w:r>
          </w:p>
        </w:tc>
        <w:tc>
          <w:tcPr>
            <w:tcW w:w="915" w:type="dxa"/>
            <w:noWrap/>
            <w:hideMark/>
          </w:tcPr>
          <w:p w14:paraId="05E59EF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505"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5510DD8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0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03101FF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0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1CA669D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50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37366E2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50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3E2C252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51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3E9B483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1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0182C9DA"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0379119D" w14:textId="77777777" w:rsidR="00236D0C" w:rsidRPr="00236D0C" w:rsidRDefault="00236D0C">
            <w:pPr>
              <w:rPr>
                <w:rFonts w:ascii="Calibri" w:eastAsia="Times New Roman" w:hAnsi="Calibri" w:cs="Times New Roman"/>
                <w:color w:val="000000"/>
                <w:sz w:val="22"/>
              </w:rPr>
              <w:pPrChange w:id="512" w:author="Chenyu(Cherie) Li" w:date="2021-07-19T17:06:00Z">
                <w:pPr>
                  <w:spacing w:line="240" w:lineRule="auto"/>
                  <w:contextualSpacing w:val="0"/>
                </w:pPr>
              </w:pPrChange>
            </w:pPr>
          </w:p>
        </w:tc>
        <w:tc>
          <w:tcPr>
            <w:tcW w:w="2899" w:type="dxa"/>
            <w:noWrap/>
            <w:hideMark/>
          </w:tcPr>
          <w:p w14:paraId="56A5641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513"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France</w:t>
            </w:r>
          </w:p>
        </w:tc>
        <w:tc>
          <w:tcPr>
            <w:tcW w:w="915" w:type="dxa"/>
            <w:noWrap/>
            <w:hideMark/>
          </w:tcPr>
          <w:p w14:paraId="21FCA43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514"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743482C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1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5 (2.9)</w:t>
            </w:r>
          </w:p>
        </w:tc>
        <w:tc>
          <w:tcPr>
            <w:tcW w:w="1031" w:type="dxa"/>
            <w:noWrap/>
            <w:hideMark/>
          </w:tcPr>
          <w:p w14:paraId="1D892FD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1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32FCD2D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51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2830B75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1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084" w:type="dxa"/>
            <w:noWrap/>
            <w:hideMark/>
          </w:tcPr>
          <w:p w14:paraId="6FF5E0B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1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076" w:type="dxa"/>
            <w:tcBorders>
              <w:right w:val="single" w:sz="4" w:space="0" w:color="auto"/>
            </w:tcBorders>
            <w:noWrap/>
            <w:hideMark/>
          </w:tcPr>
          <w:p w14:paraId="46BAA61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2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2F855DC3"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11866F96" w14:textId="77777777" w:rsidR="00236D0C" w:rsidRPr="00236D0C" w:rsidRDefault="00236D0C">
            <w:pPr>
              <w:rPr>
                <w:rFonts w:ascii="Calibri" w:eastAsia="Times New Roman" w:hAnsi="Calibri" w:cs="Times New Roman"/>
                <w:color w:val="000000"/>
                <w:sz w:val="22"/>
              </w:rPr>
              <w:pPrChange w:id="521" w:author="Chenyu(Cherie) Li" w:date="2021-07-19T17:06:00Z">
                <w:pPr>
                  <w:spacing w:line="240" w:lineRule="auto"/>
                  <w:contextualSpacing w:val="0"/>
                </w:pPr>
              </w:pPrChange>
            </w:pPr>
          </w:p>
        </w:tc>
        <w:tc>
          <w:tcPr>
            <w:tcW w:w="2899" w:type="dxa"/>
            <w:noWrap/>
            <w:hideMark/>
          </w:tcPr>
          <w:p w14:paraId="6D739A9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522"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Israel</w:t>
            </w:r>
          </w:p>
        </w:tc>
        <w:tc>
          <w:tcPr>
            <w:tcW w:w="915" w:type="dxa"/>
            <w:noWrap/>
            <w:hideMark/>
          </w:tcPr>
          <w:p w14:paraId="06FE9B0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523"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708E9A6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2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6 (3.4)</w:t>
            </w:r>
          </w:p>
        </w:tc>
        <w:tc>
          <w:tcPr>
            <w:tcW w:w="1031" w:type="dxa"/>
            <w:noWrap/>
            <w:hideMark/>
          </w:tcPr>
          <w:p w14:paraId="29C593F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2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1BC96596"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2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080" w:type="dxa"/>
            <w:noWrap/>
            <w:hideMark/>
          </w:tcPr>
          <w:p w14:paraId="184AE796"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2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4" w:type="dxa"/>
            <w:noWrap/>
            <w:hideMark/>
          </w:tcPr>
          <w:p w14:paraId="0CA332E6"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2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76" w:type="dxa"/>
            <w:tcBorders>
              <w:right w:val="single" w:sz="4" w:space="0" w:color="auto"/>
            </w:tcBorders>
            <w:noWrap/>
            <w:hideMark/>
          </w:tcPr>
          <w:p w14:paraId="6BE4470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2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(5.7)</w:t>
            </w:r>
          </w:p>
        </w:tc>
      </w:tr>
      <w:tr w:rsidR="00201EED" w:rsidRPr="00236D0C" w14:paraId="620CDBA7"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2A6ADEAD" w14:textId="77777777" w:rsidR="00236D0C" w:rsidRPr="00236D0C" w:rsidRDefault="00236D0C">
            <w:pPr>
              <w:rPr>
                <w:rFonts w:ascii="Calibri" w:eastAsia="Times New Roman" w:hAnsi="Calibri" w:cs="Times New Roman"/>
                <w:color w:val="000000"/>
                <w:sz w:val="22"/>
              </w:rPr>
              <w:pPrChange w:id="530" w:author="Chenyu(Cherie) Li" w:date="2021-07-19T17:06:00Z">
                <w:pPr>
                  <w:spacing w:line="240" w:lineRule="auto"/>
                  <w:contextualSpacing w:val="0"/>
                </w:pPr>
              </w:pPrChange>
            </w:pPr>
          </w:p>
        </w:tc>
        <w:tc>
          <w:tcPr>
            <w:tcW w:w="2899" w:type="dxa"/>
            <w:noWrap/>
            <w:hideMark/>
          </w:tcPr>
          <w:p w14:paraId="60ED6EB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531"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Italy</w:t>
            </w:r>
          </w:p>
        </w:tc>
        <w:tc>
          <w:tcPr>
            <w:tcW w:w="915" w:type="dxa"/>
            <w:noWrap/>
            <w:hideMark/>
          </w:tcPr>
          <w:p w14:paraId="0FBD0A1F"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532"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6239FE1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3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65D6508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3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69DB915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3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0" w:type="dxa"/>
            <w:noWrap/>
            <w:hideMark/>
          </w:tcPr>
          <w:p w14:paraId="2763E26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3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3DF1E99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53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049BA4C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53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r>
      <w:tr w:rsidR="00201EED" w:rsidRPr="00236D0C" w14:paraId="2D3E61B4"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22537774" w14:textId="77777777" w:rsidR="00236D0C" w:rsidRPr="00236D0C" w:rsidRDefault="00236D0C">
            <w:pPr>
              <w:rPr>
                <w:rFonts w:ascii="Calibri" w:eastAsia="Times New Roman" w:hAnsi="Calibri" w:cs="Times New Roman"/>
                <w:color w:val="000000"/>
                <w:sz w:val="22"/>
              </w:rPr>
              <w:pPrChange w:id="539" w:author="Chenyu(Cherie) Li" w:date="2021-07-19T17:06:00Z">
                <w:pPr>
                  <w:spacing w:line="240" w:lineRule="auto"/>
                  <w:contextualSpacing w:val="0"/>
                </w:pPr>
              </w:pPrChange>
            </w:pPr>
          </w:p>
        </w:tc>
        <w:tc>
          <w:tcPr>
            <w:tcW w:w="2899" w:type="dxa"/>
            <w:noWrap/>
            <w:hideMark/>
          </w:tcPr>
          <w:p w14:paraId="771A5230"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540"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Japan</w:t>
            </w:r>
          </w:p>
        </w:tc>
        <w:tc>
          <w:tcPr>
            <w:tcW w:w="915" w:type="dxa"/>
            <w:noWrap/>
            <w:hideMark/>
          </w:tcPr>
          <w:p w14:paraId="47CFEC5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541"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0EAB2EB6"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4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(1.7)</w:t>
            </w:r>
          </w:p>
        </w:tc>
        <w:tc>
          <w:tcPr>
            <w:tcW w:w="1031" w:type="dxa"/>
            <w:noWrap/>
            <w:hideMark/>
          </w:tcPr>
          <w:p w14:paraId="582BB2D0"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4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1F77C65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54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51006C8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54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184FE24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54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4BA8FEA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4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(8.6)</w:t>
            </w:r>
          </w:p>
        </w:tc>
      </w:tr>
      <w:tr w:rsidR="00201EED" w:rsidRPr="00236D0C" w14:paraId="3414CF61"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4D36F4BB" w14:textId="77777777" w:rsidR="00236D0C" w:rsidRPr="00236D0C" w:rsidRDefault="00236D0C">
            <w:pPr>
              <w:rPr>
                <w:rFonts w:ascii="Calibri" w:eastAsia="Times New Roman" w:hAnsi="Calibri" w:cs="Times New Roman"/>
                <w:color w:val="000000"/>
                <w:sz w:val="22"/>
              </w:rPr>
              <w:pPrChange w:id="548" w:author="Chenyu(Cherie) Li" w:date="2021-07-19T17:06:00Z">
                <w:pPr>
                  <w:spacing w:line="240" w:lineRule="auto"/>
                  <w:contextualSpacing w:val="0"/>
                </w:pPr>
              </w:pPrChange>
            </w:pPr>
          </w:p>
        </w:tc>
        <w:tc>
          <w:tcPr>
            <w:tcW w:w="2899" w:type="dxa"/>
            <w:noWrap/>
            <w:hideMark/>
          </w:tcPr>
          <w:p w14:paraId="5057889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549"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 xml:space="preserve">Japan </w:t>
            </w:r>
          </w:p>
        </w:tc>
        <w:tc>
          <w:tcPr>
            <w:tcW w:w="915" w:type="dxa"/>
            <w:noWrap/>
            <w:hideMark/>
          </w:tcPr>
          <w:p w14:paraId="491F0C5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550"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4728AA5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5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7E1B8B7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5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01C164F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55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734B156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55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2280B05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5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76" w:type="dxa"/>
            <w:tcBorders>
              <w:right w:val="single" w:sz="4" w:space="0" w:color="auto"/>
            </w:tcBorders>
            <w:noWrap/>
            <w:hideMark/>
          </w:tcPr>
          <w:p w14:paraId="3DF9D2B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5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r>
      <w:tr w:rsidR="00201EED" w:rsidRPr="00236D0C" w14:paraId="32AD0BBB"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1D64987A" w14:textId="77777777" w:rsidR="00236D0C" w:rsidRPr="00236D0C" w:rsidRDefault="00236D0C">
            <w:pPr>
              <w:rPr>
                <w:rFonts w:ascii="Calibri" w:eastAsia="Times New Roman" w:hAnsi="Calibri" w:cs="Times New Roman"/>
                <w:color w:val="000000"/>
                <w:sz w:val="22"/>
              </w:rPr>
              <w:pPrChange w:id="557" w:author="Chenyu(Cherie) Li" w:date="2021-07-19T17:06:00Z">
                <w:pPr>
                  <w:spacing w:line="240" w:lineRule="auto"/>
                  <w:contextualSpacing w:val="0"/>
                </w:pPr>
              </w:pPrChange>
            </w:pPr>
          </w:p>
        </w:tc>
        <w:tc>
          <w:tcPr>
            <w:tcW w:w="2899" w:type="dxa"/>
            <w:noWrap/>
            <w:hideMark/>
          </w:tcPr>
          <w:p w14:paraId="373A4AC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558"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Korea</w:t>
            </w:r>
          </w:p>
        </w:tc>
        <w:tc>
          <w:tcPr>
            <w:tcW w:w="915" w:type="dxa"/>
            <w:noWrap/>
            <w:hideMark/>
          </w:tcPr>
          <w:p w14:paraId="5254631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559"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0A69D07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6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7 (4.0)</w:t>
            </w:r>
          </w:p>
        </w:tc>
        <w:tc>
          <w:tcPr>
            <w:tcW w:w="1031" w:type="dxa"/>
            <w:noWrap/>
            <w:hideMark/>
          </w:tcPr>
          <w:p w14:paraId="186FCCD6"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6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204" w:type="dxa"/>
            <w:noWrap/>
            <w:hideMark/>
          </w:tcPr>
          <w:p w14:paraId="1411F28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6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(8.6)</w:t>
            </w:r>
          </w:p>
        </w:tc>
        <w:tc>
          <w:tcPr>
            <w:tcW w:w="1080" w:type="dxa"/>
            <w:noWrap/>
            <w:hideMark/>
          </w:tcPr>
          <w:p w14:paraId="0F91F52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6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084" w:type="dxa"/>
            <w:noWrap/>
            <w:hideMark/>
          </w:tcPr>
          <w:p w14:paraId="6D76469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6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6D7EC08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56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r>
      <w:tr w:rsidR="00201EED" w:rsidRPr="00236D0C" w14:paraId="50BDD865"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33A7D52F" w14:textId="77777777" w:rsidR="00236D0C" w:rsidRPr="00236D0C" w:rsidRDefault="00236D0C">
            <w:pPr>
              <w:rPr>
                <w:rFonts w:ascii="Calibri" w:eastAsia="Times New Roman" w:hAnsi="Calibri" w:cs="Times New Roman"/>
                <w:color w:val="000000"/>
                <w:sz w:val="22"/>
              </w:rPr>
              <w:pPrChange w:id="566" w:author="Chenyu(Cherie) Li" w:date="2021-07-19T17:06:00Z">
                <w:pPr>
                  <w:spacing w:line="240" w:lineRule="auto"/>
                  <w:contextualSpacing w:val="0"/>
                </w:pPr>
              </w:pPrChange>
            </w:pPr>
          </w:p>
        </w:tc>
        <w:tc>
          <w:tcPr>
            <w:tcW w:w="2899" w:type="dxa"/>
            <w:noWrap/>
            <w:hideMark/>
          </w:tcPr>
          <w:p w14:paraId="48AA342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567"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Malawi</w:t>
            </w:r>
          </w:p>
        </w:tc>
        <w:tc>
          <w:tcPr>
            <w:tcW w:w="915" w:type="dxa"/>
            <w:noWrap/>
            <w:hideMark/>
          </w:tcPr>
          <w:p w14:paraId="449FB25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568"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3D892B8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6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5257291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7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74D1264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57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16B695D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7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4" w:type="dxa"/>
            <w:noWrap/>
            <w:hideMark/>
          </w:tcPr>
          <w:p w14:paraId="759E179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7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4CFAE8B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57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r>
      <w:tr w:rsidR="00201EED" w:rsidRPr="00236D0C" w14:paraId="40215480"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1E236B77" w14:textId="77777777" w:rsidR="00236D0C" w:rsidRPr="00236D0C" w:rsidRDefault="00236D0C">
            <w:pPr>
              <w:rPr>
                <w:rFonts w:ascii="Calibri" w:eastAsia="Times New Roman" w:hAnsi="Calibri" w:cs="Times New Roman"/>
                <w:color w:val="000000"/>
                <w:sz w:val="22"/>
              </w:rPr>
              <w:pPrChange w:id="575" w:author="Chenyu(Cherie) Li" w:date="2021-07-19T17:06:00Z">
                <w:pPr>
                  <w:spacing w:line="240" w:lineRule="auto"/>
                  <w:contextualSpacing w:val="0"/>
                </w:pPr>
              </w:pPrChange>
            </w:pPr>
          </w:p>
        </w:tc>
        <w:tc>
          <w:tcPr>
            <w:tcW w:w="2899" w:type="dxa"/>
            <w:noWrap/>
            <w:hideMark/>
          </w:tcPr>
          <w:p w14:paraId="4FDE86B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576"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Mexico</w:t>
            </w:r>
          </w:p>
        </w:tc>
        <w:tc>
          <w:tcPr>
            <w:tcW w:w="915" w:type="dxa"/>
            <w:noWrap/>
            <w:hideMark/>
          </w:tcPr>
          <w:p w14:paraId="26E366E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577"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7CEED9B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7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72235E1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7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51DD1761"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8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0" w:type="dxa"/>
            <w:noWrap/>
            <w:hideMark/>
          </w:tcPr>
          <w:p w14:paraId="29D6D6A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8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31F5AC8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58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38E83AB7"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58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r>
      <w:tr w:rsidR="00201EED" w:rsidRPr="00236D0C" w14:paraId="173C7687"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59B37A0E" w14:textId="77777777" w:rsidR="00236D0C" w:rsidRPr="00236D0C" w:rsidRDefault="00236D0C">
            <w:pPr>
              <w:rPr>
                <w:rFonts w:ascii="Calibri" w:eastAsia="Times New Roman" w:hAnsi="Calibri" w:cs="Times New Roman"/>
                <w:color w:val="000000"/>
                <w:sz w:val="22"/>
              </w:rPr>
              <w:pPrChange w:id="584" w:author="Chenyu(Cherie) Li" w:date="2021-07-19T17:06:00Z">
                <w:pPr>
                  <w:spacing w:line="240" w:lineRule="auto"/>
                  <w:contextualSpacing w:val="0"/>
                </w:pPr>
              </w:pPrChange>
            </w:pPr>
          </w:p>
        </w:tc>
        <w:tc>
          <w:tcPr>
            <w:tcW w:w="2899" w:type="dxa"/>
            <w:noWrap/>
            <w:hideMark/>
          </w:tcPr>
          <w:p w14:paraId="555E56D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585"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Netherlands</w:t>
            </w:r>
          </w:p>
        </w:tc>
        <w:tc>
          <w:tcPr>
            <w:tcW w:w="915" w:type="dxa"/>
            <w:noWrap/>
            <w:hideMark/>
          </w:tcPr>
          <w:p w14:paraId="1F360AD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586"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774B7FD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8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26739CB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8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3C4F007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8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0" w:type="dxa"/>
            <w:noWrap/>
            <w:hideMark/>
          </w:tcPr>
          <w:p w14:paraId="3DD126E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59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1BCF223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59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745FB8A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59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r>
      <w:tr w:rsidR="00201EED" w:rsidRPr="00236D0C" w14:paraId="76414C18"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059BDD02" w14:textId="77777777" w:rsidR="00236D0C" w:rsidRPr="00236D0C" w:rsidRDefault="00236D0C">
            <w:pPr>
              <w:rPr>
                <w:rFonts w:ascii="Calibri" w:eastAsia="Times New Roman" w:hAnsi="Calibri" w:cs="Times New Roman"/>
                <w:color w:val="000000"/>
                <w:sz w:val="22"/>
              </w:rPr>
              <w:pPrChange w:id="593" w:author="Chenyu(Cherie) Li" w:date="2021-07-19T17:06:00Z">
                <w:pPr>
                  <w:spacing w:line="240" w:lineRule="auto"/>
                  <w:contextualSpacing w:val="0"/>
                </w:pPr>
              </w:pPrChange>
            </w:pPr>
          </w:p>
        </w:tc>
        <w:tc>
          <w:tcPr>
            <w:tcW w:w="2899" w:type="dxa"/>
            <w:noWrap/>
            <w:hideMark/>
          </w:tcPr>
          <w:p w14:paraId="477A3F8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594"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Oman</w:t>
            </w:r>
          </w:p>
        </w:tc>
        <w:tc>
          <w:tcPr>
            <w:tcW w:w="915" w:type="dxa"/>
            <w:noWrap/>
            <w:hideMark/>
          </w:tcPr>
          <w:p w14:paraId="37E4523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595"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4D340EC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9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(1.1)</w:t>
            </w:r>
          </w:p>
        </w:tc>
        <w:tc>
          <w:tcPr>
            <w:tcW w:w="1031" w:type="dxa"/>
            <w:noWrap/>
            <w:hideMark/>
          </w:tcPr>
          <w:p w14:paraId="6128DF7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9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7811778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9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0" w:type="dxa"/>
            <w:noWrap/>
            <w:hideMark/>
          </w:tcPr>
          <w:p w14:paraId="51243337"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59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4" w:type="dxa"/>
            <w:noWrap/>
            <w:hideMark/>
          </w:tcPr>
          <w:p w14:paraId="74CD9A7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0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0EABF777"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60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r>
      <w:tr w:rsidR="00201EED" w:rsidRPr="00236D0C" w14:paraId="41A7AB61"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421139F1" w14:textId="77777777" w:rsidR="00236D0C" w:rsidRPr="00236D0C" w:rsidRDefault="00236D0C">
            <w:pPr>
              <w:rPr>
                <w:rFonts w:ascii="Calibri" w:eastAsia="Times New Roman" w:hAnsi="Calibri" w:cs="Times New Roman"/>
                <w:color w:val="000000"/>
                <w:sz w:val="22"/>
              </w:rPr>
              <w:pPrChange w:id="602" w:author="Chenyu(Cherie) Li" w:date="2021-07-19T17:06:00Z">
                <w:pPr>
                  <w:spacing w:line="240" w:lineRule="auto"/>
                  <w:contextualSpacing w:val="0"/>
                </w:pPr>
              </w:pPrChange>
            </w:pPr>
          </w:p>
        </w:tc>
        <w:tc>
          <w:tcPr>
            <w:tcW w:w="2899" w:type="dxa"/>
            <w:noWrap/>
            <w:hideMark/>
          </w:tcPr>
          <w:p w14:paraId="29E8AAE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603"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Portugal</w:t>
            </w:r>
          </w:p>
        </w:tc>
        <w:tc>
          <w:tcPr>
            <w:tcW w:w="915" w:type="dxa"/>
            <w:noWrap/>
            <w:hideMark/>
          </w:tcPr>
          <w:p w14:paraId="5DF0CC9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604"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79E5759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0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72DC757F"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0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0E9474F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0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0" w:type="dxa"/>
            <w:noWrap/>
            <w:hideMark/>
          </w:tcPr>
          <w:p w14:paraId="7057C38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0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71F4FAC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60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5E46153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61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r>
      <w:tr w:rsidR="00201EED" w:rsidRPr="00236D0C" w14:paraId="6626E90F"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58667304" w14:textId="77777777" w:rsidR="00236D0C" w:rsidRPr="00236D0C" w:rsidRDefault="00236D0C">
            <w:pPr>
              <w:rPr>
                <w:rFonts w:ascii="Calibri" w:eastAsia="Times New Roman" w:hAnsi="Calibri" w:cs="Times New Roman"/>
                <w:color w:val="000000"/>
                <w:sz w:val="22"/>
              </w:rPr>
              <w:pPrChange w:id="611" w:author="Chenyu(Cherie) Li" w:date="2021-07-19T17:06:00Z">
                <w:pPr>
                  <w:spacing w:line="240" w:lineRule="auto"/>
                  <w:contextualSpacing w:val="0"/>
                </w:pPr>
              </w:pPrChange>
            </w:pPr>
          </w:p>
        </w:tc>
        <w:tc>
          <w:tcPr>
            <w:tcW w:w="2899" w:type="dxa"/>
            <w:noWrap/>
            <w:hideMark/>
          </w:tcPr>
          <w:p w14:paraId="6D5744E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612"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Singapore</w:t>
            </w:r>
          </w:p>
        </w:tc>
        <w:tc>
          <w:tcPr>
            <w:tcW w:w="915" w:type="dxa"/>
            <w:noWrap/>
            <w:hideMark/>
          </w:tcPr>
          <w:p w14:paraId="47FC4E8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613"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355E6D3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1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4 (2.3)</w:t>
            </w:r>
          </w:p>
        </w:tc>
        <w:tc>
          <w:tcPr>
            <w:tcW w:w="1031" w:type="dxa"/>
            <w:noWrap/>
            <w:hideMark/>
          </w:tcPr>
          <w:p w14:paraId="029173D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1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2116895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61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789F1D27"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61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0B2E568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1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(8.6)</w:t>
            </w:r>
          </w:p>
        </w:tc>
        <w:tc>
          <w:tcPr>
            <w:tcW w:w="1076" w:type="dxa"/>
            <w:tcBorders>
              <w:right w:val="single" w:sz="4" w:space="0" w:color="auto"/>
            </w:tcBorders>
            <w:noWrap/>
            <w:hideMark/>
          </w:tcPr>
          <w:p w14:paraId="0BB97E17"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1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51E26754"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7DC7C0D5" w14:textId="77777777" w:rsidR="00236D0C" w:rsidRPr="00236D0C" w:rsidRDefault="00236D0C">
            <w:pPr>
              <w:rPr>
                <w:rFonts w:ascii="Calibri" w:eastAsia="Times New Roman" w:hAnsi="Calibri" w:cs="Times New Roman"/>
                <w:color w:val="000000"/>
                <w:sz w:val="22"/>
              </w:rPr>
              <w:pPrChange w:id="620" w:author="Chenyu(Cherie) Li" w:date="2021-07-19T17:06:00Z">
                <w:pPr>
                  <w:spacing w:line="240" w:lineRule="auto"/>
                  <w:contextualSpacing w:val="0"/>
                </w:pPr>
              </w:pPrChange>
            </w:pPr>
          </w:p>
        </w:tc>
        <w:tc>
          <w:tcPr>
            <w:tcW w:w="2899" w:type="dxa"/>
            <w:noWrap/>
            <w:hideMark/>
          </w:tcPr>
          <w:p w14:paraId="733DAA2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621"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Spain</w:t>
            </w:r>
          </w:p>
        </w:tc>
        <w:tc>
          <w:tcPr>
            <w:tcW w:w="915" w:type="dxa"/>
            <w:noWrap/>
            <w:hideMark/>
          </w:tcPr>
          <w:p w14:paraId="1FB5A74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622"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16DE6A0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2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4 (2.3)</w:t>
            </w:r>
          </w:p>
        </w:tc>
        <w:tc>
          <w:tcPr>
            <w:tcW w:w="1031" w:type="dxa"/>
            <w:noWrap/>
            <w:hideMark/>
          </w:tcPr>
          <w:p w14:paraId="6D95E98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2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204" w:type="dxa"/>
            <w:noWrap/>
            <w:hideMark/>
          </w:tcPr>
          <w:p w14:paraId="2B2CC43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2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0" w:type="dxa"/>
            <w:noWrap/>
            <w:hideMark/>
          </w:tcPr>
          <w:p w14:paraId="6F70930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2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4CC44E1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2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76" w:type="dxa"/>
            <w:tcBorders>
              <w:right w:val="single" w:sz="4" w:space="0" w:color="auto"/>
            </w:tcBorders>
            <w:noWrap/>
            <w:hideMark/>
          </w:tcPr>
          <w:p w14:paraId="21F512E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2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0E3697D4"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75A2EBB0" w14:textId="77777777" w:rsidR="00236D0C" w:rsidRPr="00236D0C" w:rsidRDefault="00236D0C">
            <w:pPr>
              <w:rPr>
                <w:rFonts w:ascii="Calibri" w:eastAsia="Times New Roman" w:hAnsi="Calibri" w:cs="Times New Roman"/>
                <w:color w:val="000000"/>
                <w:sz w:val="22"/>
              </w:rPr>
              <w:pPrChange w:id="629" w:author="Chenyu(Cherie) Li" w:date="2021-07-19T17:06:00Z">
                <w:pPr>
                  <w:spacing w:line="240" w:lineRule="auto"/>
                  <w:contextualSpacing w:val="0"/>
                </w:pPr>
              </w:pPrChange>
            </w:pPr>
          </w:p>
        </w:tc>
        <w:tc>
          <w:tcPr>
            <w:tcW w:w="2899" w:type="dxa"/>
            <w:noWrap/>
            <w:hideMark/>
          </w:tcPr>
          <w:p w14:paraId="0638A78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630"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Sweden</w:t>
            </w:r>
          </w:p>
        </w:tc>
        <w:tc>
          <w:tcPr>
            <w:tcW w:w="915" w:type="dxa"/>
            <w:noWrap/>
            <w:hideMark/>
          </w:tcPr>
          <w:p w14:paraId="4680227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631"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3CB7E89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3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(1.1)</w:t>
            </w:r>
          </w:p>
        </w:tc>
        <w:tc>
          <w:tcPr>
            <w:tcW w:w="1031" w:type="dxa"/>
            <w:noWrap/>
            <w:hideMark/>
          </w:tcPr>
          <w:p w14:paraId="7662676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3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204" w:type="dxa"/>
            <w:noWrap/>
            <w:hideMark/>
          </w:tcPr>
          <w:p w14:paraId="3826D5D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3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44E705C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63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6DD6821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63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594A309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3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0DC9FB0E"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5F6B4F5E" w14:textId="77777777" w:rsidR="00236D0C" w:rsidRPr="00236D0C" w:rsidRDefault="00236D0C">
            <w:pPr>
              <w:rPr>
                <w:rFonts w:ascii="Calibri" w:eastAsia="Times New Roman" w:hAnsi="Calibri" w:cs="Times New Roman"/>
                <w:color w:val="000000"/>
                <w:sz w:val="22"/>
              </w:rPr>
              <w:pPrChange w:id="638" w:author="Chenyu(Cherie) Li" w:date="2021-07-19T17:06:00Z">
                <w:pPr>
                  <w:spacing w:line="240" w:lineRule="auto"/>
                  <w:contextualSpacing w:val="0"/>
                </w:pPr>
              </w:pPrChange>
            </w:pPr>
          </w:p>
        </w:tc>
        <w:tc>
          <w:tcPr>
            <w:tcW w:w="2899" w:type="dxa"/>
            <w:noWrap/>
            <w:hideMark/>
          </w:tcPr>
          <w:p w14:paraId="32D0C18F"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639"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Switzerland</w:t>
            </w:r>
          </w:p>
        </w:tc>
        <w:tc>
          <w:tcPr>
            <w:tcW w:w="915" w:type="dxa"/>
            <w:noWrap/>
            <w:hideMark/>
          </w:tcPr>
          <w:p w14:paraId="0D9E60D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640"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0FF511E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4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47BCE54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4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34B468C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64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0825470F"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4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4" w:type="dxa"/>
            <w:noWrap/>
            <w:hideMark/>
          </w:tcPr>
          <w:p w14:paraId="1923C1F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4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0BD537C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64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r>
      <w:tr w:rsidR="00201EED" w:rsidRPr="00236D0C" w14:paraId="4139C791"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18B1042E" w14:textId="77777777" w:rsidR="00236D0C" w:rsidRPr="00236D0C" w:rsidRDefault="00236D0C">
            <w:pPr>
              <w:rPr>
                <w:rFonts w:ascii="Calibri" w:eastAsia="Times New Roman" w:hAnsi="Calibri" w:cs="Times New Roman"/>
                <w:color w:val="000000"/>
                <w:sz w:val="22"/>
              </w:rPr>
              <w:pPrChange w:id="647" w:author="Chenyu(Cherie) Li" w:date="2021-07-19T17:06:00Z">
                <w:pPr>
                  <w:spacing w:line="240" w:lineRule="auto"/>
                  <w:contextualSpacing w:val="0"/>
                </w:pPr>
              </w:pPrChange>
            </w:pPr>
          </w:p>
        </w:tc>
        <w:tc>
          <w:tcPr>
            <w:tcW w:w="2899" w:type="dxa"/>
            <w:noWrap/>
            <w:hideMark/>
          </w:tcPr>
          <w:p w14:paraId="59FA261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648"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Taiwan</w:t>
            </w:r>
          </w:p>
        </w:tc>
        <w:tc>
          <w:tcPr>
            <w:tcW w:w="915" w:type="dxa"/>
            <w:noWrap/>
            <w:hideMark/>
          </w:tcPr>
          <w:p w14:paraId="6C94F25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649"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2922ACB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5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32495EC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5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43C5876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65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0BE954F7"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5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4" w:type="dxa"/>
            <w:noWrap/>
            <w:hideMark/>
          </w:tcPr>
          <w:p w14:paraId="116D3E9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5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27068C1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65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r>
      <w:tr w:rsidR="00201EED" w:rsidRPr="00236D0C" w14:paraId="28A18190"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60A9E4C2" w14:textId="77777777" w:rsidR="00236D0C" w:rsidRPr="00236D0C" w:rsidRDefault="00236D0C">
            <w:pPr>
              <w:rPr>
                <w:rFonts w:ascii="Calibri" w:eastAsia="Times New Roman" w:hAnsi="Calibri" w:cs="Times New Roman"/>
                <w:color w:val="000000"/>
                <w:sz w:val="22"/>
              </w:rPr>
              <w:pPrChange w:id="656" w:author="Chenyu(Cherie) Li" w:date="2021-07-19T17:06:00Z">
                <w:pPr>
                  <w:spacing w:line="240" w:lineRule="auto"/>
                  <w:contextualSpacing w:val="0"/>
                </w:pPr>
              </w:pPrChange>
            </w:pPr>
          </w:p>
        </w:tc>
        <w:tc>
          <w:tcPr>
            <w:tcW w:w="2899" w:type="dxa"/>
            <w:noWrap/>
            <w:hideMark/>
          </w:tcPr>
          <w:p w14:paraId="70B9D39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657"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Turkey</w:t>
            </w:r>
          </w:p>
        </w:tc>
        <w:tc>
          <w:tcPr>
            <w:tcW w:w="915" w:type="dxa"/>
            <w:noWrap/>
            <w:hideMark/>
          </w:tcPr>
          <w:p w14:paraId="23F673D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658"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40C7A77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5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466FA92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6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44B9878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66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1C91F72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66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26C35F3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66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3028CF3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6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40EEE1CE"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56F44754" w14:textId="77777777" w:rsidR="00236D0C" w:rsidRPr="00236D0C" w:rsidRDefault="00236D0C">
            <w:pPr>
              <w:rPr>
                <w:rFonts w:ascii="Calibri" w:eastAsia="Times New Roman" w:hAnsi="Calibri" w:cs="Times New Roman"/>
                <w:color w:val="000000"/>
                <w:sz w:val="22"/>
              </w:rPr>
              <w:pPrChange w:id="665" w:author="Chenyu(Cherie) Li" w:date="2021-07-19T17:06:00Z">
                <w:pPr>
                  <w:spacing w:line="240" w:lineRule="auto"/>
                  <w:contextualSpacing w:val="0"/>
                </w:pPr>
              </w:pPrChange>
            </w:pPr>
          </w:p>
        </w:tc>
        <w:tc>
          <w:tcPr>
            <w:tcW w:w="2899" w:type="dxa"/>
            <w:noWrap/>
            <w:hideMark/>
          </w:tcPr>
          <w:p w14:paraId="74614F6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666"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UK</w:t>
            </w:r>
          </w:p>
        </w:tc>
        <w:tc>
          <w:tcPr>
            <w:tcW w:w="915" w:type="dxa"/>
            <w:noWrap/>
            <w:hideMark/>
          </w:tcPr>
          <w:p w14:paraId="5431411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667"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009A312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6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20 (11.4)</w:t>
            </w:r>
          </w:p>
        </w:tc>
        <w:tc>
          <w:tcPr>
            <w:tcW w:w="1031" w:type="dxa"/>
            <w:noWrap/>
            <w:hideMark/>
          </w:tcPr>
          <w:p w14:paraId="365D3276"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6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204" w:type="dxa"/>
            <w:noWrap/>
            <w:hideMark/>
          </w:tcPr>
          <w:p w14:paraId="3065ABA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7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(8.6)</w:t>
            </w:r>
          </w:p>
        </w:tc>
        <w:tc>
          <w:tcPr>
            <w:tcW w:w="1080" w:type="dxa"/>
            <w:noWrap/>
            <w:hideMark/>
          </w:tcPr>
          <w:p w14:paraId="4777730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7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8 (22.9)</w:t>
            </w:r>
          </w:p>
        </w:tc>
        <w:tc>
          <w:tcPr>
            <w:tcW w:w="1084" w:type="dxa"/>
            <w:noWrap/>
            <w:hideMark/>
          </w:tcPr>
          <w:p w14:paraId="4C85687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7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4 (11.4)</w:t>
            </w:r>
          </w:p>
        </w:tc>
        <w:tc>
          <w:tcPr>
            <w:tcW w:w="1076" w:type="dxa"/>
            <w:tcBorders>
              <w:right w:val="single" w:sz="4" w:space="0" w:color="auto"/>
            </w:tcBorders>
            <w:noWrap/>
            <w:hideMark/>
          </w:tcPr>
          <w:p w14:paraId="3505F75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7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(8.6)</w:t>
            </w:r>
          </w:p>
        </w:tc>
      </w:tr>
      <w:tr w:rsidR="00201EED" w:rsidRPr="00236D0C" w14:paraId="39EA0E1E"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hideMark/>
          </w:tcPr>
          <w:p w14:paraId="275978D3" w14:textId="77777777" w:rsidR="00236D0C" w:rsidRPr="00236D0C" w:rsidRDefault="00236D0C">
            <w:pPr>
              <w:rPr>
                <w:rFonts w:ascii="Calibri" w:eastAsia="Times New Roman" w:hAnsi="Calibri" w:cs="Times New Roman"/>
                <w:color w:val="000000"/>
                <w:sz w:val="22"/>
              </w:rPr>
              <w:pPrChange w:id="674" w:author="Chenyu(Cherie) Li" w:date="2021-07-19T17:06:00Z">
                <w:pPr>
                  <w:spacing w:line="240" w:lineRule="auto"/>
                  <w:contextualSpacing w:val="0"/>
                </w:pPr>
              </w:pPrChange>
            </w:pPr>
          </w:p>
        </w:tc>
        <w:tc>
          <w:tcPr>
            <w:tcW w:w="2899" w:type="dxa"/>
            <w:noWrap/>
            <w:hideMark/>
          </w:tcPr>
          <w:p w14:paraId="2E7CFA1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675"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USA</w:t>
            </w:r>
          </w:p>
        </w:tc>
        <w:tc>
          <w:tcPr>
            <w:tcW w:w="915" w:type="dxa"/>
            <w:noWrap/>
            <w:hideMark/>
          </w:tcPr>
          <w:p w14:paraId="0B930A1E"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676"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22F7D87F"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7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97 (55.4)</w:t>
            </w:r>
          </w:p>
        </w:tc>
        <w:tc>
          <w:tcPr>
            <w:tcW w:w="1031" w:type="dxa"/>
            <w:noWrap/>
            <w:hideMark/>
          </w:tcPr>
          <w:p w14:paraId="1939517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7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25 (71.4)</w:t>
            </w:r>
          </w:p>
        </w:tc>
        <w:tc>
          <w:tcPr>
            <w:tcW w:w="1204" w:type="dxa"/>
            <w:noWrap/>
            <w:hideMark/>
          </w:tcPr>
          <w:p w14:paraId="46F5EC3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7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19 (54.3)</w:t>
            </w:r>
          </w:p>
        </w:tc>
        <w:tc>
          <w:tcPr>
            <w:tcW w:w="1080" w:type="dxa"/>
            <w:noWrap/>
            <w:hideMark/>
          </w:tcPr>
          <w:p w14:paraId="63749CA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8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18 (51.4)</w:t>
            </w:r>
          </w:p>
        </w:tc>
        <w:tc>
          <w:tcPr>
            <w:tcW w:w="1084" w:type="dxa"/>
            <w:noWrap/>
            <w:hideMark/>
          </w:tcPr>
          <w:p w14:paraId="0BA9965F"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8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19 (54.3)</w:t>
            </w:r>
          </w:p>
        </w:tc>
        <w:tc>
          <w:tcPr>
            <w:tcW w:w="1076" w:type="dxa"/>
            <w:tcBorders>
              <w:right w:val="single" w:sz="4" w:space="0" w:color="auto"/>
            </w:tcBorders>
            <w:noWrap/>
            <w:hideMark/>
          </w:tcPr>
          <w:p w14:paraId="03FA71B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8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16 (45.7)</w:t>
            </w:r>
          </w:p>
        </w:tc>
      </w:tr>
      <w:tr w:rsidR="00201EED" w:rsidRPr="00236D0C" w14:paraId="6D2711C7"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289969F9" w14:textId="0F905958" w:rsidR="00236D0C" w:rsidRDefault="00236D0C">
            <w:pPr>
              <w:rPr>
                <w:rFonts w:ascii="Calibri" w:eastAsia="Times New Roman" w:hAnsi="Calibri" w:cs="Times New Roman"/>
                <w:color w:val="000000"/>
                <w:sz w:val="22"/>
              </w:rPr>
              <w:pPrChange w:id="683" w:author="Chenyu(Cherie) Li" w:date="2021-07-19T17:06:00Z">
                <w:pPr>
                  <w:spacing w:line="240" w:lineRule="auto"/>
                  <w:contextualSpacing w:val="0"/>
                  <w:jc w:val="center"/>
                </w:pPr>
              </w:pPrChange>
            </w:pPr>
            <w:r w:rsidRPr="00236D0C">
              <w:rPr>
                <w:rFonts w:ascii="Calibri" w:eastAsia="Times New Roman" w:hAnsi="Calibri" w:cs="Times New Roman"/>
                <w:color w:val="000000"/>
                <w:sz w:val="22"/>
              </w:rPr>
              <w:t>Mention</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Missing</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Data,</w:t>
            </w:r>
          </w:p>
          <w:p w14:paraId="632C600D" w14:textId="20098754" w:rsidR="00236D0C" w:rsidRPr="00236D0C" w:rsidRDefault="00236D0C">
            <w:pPr>
              <w:rPr>
                <w:rFonts w:ascii="Calibri" w:eastAsia="Times New Roman" w:hAnsi="Calibri" w:cs="Times New Roman"/>
                <w:color w:val="000000"/>
                <w:sz w:val="22"/>
              </w:rPr>
              <w:pPrChange w:id="684" w:author="Chenyu(Cherie) Li" w:date="2021-07-19T17:06:00Z">
                <w:pPr>
                  <w:spacing w:line="240" w:lineRule="auto"/>
                  <w:contextualSpacing w:val="0"/>
                  <w:jc w:val="center"/>
                </w:pPr>
              </w:pPrChange>
            </w:pPr>
            <w:r w:rsidRPr="00236D0C">
              <w:rPr>
                <w:rFonts w:ascii="Calibri" w:eastAsia="Times New Roman" w:hAnsi="Calibri" w:cs="Times New Roman"/>
                <w:color w:val="000000"/>
                <w:sz w:val="22"/>
              </w:rPr>
              <w:t>n (%)</w:t>
            </w:r>
          </w:p>
        </w:tc>
        <w:tc>
          <w:tcPr>
            <w:tcW w:w="2899" w:type="dxa"/>
            <w:noWrap/>
            <w:hideMark/>
          </w:tcPr>
          <w:p w14:paraId="386DB3A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685"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No</w:t>
            </w:r>
          </w:p>
        </w:tc>
        <w:tc>
          <w:tcPr>
            <w:tcW w:w="915" w:type="dxa"/>
            <w:noWrap/>
            <w:hideMark/>
          </w:tcPr>
          <w:p w14:paraId="6392F5B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86" w:author="Chenyu(Cherie) Li" w:date="2021-07-19T17:06:00Z">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0</w:t>
            </w:r>
          </w:p>
        </w:tc>
        <w:tc>
          <w:tcPr>
            <w:tcW w:w="1275" w:type="dxa"/>
            <w:noWrap/>
            <w:hideMark/>
          </w:tcPr>
          <w:p w14:paraId="17E8A58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8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94 (53.7)</w:t>
            </w:r>
          </w:p>
        </w:tc>
        <w:tc>
          <w:tcPr>
            <w:tcW w:w="1031" w:type="dxa"/>
            <w:noWrap/>
            <w:hideMark/>
          </w:tcPr>
          <w:p w14:paraId="5323DDA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8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19 (54.3)</w:t>
            </w:r>
          </w:p>
        </w:tc>
        <w:tc>
          <w:tcPr>
            <w:tcW w:w="1204" w:type="dxa"/>
            <w:noWrap/>
            <w:hideMark/>
          </w:tcPr>
          <w:p w14:paraId="21FC0C51"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8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23 (65.7)</w:t>
            </w:r>
          </w:p>
        </w:tc>
        <w:tc>
          <w:tcPr>
            <w:tcW w:w="1080" w:type="dxa"/>
            <w:noWrap/>
            <w:hideMark/>
          </w:tcPr>
          <w:p w14:paraId="5D714A6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9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14 (40.0)</w:t>
            </w:r>
          </w:p>
        </w:tc>
        <w:tc>
          <w:tcPr>
            <w:tcW w:w="1084" w:type="dxa"/>
            <w:noWrap/>
            <w:hideMark/>
          </w:tcPr>
          <w:p w14:paraId="5E4130F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9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20 (57.1)</w:t>
            </w:r>
          </w:p>
        </w:tc>
        <w:tc>
          <w:tcPr>
            <w:tcW w:w="1076" w:type="dxa"/>
            <w:tcBorders>
              <w:right w:val="single" w:sz="4" w:space="0" w:color="auto"/>
            </w:tcBorders>
            <w:noWrap/>
            <w:hideMark/>
          </w:tcPr>
          <w:p w14:paraId="0600F0E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69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18 (51.4)</w:t>
            </w:r>
          </w:p>
        </w:tc>
      </w:tr>
      <w:tr w:rsidR="00201EED" w:rsidRPr="00236D0C" w14:paraId="61191CE5"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0EE1F828" w14:textId="77777777" w:rsidR="00236D0C" w:rsidRPr="00236D0C" w:rsidRDefault="00236D0C">
            <w:pPr>
              <w:rPr>
                <w:rFonts w:ascii="Calibri" w:eastAsia="Times New Roman" w:hAnsi="Calibri" w:cs="Times New Roman"/>
                <w:color w:val="000000"/>
                <w:sz w:val="22"/>
              </w:rPr>
              <w:pPrChange w:id="693" w:author="Chenyu(Cherie) Li" w:date="2021-07-19T17:06:00Z">
                <w:pPr>
                  <w:spacing w:line="240" w:lineRule="auto"/>
                  <w:contextualSpacing w:val="0"/>
                  <w:jc w:val="center"/>
                </w:pPr>
              </w:pPrChange>
            </w:pPr>
          </w:p>
        </w:tc>
        <w:tc>
          <w:tcPr>
            <w:tcW w:w="2899" w:type="dxa"/>
            <w:noWrap/>
            <w:hideMark/>
          </w:tcPr>
          <w:p w14:paraId="0DF9C99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694"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Yes, data cleaning</w:t>
            </w:r>
          </w:p>
        </w:tc>
        <w:tc>
          <w:tcPr>
            <w:tcW w:w="915" w:type="dxa"/>
            <w:noWrap/>
            <w:hideMark/>
          </w:tcPr>
          <w:p w14:paraId="42B6412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695"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64EF271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9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34 (19.4)</w:t>
            </w:r>
          </w:p>
        </w:tc>
        <w:tc>
          <w:tcPr>
            <w:tcW w:w="1031" w:type="dxa"/>
            <w:noWrap/>
            <w:hideMark/>
          </w:tcPr>
          <w:p w14:paraId="45BBDC6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9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6 (17.1)</w:t>
            </w:r>
          </w:p>
        </w:tc>
        <w:tc>
          <w:tcPr>
            <w:tcW w:w="1204" w:type="dxa"/>
            <w:noWrap/>
            <w:hideMark/>
          </w:tcPr>
          <w:p w14:paraId="5303FC1E"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9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6 (17.1)</w:t>
            </w:r>
          </w:p>
        </w:tc>
        <w:tc>
          <w:tcPr>
            <w:tcW w:w="1080" w:type="dxa"/>
            <w:noWrap/>
            <w:hideMark/>
          </w:tcPr>
          <w:p w14:paraId="5AEBDF6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69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11 (31.4)</w:t>
            </w:r>
          </w:p>
        </w:tc>
        <w:tc>
          <w:tcPr>
            <w:tcW w:w="1084" w:type="dxa"/>
            <w:noWrap/>
            <w:hideMark/>
          </w:tcPr>
          <w:p w14:paraId="25E6E18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0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6 (17.1)</w:t>
            </w:r>
          </w:p>
        </w:tc>
        <w:tc>
          <w:tcPr>
            <w:tcW w:w="1076" w:type="dxa"/>
            <w:tcBorders>
              <w:right w:val="single" w:sz="4" w:space="0" w:color="auto"/>
            </w:tcBorders>
            <w:noWrap/>
            <w:hideMark/>
          </w:tcPr>
          <w:p w14:paraId="2566500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0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5 (14.3)</w:t>
            </w:r>
          </w:p>
        </w:tc>
      </w:tr>
      <w:tr w:rsidR="00201EED" w:rsidRPr="00236D0C" w14:paraId="6F081430"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1B765CCD" w14:textId="77777777" w:rsidR="00236D0C" w:rsidRPr="00236D0C" w:rsidRDefault="00236D0C">
            <w:pPr>
              <w:rPr>
                <w:rFonts w:ascii="Calibri" w:eastAsia="Times New Roman" w:hAnsi="Calibri" w:cs="Times New Roman"/>
                <w:color w:val="000000"/>
                <w:sz w:val="22"/>
              </w:rPr>
              <w:pPrChange w:id="702" w:author="Chenyu(Cherie) Li" w:date="2021-07-19T17:06:00Z">
                <w:pPr>
                  <w:spacing w:line="240" w:lineRule="auto"/>
                  <w:contextualSpacing w:val="0"/>
                  <w:jc w:val="center"/>
                </w:pPr>
              </w:pPrChange>
            </w:pPr>
          </w:p>
        </w:tc>
        <w:tc>
          <w:tcPr>
            <w:tcW w:w="2899" w:type="dxa"/>
            <w:noWrap/>
            <w:hideMark/>
          </w:tcPr>
          <w:p w14:paraId="26D2F59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703"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Yes, data description</w:t>
            </w:r>
          </w:p>
        </w:tc>
        <w:tc>
          <w:tcPr>
            <w:tcW w:w="915" w:type="dxa"/>
            <w:noWrap/>
            <w:hideMark/>
          </w:tcPr>
          <w:p w14:paraId="0625A3B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704"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6D074E5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0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25 (14.3)</w:t>
            </w:r>
          </w:p>
        </w:tc>
        <w:tc>
          <w:tcPr>
            <w:tcW w:w="1031" w:type="dxa"/>
            <w:noWrap/>
            <w:hideMark/>
          </w:tcPr>
          <w:p w14:paraId="4C565BA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0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5 (14.3)</w:t>
            </w:r>
          </w:p>
        </w:tc>
        <w:tc>
          <w:tcPr>
            <w:tcW w:w="1204" w:type="dxa"/>
            <w:noWrap/>
            <w:hideMark/>
          </w:tcPr>
          <w:p w14:paraId="2806873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0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(8.6)</w:t>
            </w:r>
          </w:p>
        </w:tc>
        <w:tc>
          <w:tcPr>
            <w:tcW w:w="1080" w:type="dxa"/>
            <w:noWrap/>
            <w:hideMark/>
          </w:tcPr>
          <w:p w14:paraId="1D7DD3E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0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6 (17.1)</w:t>
            </w:r>
          </w:p>
        </w:tc>
        <w:tc>
          <w:tcPr>
            <w:tcW w:w="1084" w:type="dxa"/>
            <w:noWrap/>
            <w:hideMark/>
          </w:tcPr>
          <w:p w14:paraId="7F37CC2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0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5 (14.3)</w:t>
            </w:r>
          </w:p>
        </w:tc>
        <w:tc>
          <w:tcPr>
            <w:tcW w:w="1076" w:type="dxa"/>
            <w:tcBorders>
              <w:right w:val="single" w:sz="4" w:space="0" w:color="auto"/>
            </w:tcBorders>
            <w:noWrap/>
            <w:hideMark/>
          </w:tcPr>
          <w:p w14:paraId="1A9F5EE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1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6 (17.1)</w:t>
            </w:r>
          </w:p>
        </w:tc>
      </w:tr>
      <w:tr w:rsidR="00201EED" w:rsidRPr="00236D0C" w14:paraId="70BC1A08"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23FB5A98" w14:textId="77777777" w:rsidR="00236D0C" w:rsidRPr="00236D0C" w:rsidRDefault="00236D0C">
            <w:pPr>
              <w:rPr>
                <w:rFonts w:ascii="Calibri" w:eastAsia="Times New Roman" w:hAnsi="Calibri" w:cs="Times New Roman"/>
                <w:color w:val="000000"/>
                <w:sz w:val="22"/>
              </w:rPr>
              <w:pPrChange w:id="711" w:author="Chenyu(Cherie) Li" w:date="2021-07-19T17:06:00Z">
                <w:pPr>
                  <w:spacing w:line="240" w:lineRule="auto"/>
                  <w:contextualSpacing w:val="0"/>
                  <w:jc w:val="center"/>
                </w:pPr>
              </w:pPrChange>
            </w:pPr>
          </w:p>
        </w:tc>
        <w:tc>
          <w:tcPr>
            <w:tcW w:w="2899" w:type="dxa"/>
            <w:noWrap/>
            <w:hideMark/>
          </w:tcPr>
          <w:p w14:paraId="7CCF351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712"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Yes, limitation</w:t>
            </w:r>
          </w:p>
        </w:tc>
        <w:tc>
          <w:tcPr>
            <w:tcW w:w="915" w:type="dxa"/>
            <w:noWrap/>
            <w:hideMark/>
          </w:tcPr>
          <w:p w14:paraId="34346BD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713"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5A1A628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1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20 (11.4)</w:t>
            </w:r>
          </w:p>
        </w:tc>
        <w:tc>
          <w:tcPr>
            <w:tcW w:w="1031" w:type="dxa"/>
            <w:noWrap/>
            <w:hideMark/>
          </w:tcPr>
          <w:p w14:paraId="4143018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1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5 (14.3)</w:t>
            </w:r>
          </w:p>
        </w:tc>
        <w:tc>
          <w:tcPr>
            <w:tcW w:w="1204" w:type="dxa"/>
            <w:noWrap/>
            <w:hideMark/>
          </w:tcPr>
          <w:p w14:paraId="429E772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1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 (8.6)</w:t>
            </w:r>
          </w:p>
        </w:tc>
        <w:tc>
          <w:tcPr>
            <w:tcW w:w="1080" w:type="dxa"/>
            <w:noWrap/>
            <w:hideMark/>
          </w:tcPr>
          <w:p w14:paraId="544CF3B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1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4 (11.4)</w:t>
            </w:r>
          </w:p>
        </w:tc>
        <w:tc>
          <w:tcPr>
            <w:tcW w:w="1084" w:type="dxa"/>
            <w:noWrap/>
            <w:hideMark/>
          </w:tcPr>
          <w:p w14:paraId="272EC5A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1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 (8.6)</w:t>
            </w:r>
          </w:p>
        </w:tc>
        <w:tc>
          <w:tcPr>
            <w:tcW w:w="1076" w:type="dxa"/>
            <w:tcBorders>
              <w:right w:val="single" w:sz="4" w:space="0" w:color="auto"/>
            </w:tcBorders>
            <w:noWrap/>
            <w:hideMark/>
          </w:tcPr>
          <w:p w14:paraId="4861F33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1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5 (14.3)</w:t>
            </w:r>
          </w:p>
        </w:tc>
      </w:tr>
      <w:tr w:rsidR="00201EED" w:rsidRPr="00236D0C" w14:paraId="79CC7024"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B3FA6AE" w14:textId="77777777" w:rsidR="00236D0C" w:rsidRPr="00236D0C" w:rsidRDefault="00236D0C">
            <w:pPr>
              <w:rPr>
                <w:rFonts w:ascii="Calibri" w:eastAsia="Times New Roman" w:hAnsi="Calibri" w:cs="Times New Roman"/>
                <w:color w:val="000000"/>
                <w:sz w:val="22"/>
              </w:rPr>
              <w:pPrChange w:id="720" w:author="Chenyu(Cherie) Li" w:date="2021-07-19T17:06:00Z">
                <w:pPr>
                  <w:spacing w:line="240" w:lineRule="auto"/>
                  <w:contextualSpacing w:val="0"/>
                  <w:jc w:val="center"/>
                </w:pPr>
              </w:pPrChange>
            </w:pPr>
          </w:p>
        </w:tc>
        <w:tc>
          <w:tcPr>
            <w:tcW w:w="2899" w:type="dxa"/>
            <w:noWrap/>
            <w:hideMark/>
          </w:tcPr>
          <w:p w14:paraId="53EA5221"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721"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Yes, no missing</w:t>
            </w:r>
          </w:p>
        </w:tc>
        <w:tc>
          <w:tcPr>
            <w:tcW w:w="915" w:type="dxa"/>
            <w:noWrap/>
            <w:hideMark/>
          </w:tcPr>
          <w:p w14:paraId="5F5D8BA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722"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22C2C947"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2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(1.1)</w:t>
            </w:r>
          </w:p>
        </w:tc>
        <w:tc>
          <w:tcPr>
            <w:tcW w:w="1031" w:type="dxa"/>
            <w:noWrap/>
            <w:hideMark/>
          </w:tcPr>
          <w:p w14:paraId="25B0733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2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7D402D2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72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2211829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72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14CBCF1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2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76" w:type="dxa"/>
            <w:tcBorders>
              <w:right w:val="single" w:sz="4" w:space="0" w:color="auto"/>
            </w:tcBorders>
            <w:noWrap/>
            <w:hideMark/>
          </w:tcPr>
          <w:p w14:paraId="69D3B4D0"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2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5B08FCD7"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shd w:val="clear" w:color="auto" w:fill="auto"/>
            <w:noWrap/>
            <w:vAlign w:val="center"/>
            <w:hideMark/>
          </w:tcPr>
          <w:p w14:paraId="6685C02B" w14:textId="77777777" w:rsidR="00236D0C" w:rsidRDefault="00236D0C">
            <w:pPr>
              <w:rPr>
                <w:rFonts w:ascii="Calibri" w:eastAsia="Times New Roman" w:hAnsi="Calibri" w:cs="Times New Roman"/>
                <w:color w:val="000000"/>
                <w:sz w:val="22"/>
              </w:rPr>
              <w:pPrChange w:id="729" w:author="Chenyu(Cherie) Li" w:date="2021-07-19T17:06:00Z">
                <w:pPr>
                  <w:spacing w:line="240" w:lineRule="auto"/>
                  <w:contextualSpacing w:val="0"/>
                  <w:jc w:val="center"/>
                </w:pPr>
              </w:pPrChange>
            </w:pPr>
            <w:r w:rsidRPr="00236D0C">
              <w:rPr>
                <w:rFonts w:ascii="Calibri" w:eastAsia="Times New Roman" w:hAnsi="Calibri" w:cs="Times New Roman"/>
                <w:color w:val="000000"/>
                <w:sz w:val="22"/>
              </w:rPr>
              <w:lastRenderedPageBreak/>
              <w:t>Handled</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Missing</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Data</w:t>
            </w:r>
          </w:p>
          <w:p w14:paraId="32F71A74" w14:textId="00375A09" w:rsidR="00236D0C" w:rsidRPr="00236D0C" w:rsidRDefault="00236D0C">
            <w:pPr>
              <w:rPr>
                <w:rFonts w:ascii="Calibri" w:eastAsia="Times New Roman" w:hAnsi="Calibri" w:cs="Times New Roman"/>
                <w:color w:val="000000"/>
                <w:sz w:val="22"/>
              </w:rPr>
              <w:pPrChange w:id="730" w:author="Chenyu(Cherie) Li" w:date="2021-07-19T17:06:00Z">
                <w:pPr>
                  <w:spacing w:line="240" w:lineRule="auto"/>
                  <w:contextualSpacing w:val="0"/>
                  <w:jc w:val="center"/>
                </w:pPr>
              </w:pPrChange>
            </w:pPr>
            <w:r w:rsidRPr="00236D0C">
              <w:rPr>
                <w:rFonts w:ascii="Calibri" w:eastAsia="Times New Roman" w:hAnsi="Calibri" w:cs="Times New Roman"/>
                <w:color w:val="000000"/>
                <w:sz w:val="22"/>
              </w:rPr>
              <w:t>, n (%)</w:t>
            </w:r>
          </w:p>
        </w:tc>
        <w:tc>
          <w:tcPr>
            <w:tcW w:w="2899" w:type="dxa"/>
            <w:noWrap/>
            <w:hideMark/>
          </w:tcPr>
          <w:p w14:paraId="4CBE93E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731"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No</w:t>
            </w:r>
          </w:p>
        </w:tc>
        <w:tc>
          <w:tcPr>
            <w:tcW w:w="915" w:type="dxa"/>
            <w:noWrap/>
            <w:hideMark/>
          </w:tcPr>
          <w:p w14:paraId="463CF4D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32" w:author="Chenyu(Cherie) Li" w:date="2021-07-19T17:06:00Z">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0</w:t>
            </w:r>
          </w:p>
        </w:tc>
        <w:tc>
          <w:tcPr>
            <w:tcW w:w="1275" w:type="dxa"/>
            <w:noWrap/>
            <w:hideMark/>
          </w:tcPr>
          <w:p w14:paraId="2B8A840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3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136 (77.7)</w:t>
            </w:r>
          </w:p>
        </w:tc>
        <w:tc>
          <w:tcPr>
            <w:tcW w:w="1031" w:type="dxa"/>
            <w:noWrap/>
            <w:hideMark/>
          </w:tcPr>
          <w:p w14:paraId="7BF6B2F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3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27 (77.1)</w:t>
            </w:r>
          </w:p>
        </w:tc>
        <w:tc>
          <w:tcPr>
            <w:tcW w:w="1204" w:type="dxa"/>
            <w:noWrap/>
            <w:hideMark/>
          </w:tcPr>
          <w:p w14:paraId="423B913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3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28 (80.0)</w:t>
            </w:r>
          </w:p>
        </w:tc>
        <w:tc>
          <w:tcPr>
            <w:tcW w:w="1080" w:type="dxa"/>
            <w:noWrap/>
            <w:hideMark/>
          </w:tcPr>
          <w:p w14:paraId="023E670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3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22 (62.9)</w:t>
            </w:r>
          </w:p>
        </w:tc>
        <w:tc>
          <w:tcPr>
            <w:tcW w:w="1084" w:type="dxa"/>
            <w:noWrap/>
            <w:hideMark/>
          </w:tcPr>
          <w:p w14:paraId="2F029FE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3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29 (82.9)</w:t>
            </w:r>
          </w:p>
        </w:tc>
        <w:tc>
          <w:tcPr>
            <w:tcW w:w="1076" w:type="dxa"/>
            <w:tcBorders>
              <w:right w:val="single" w:sz="4" w:space="0" w:color="auto"/>
            </w:tcBorders>
            <w:noWrap/>
            <w:hideMark/>
          </w:tcPr>
          <w:p w14:paraId="12BC40A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3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30 (85.7)</w:t>
            </w:r>
          </w:p>
        </w:tc>
      </w:tr>
      <w:tr w:rsidR="00201EED" w:rsidRPr="00236D0C" w14:paraId="191199EB"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auto"/>
            <w:vAlign w:val="center"/>
            <w:hideMark/>
          </w:tcPr>
          <w:p w14:paraId="02D8AA76" w14:textId="77777777" w:rsidR="00236D0C" w:rsidRPr="00236D0C" w:rsidRDefault="00236D0C">
            <w:pPr>
              <w:rPr>
                <w:rFonts w:ascii="Calibri" w:eastAsia="Times New Roman" w:hAnsi="Calibri" w:cs="Times New Roman"/>
                <w:color w:val="000000"/>
                <w:sz w:val="22"/>
              </w:rPr>
              <w:pPrChange w:id="739" w:author="Chenyu(Cherie) Li" w:date="2021-07-19T17:06:00Z">
                <w:pPr>
                  <w:spacing w:line="240" w:lineRule="auto"/>
                  <w:contextualSpacing w:val="0"/>
                  <w:jc w:val="center"/>
                </w:pPr>
              </w:pPrChange>
            </w:pPr>
          </w:p>
        </w:tc>
        <w:tc>
          <w:tcPr>
            <w:tcW w:w="2899" w:type="dxa"/>
            <w:noWrap/>
            <w:hideMark/>
          </w:tcPr>
          <w:p w14:paraId="4D1028F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740"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Yes, Imputation</w:t>
            </w:r>
          </w:p>
        </w:tc>
        <w:tc>
          <w:tcPr>
            <w:tcW w:w="915" w:type="dxa"/>
            <w:noWrap/>
            <w:hideMark/>
          </w:tcPr>
          <w:p w14:paraId="00014DA1"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741"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4D0BCA31"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4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17 (9.7)</w:t>
            </w:r>
          </w:p>
        </w:tc>
        <w:tc>
          <w:tcPr>
            <w:tcW w:w="1031" w:type="dxa"/>
            <w:noWrap/>
            <w:hideMark/>
          </w:tcPr>
          <w:p w14:paraId="58589630"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4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(8.6)</w:t>
            </w:r>
          </w:p>
        </w:tc>
        <w:tc>
          <w:tcPr>
            <w:tcW w:w="1204" w:type="dxa"/>
            <w:noWrap/>
            <w:hideMark/>
          </w:tcPr>
          <w:p w14:paraId="598695B7"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4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080" w:type="dxa"/>
            <w:noWrap/>
            <w:hideMark/>
          </w:tcPr>
          <w:p w14:paraId="1B2A6500"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4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5 (14.3)</w:t>
            </w:r>
          </w:p>
        </w:tc>
        <w:tc>
          <w:tcPr>
            <w:tcW w:w="1084" w:type="dxa"/>
            <w:noWrap/>
            <w:hideMark/>
          </w:tcPr>
          <w:p w14:paraId="44716A7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4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4 (11.4)</w:t>
            </w:r>
          </w:p>
        </w:tc>
        <w:tc>
          <w:tcPr>
            <w:tcW w:w="1076" w:type="dxa"/>
            <w:tcBorders>
              <w:right w:val="single" w:sz="4" w:space="0" w:color="auto"/>
            </w:tcBorders>
            <w:noWrap/>
            <w:hideMark/>
          </w:tcPr>
          <w:p w14:paraId="4E0E63A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4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(8.6)</w:t>
            </w:r>
          </w:p>
        </w:tc>
      </w:tr>
      <w:tr w:rsidR="00201EED" w:rsidRPr="00236D0C" w14:paraId="0F01AA4B"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auto"/>
            <w:vAlign w:val="center"/>
            <w:hideMark/>
          </w:tcPr>
          <w:p w14:paraId="534A9234" w14:textId="77777777" w:rsidR="00236D0C" w:rsidRPr="00236D0C" w:rsidRDefault="00236D0C">
            <w:pPr>
              <w:rPr>
                <w:rFonts w:ascii="Calibri" w:eastAsia="Times New Roman" w:hAnsi="Calibri" w:cs="Times New Roman"/>
                <w:color w:val="000000"/>
                <w:sz w:val="22"/>
              </w:rPr>
              <w:pPrChange w:id="748" w:author="Chenyu(Cherie) Li" w:date="2021-07-19T17:06:00Z">
                <w:pPr>
                  <w:spacing w:line="240" w:lineRule="auto"/>
                  <w:contextualSpacing w:val="0"/>
                  <w:jc w:val="center"/>
                </w:pPr>
              </w:pPrChange>
            </w:pPr>
          </w:p>
        </w:tc>
        <w:tc>
          <w:tcPr>
            <w:tcW w:w="2899" w:type="dxa"/>
            <w:noWrap/>
            <w:hideMark/>
          </w:tcPr>
          <w:p w14:paraId="6ED7B9D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749"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Yes, excluded</w:t>
            </w:r>
          </w:p>
        </w:tc>
        <w:tc>
          <w:tcPr>
            <w:tcW w:w="915" w:type="dxa"/>
            <w:noWrap/>
            <w:hideMark/>
          </w:tcPr>
          <w:p w14:paraId="65007A7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750"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5E6704AA" w14:textId="65ABBABF"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5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w:t>
            </w:r>
            <w:ins w:id="752" w:author="Chenyu(Cherie) Li" w:date="2021-08-04T00:25:00Z">
              <w:r w:rsidR="00301721">
                <w:rPr>
                  <w:rFonts w:ascii="Calibri" w:eastAsia="Times New Roman" w:hAnsi="Calibri" w:cs="Times New Roman"/>
                  <w:color w:val="000000"/>
                  <w:sz w:val="22"/>
                </w:rPr>
                <w:t>9</w:t>
              </w:r>
            </w:ins>
            <w:del w:id="753" w:author="Chenyu(Cherie) Li" w:date="2021-08-04T00:25:00Z">
              <w:r w:rsidRPr="00236D0C" w:rsidDel="00301721">
                <w:rPr>
                  <w:rFonts w:ascii="Calibri" w:eastAsia="Times New Roman" w:hAnsi="Calibri" w:cs="Times New Roman"/>
                  <w:color w:val="000000"/>
                  <w:sz w:val="22"/>
                </w:rPr>
                <w:delText>5</w:delText>
              </w:r>
            </w:del>
            <w:r w:rsidRPr="00236D0C">
              <w:rPr>
                <w:rFonts w:ascii="Calibri" w:eastAsia="Times New Roman" w:hAnsi="Calibri" w:cs="Times New Roman"/>
                <w:color w:val="000000"/>
                <w:sz w:val="22"/>
              </w:rPr>
              <w:t xml:space="preserve"> (</w:t>
            </w:r>
            <w:ins w:id="754" w:author="Chenyu(Cherie) Li" w:date="2021-08-04T00:26:00Z">
              <w:r w:rsidR="00301721">
                <w:rPr>
                  <w:rFonts w:ascii="Calibri" w:eastAsia="Times New Roman" w:hAnsi="Calibri" w:cs="Times New Roman"/>
                  <w:color w:val="000000"/>
                  <w:sz w:val="22"/>
                </w:rPr>
                <w:t>10.9</w:t>
              </w:r>
            </w:ins>
            <w:del w:id="755" w:author="Chenyu(Cherie) Li" w:date="2021-08-04T00:26:00Z">
              <w:r w:rsidRPr="00236D0C" w:rsidDel="00301721">
                <w:rPr>
                  <w:rFonts w:ascii="Calibri" w:eastAsia="Times New Roman" w:hAnsi="Calibri" w:cs="Times New Roman"/>
                  <w:color w:val="000000"/>
                  <w:sz w:val="22"/>
                </w:rPr>
                <w:delText>8.6</w:delText>
              </w:r>
            </w:del>
            <w:r w:rsidRPr="00236D0C">
              <w:rPr>
                <w:rFonts w:ascii="Calibri" w:eastAsia="Times New Roman" w:hAnsi="Calibri" w:cs="Times New Roman"/>
                <w:color w:val="000000"/>
                <w:sz w:val="22"/>
              </w:rPr>
              <w:t>)</w:t>
            </w:r>
          </w:p>
        </w:tc>
        <w:tc>
          <w:tcPr>
            <w:tcW w:w="1031" w:type="dxa"/>
            <w:noWrap/>
            <w:hideMark/>
          </w:tcPr>
          <w:p w14:paraId="312ADB01" w14:textId="29B45FA6" w:rsidR="00236D0C" w:rsidRPr="00236D0C" w:rsidRDefault="003017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5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ins w:id="757" w:author="Chenyu(Cherie) Li" w:date="2021-08-04T00:26:00Z">
              <w:r>
                <w:rPr>
                  <w:rFonts w:ascii="Calibri" w:eastAsia="Times New Roman" w:hAnsi="Calibri" w:cs="Times New Roman"/>
                  <w:color w:val="000000"/>
                  <w:sz w:val="22"/>
                </w:rPr>
                <w:t>4</w:t>
              </w:r>
            </w:ins>
            <w:del w:id="758" w:author="Chenyu(Cherie) Li" w:date="2021-08-04T00:26:00Z">
              <w:r w:rsidR="00236D0C" w:rsidRPr="00236D0C" w:rsidDel="00301721">
                <w:rPr>
                  <w:rFonts w:ascii="Calibri" w:eastAsia="Times New Roman" w:hAnsi="Calibri" w:cs="Times New Roman"/>
                  <w:color w:val="000000"/>
                  <w:sz w:val="22"/>
                </w:rPr>
                <w:delText>3</w:delText>
              </w:r>
            </w:del>
            <w:r w:rsidR="00236D0C" w:rsidRPr="00236D0C">
              <w:rPr>
                <w:rFonts w:ascii="Calibri" w:eastAsia="Times New Roman" w:hAnsi="Calibri" w:cs="Times New Roman"/>
                <w:color w:val="000000"/>
                <w:sz w:val="22"/>
              </w:rPr>
              <w:t xml:space="preserve"> </w:t>
            </w:r>
            <w:ins w:id="759" w:author="Chenyu(Cherie) Li" w:date="2021-08-04T00:27:00Z">
              <w:r>
                <w:rPr>
                  <w:rFonts w:ascii="Calibri" w:eastAsia="Times New Roman" w:hAnsi="Calibri" w:cs="Times New Roman"/>
                  <w:color w:val="000000"/>
                  <w:sz w:val="22"/>
                </w:rPr>
                <w:t>(</w:t>
              </w:r>
            </w:ins>
            <w:ins w:id="760" w:author="Chenyu(Cherie) Li" w:date="2021-08-04T00:26:00Z">
              <w:r>
                <w:rPr>
                  <w:rFonts w:ascii="Calibri" w:eastAsia="Times New Roman" w:hAnsi="Calibri" w:cs="Times New Roman"/>
                  <w:color w:val="000000"/>
                  <w:sz w:val="22"/>
                </w:rPr>
                <w:t>11.4</w:t>
              </w:r>
            </w:ins>
            <w:del w:id="761" w:author="Chenyu(Cherie) Li" w:date="2021-08-04T00:26:00Z">
              <w:r w:rsidR="00236D0C" w:rsidRPr="00236D0C" w:rsidDel="00301721">
                <w:rPr>
                  <w:rFonts w:ascii="Calibri" w:eastAsia="Times New Roman" w:hAnsi="Calibri" w:cs="Times New Roman"/>
                  <w:color w:val="000000"/>
                  <w:sz w:val="22"/>
                </w:rPr>
                <w:delText>(8.6</w:delText>
              </w:r>
            </w:del>
            <w:r w:rsidR="00236D0C" w:rsidRPr="00236D0C">
              <w:rPr>
                <w:rFonts w:ascii="Calibri" w:eastAsia="Times New Roman" w:hAnsi="Calibri" w:cs="Times New Roman"/>
                <w:color w:val="000000"/>
                <w:sz w:val="22"/>
              </w:rPr>
              <w:t>)</w:t>
            </w:r>
          </w:p>
        </w:tc>
        <w:tc>
          <w:tcPr>
            <w:tcW w:w="1204" w:type="dxa"/>
            <w:noWrap/>
            <w:hideMark/>
          </w:tcPr>
          <w:p w14:paraId="542088C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6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5 (14.3)</w:t>
            </w:r>
          </w:p>
        </w:tc>
        <w:tc>
          <w:tcPr>
            <w:tcW w:w="1080" w:type="dxa"/>
            <w:noWrap/>
            <w:hideMark/>
          </w:tcPr>
          <w:p w14:paraId="7F2B5AAE" w14:textId="1F76B004" w:rsidR="00236D0C" w:rsidRPr="00236D0C" w:rsidRDefault="003017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6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ins w:id="764" w:author="Chenyu(Cherie) Li" w:date="2021-08-04T00:26:00Z">
              <w:r>
                <w:rPr>
                  <w:rFonts w:ascii="Calibri" w:eastAsia="Times New Roman" w:hAnsi="Calibri" w:cs="Times New Roman"/>
                  <w:color w:val="000000"/>
                  <w:sz w:val="22"/>
                </w:rPr>
                <w:t>6</w:t>
              </w:r>
            </w:ins>
            <w:del w:id="765" w:author="Chenyu(Cherie) Li" w:date="2021-08-04T00:26:00Z">
              <w:r w:rsidR="00236D0C" w:rsidRPr="00236D0C" w:rsidDel="00301721">
                <w:rPr>
                  <w:rFonts w:ascii="Calibri" w:eastAsia="Times New Roman" w:hAnsi="Calibri" w:cs="Times New Roman"/>
                  <w:color w:val="000000"/>
                  <w:sz w:val="22"/>
                </w:rPr>
                <w:delText>3</w:delText>
              </w:r>
            </w:del>
            <w:r w:rsidR="00236D0C" w:rsidRPr="00236D0C">
              <w:rPr>
                <w:rFonts w:ascii="Calibri" w:eastAsia="Times New Roman" w:hAnsi="Calibri" w:cs="Times New Roman"/>
                <w:color w:val="000000"/>
                <w:sz w:val="22"/>
              </w:rPr>
              <w:t xml:space="preserve"> (</w:t>
            </w:r>
            <w:ins w:id="766" w:author="Chenyu(Cherie) Li" w:date="2021-08-04T00:27:00Z">
              <w:r>
                <w:rPr>
                  <w:rFonts w:ascii="Calibri" w:eastAsia="Times New Roman" w:hAnsi="Calibri" w:cs="Times New Roman"/>
                  <w:color w:val="000000"/>
                  <w:sz w:val="22"/>
                </w:rPr>
                <w:t>17.1</w:t>
              </w:r>
            </w:ins>
            <w:del w:id="767" w:author="Chenyu(Cherie) Li" w:date="2021-08-04T00:27:00Z">
              <w:r w:rsidR="00236D0C" w:rsidRPr="00236D0C" w:rsidDel="00301721">
                <w:rPr>
                  <w:rFonts w:ascii="Calibri" w:eastAsia="Times New Roman" w:hAnsi="Calibri" w:cs="Times New Roman"/>
                  <w:color w:val="000000"/>
                  <w:sz w:val="22"/>
                </w:rPr>
                <w:delText>8.6</w:delText>
              </w:r>
            </w:del>
            <w:r w:rsidR="00236D0C" w:rsidRPr="00236D0C">
              <w:rPr>
                <w:rFonts w:ascii="Calibri" w:eastAsia="Times New Roman" w:hAnsi="Calibri" w:cs="Times New Roman"/>
                <w:color w:val="000000"/>
                <w:sz w:val="22"/>
              </w:rPr>
              <w:t>)</w:t>
            </w:r>
          </w:p>
        </w:tc>
        <w:tc>
          <w:tcPr>
            <w:tcW w:w="1084" w:type="dxa"/>
            <w:noWrap/>
            <w:hideMark/>
          </w:tcPr>
          <w:p w14:paraId="3D42CE1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6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076" w:type="dxa"/>
            <w:tcBorders>
              <w:right w:val="single" w:sz="4" w:space="0" w:color="auto"/>
            </w:tcBorders>
            <w:noWrap/>
            <w:hideMark/>
          </w:tcPr>
          <w:p w14:paraId="46E9B64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6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 (5.7)</w:t>
            </w:r>
          </w:p>
        </w:tc>
      </w:tr>
      <w:tr w:rsidR="00201EED" w:rsidRPr="00236D0C" w14:paraId="1BF0EA70"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auto"/>
            <w:vAlign w:val="center"/>
            <w:hideMark/>
          </w:tcPr>
          <w:p w14:paraId="4DF317C0" w14:textId="77777777" w:rsidR="00236D0C" w:rsidRPr="00236D0C" w:rsidRDefault="00236D0C">
            <w:pPr>
              <w:rPr>
                <w:rFonts w:ascii="Calibri" w:eastAsia="Times New Roman" w:hAnsi="Calibri" w:cs="Times New Roman"/>
                <w:color w:val="000000"/>
                <w:sz w:val="22"/>
              </w:rPr>
              <w:pPrChange w:id="770" w:author="Chenyu(Cherie) Li" w:date="2021-07-19T17:06:00Z">
                <w:pPr>
                  <w:spacing w:line="240" w:lineRule="auto"/>
                  <w:contextualSpacing w:val="0"/>
                  <w:jc w:val="center"/>
                </w:pPr>
              </w:pPrChange>
            </w:pPr>
          </w:p>
        </w:tc>
        <w:tc>
          <w:tcPr>
            <w:tcW w:w="2899" w:type="dxa"/>
            <w:noWrap/>
            <w:hideMark/>
          </w:tcPr>
          <w:p w14:paraId="01E2F83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771"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Yes, sensitivity analysis</w:t>
            </w:r>
          </w:p>
        </w:tc>
        <w:tc>
          <w:tcPr>
            <w:tcW w:w="915" w:type="dxa"/>
            <w:noWrap/>
            <w:hideMark/>
          </w:tcPr>
          <w:p w14:paraId="7B585FA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772"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085B043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7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(1.7)</w:t>
            </w:r>
          </w:p>
        </w:tc>
        <w:tc>
          <w:tcPr>
            <w:tcW w:w="1031" w:type="dxa"/>
            <w:noWrap/>
            <w:hideMark/>
          </w:tcPr>
          <w:p w14:paraId="26BE259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7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204" w:type="dxa"/>
            <w:noWrap/>
            <w:hideMark/>
          </w:tcPr>
          <w:p w14:paraId="67B43F9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7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08F82667"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7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084" w:type="dxa"/>
            <w:noWrap/>
            <w:hideMark/>
          </w:tcPr>
          <w:p w14:paraId="32E5E6C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7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38D3445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77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r>
      <w:tr w:rsidR="00201EED" w:rsidRPr="00236D0C" w14:paraId="7D09D369"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336576D4" w14:textId="2FC03E97" w:rsidR="00236D0C" w:rsidRDefault="00236D0C">
            <w:pPr>
              <w:rPr>
                <w:rFonts w:ascii="Calibri" w:eastAsia="Times New Roman" w:hAnsi="Calibri" w:cs="Times New Roman"/>
                <w:color w:val="000000"/>
                <w:sz w:val="22"/>
              </w:rPr>
              <w:pPrChange w:id="779" w:author="Chenyu(Cherie) Li" w:date="2021-07-19T17:06:00Z">
                <w:pPr>
                  <w:spacing w:line="240" w:lineRule="auto"/>
                  <w:contextualSpacing w:val="0"/>
                  <w:jc w:val="center"/>
                </w:pPr>
              </w:pPrChange>
            </w:pPr>
            <w:r>
              <w:rPr>
                <w:rFonts w:ascii="Calibri" w:eastAsia="Times New Roman" w:hAnsi="Calibri" w:cs="Times New Roman"/>
                <w:color w:val="000000"/>
                <w:sz w:val="22"/>
              </w:rPr>
              <w:t xml:space="preserve">Followed </w:t>
            </w:r>
            <w:r w:rsidRPr="00236D0C">
              <w:rPr>
                <w:rFonts w:ascii="Calibri" w:eastAsia="Times New Roman" w:hAnsi="Calibri" w:cs="Times New Roman"/>
                <w:color w:val="000000"/>
                <w:sz w:val="22"/>
              </w:rPr>
              <w:t>Check</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List,</w:t>
            </w:r>
          </w:p>
          <w:p w14:paraId="045E8CB4" w14:textId="6F51E25A" w:rsidR="00236D0C" w:rsidRPr="00236D0C" w:rsidRDefault="00236D0C">
            <w:pPr>
              <w:rPr>
                <w:rFonts w:ascii="Calibri" w:eastAsia="Times New Roman" w:hAnsi="Calibri" w:cs="Times New Roman"/>
                <w:color w:val="000000"/>
                <w:sz w:val="22"/>
              </w:rPr>
              <w:pPrChange w:id="780" w:author="Chenyu(Cherie) Li" w:date="2021-07-19T17:06:00Z">
                <w:pPr>
                  <w:spacing w:line="240" w:lineRule="auto"/>
                  <w:contextualSpacing w:val="0"/>
                  <w:jc w:val="center"/>
                </w:pPr>
              </w:pPrChange>
            </w:pPr>
            <w:r w:rsidRPr="00236D0C">
              <w:rPr>
                <w:rFonts w:ascii="Calibri" w:eastAsia="Times New Roman" w:hAnsi="Calibri" w:cs="Times New Roman"/>
                <w:color w:val="000000"/>
                <w:sz w:val="22"/>
              </w:rPr>
              <w:t>n (%)</w:t>
            </w:r>
          </w:p>
        </w:tc>
        <w:tc>
          <w:tcPr>
            <w:tcW w:w="2899" w:type="dxa"/>
            <w:noWrap/>
            <w:hideMark/>
          </w:tcPr>
          <w:p w14:paraId="3A4889D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781"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No</w:t>
            </w:r>
          </w:p>
        </w:tc>
        <w:tc>
          <w:tcPr>
            <w:tcW w:w="915" w:type="dxa"/>
            <w:noWrap/>
            <w:hideMark/>
          </w:tcPr>
          <w:p w14:paraId="0BDCDCA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82" w:author="Chenyu(Cherie) Li" w:date="2021-07-19T17:06:00Z">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0</w:t>
            </w:r>
          </w:p>
        </w:tc>
        <w:tc>
          <w:tcPr>
            <w:tcW w:w="1275" w:type="dxa"/>
            <w:noWrap/>
            <w:hideMark/>
          </w:tcPr>
          <w:p w14:paraId="330949C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8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171 (97.7)</w:t>
            </w:r>
          </w:p>
        </w:tc>
        <w:tc>
          <w:tcPr>
            <w:tcW w:w="1031" w:type="dxa"/>
            <w:noWrap/>
            <w:hideMark/>
          </w:tcPr>
          <w:p w14:paraId="065F6A9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8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34 (97.1)</w:t>
            </w:r>
          </w:p>
        </w:tc>
        <w:tc>
          <w:tcPr>
            <w:tcW w:w="1204" w:type="dxa"/>
            <w:noWrap/>
            <w:hideMark/>
          </w:tcPr>
          <w:p w14:paraId="15884DB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8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34 (97.1)</w:t>
            </w:r>
          </w:p>
        </w:tc>
        <w:tc>
          <w:tcPr>
            <w:tcW w:w="1080" w:type="dxa"/>
            <w:noWrap/>
            <w:hideMark/>
          </w:tcPr>
          <w:p w14:paraId="291B185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8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34 (97.1)</w:t>
            </w:r>
          </w:p>
        </w:tc>
        <w:tc>
          <w:tcPr>
            <w:tcW w:w="1084" w:type="dxa"/>
            <w:noWrap/>
            <w:hideMark/>
          </w:tcPr>
          <w:p w14:paraId="0F8087F0" w14:textId="7C616543"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8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35 (100.0</w:t>
            </w:r>
            <w:r w:rsidR="000A3089">
              <w:rPr>
                <w:rFonts w:ascii="Calibri" w:eastAsia="Times New Roman" w:hAnsi="Calibri" w:cs="Times New Roman"/>
                <w:color w:val="000000"/>
                <w:sz w:val="22"/>
              </w:rPr>
              <w:t>)</w:t>
            </w:r>
          </w:p>
        </w:tc>
        <w:tc>
          <w:tcPr>
            <w:tcW w:w="1076" w:type="dxa"/>
            <w:tcBorders>
              <w:right w:val="single" w:sz="4" w:space="0" w:color="auto"/>
            </w:tcBorders>
            <w:noWrap/>
            <w:hideMark/>
          </w:tcPr>
          <w:p w14:paraId="50EBB19E"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78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34 (97.1)</w:t>
            </w:r>
          </w:p>
        </w:tc>
      </w:tr>
      <w:tr w:rsidR="00201EED" w:rsidRPr="00236D0C" w14:paraId="3BD76867"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D005B40" w14:textId="77777777" w:rsidR="00236D0C" w:rsidRPr="00236D0C" w:rsidRDefault="00236D0C">
            <w:pPr>
              <w:rPr>
                <w:rFonts w:ascii="Calibri" w:eastAsia="Times New Roman" w:hAnsi="Calibri" w:cs="Times New Roman"/>
                <w:color w:val="000000"/>
                <w:sz w:val="22"/>
              </w:rPr>
              <w:pPrChange w:id="789" w:author="Chenyu(Cherie) Li" w:date="2021-07-19T17:06:00Z">
                <w:pPr>
                  <w:spacing w:line="240" w:lineRule="auto"/>
                  <w:contextualSpacing w:val="0"/>
                  <w:jc w:val="center"/>
                </w:pPr>
              </w:pPrChange>
            </w:pPr>
          </w:p>
        </w:tc>
        <w:tc>
          <w:tcPr>
            <w:tcW w:w="2899" w:type="dxa"/>
            <w:noWrap/>
            <w:hideMark/>
          </w:tcPr>
          <w:p w14:paraId="11B9AD0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790"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STROBE</w:t>
            </w:r>
          </w:p>
        </w:tc>
        <w:tc>
          <w:tcPr>
            <w:tcW w:w="915" w:type="dxa"/>
            <w:noWrap/>
            <w:hideMark/>
          </w:tcPr>
          <w:p w14:paraId="1B30768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791"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2D3F283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9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4 (2.3)</w:t>
            </w:r>
          </w:p>
        </w:tc>
        <w:tc>
          <w:tcPr>
            <w:tcW w:w="1031" w:type="dxa"/>
            <w:noWrap/>
            <w:hideMark/>
          </w:tcPr>
          <w:p w14:paraId="6AF6179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9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204" w:type="dxa"/>
            <w:noWrap/>
            <w:hideMark/>
          </w:tcPr>
          <w:p w14:paraId="7DF4381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9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0" w:type="dxa"/>
            <w:noWrap/>
            <w:hideMark/>
          </w:tcPr>
          <w:p w14:paraId="1D18158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9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4" w:type="dxa"/>
            <w:noWrap/>
            <w:hideMark/>
          </w:tcPr>
          <w:p w14:paraId="3FFEDA26"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9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2F03B22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79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708C5D28"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29585273" w14:textId="77777777" w:rsidR="00201EED" w:rsidRDefault="00236D0C">
            <w:pPr>
              <w:rPr>
                <w:rFonts w:ascii="Calibri" w:eastAsia="Times New Roman" w:hAnsi="Calibri" w:cs="Times New Roman"/>
                <w:color w:val="000000"/>
                <w:sz w:val="22"/>
              </w:rPr>
              <w:pPrChange w:id="798" w:author="Chenyu(Cherie) Li" w:date="2021-07-19T17:06:00Z">
                <w:pPr>
                  <w:spacing w:line="240" w:lineRule="auto"/>
                  <w:contextualSpacing w:val="0"/>
                  <w:jc w:val="center"/>
                </w:pPr>
              </w:pPrChange>
            </w:pPr>
            <w:r w:rsidRPr="00236D0C">
              <w:rPr>
                <w:rFonts w:ascii="Calibri" w:eastAsia="Times New Roman" w:hAnsi="Calibri" w:cs="Times New Roman"/>
                <w:color w:val="000000"/>
                <w:sz w:val="22"/>
              </w:rPr>
              <w:t>Analytic</w:t>
            </w:r>
            <w:r>
              <w:rPr>
                <w:rFonts w:ascii="Calibri" w:eastAsia="Times New Roman" w:hAnsi="Calibri" w:cs="Times New Roman"/>
                <w:color w:val="000000"/>
                <w:sz w:val="22"/>
              </w:rPr>
              <w:t xml:space="preserve"> T</w:t>
            </w:r>
            <w:r w:rsidRPr="00236D0C">
              <w:rPr>
                <w:rFonts w:ascii="Calibri" w:eastAsia="Times New Roman" w:hAnsi="Calibri" w:cs="Times New Roman"/>
                <w:color w:val="000000"/>
                <w:sz w:val="22"/>
              </w:rPr>
              <w:t>ool</w:t>
            </w:r>
            <w:r>
              <w:rPr>
                <w:rFonts w:ascii="Calibri" w:eastAsia="Times New Roman" w:hAnsi="Calibri" w:cs="Times New Roman"/>
                <w:color w:val="000000"/>
                <w:sz w:val="22"/>
              </w:rPr>
              <w:t xml:space="preserve">s </w:t>
            </w:r>
            <w:proofErr w:type="gramStart"/>
            <w:r>
              <w:rPr>
                <w:rFonts w:ascii="Calibri" w:eastAsia="Times New Roman" w:hAnsi="Calibri" w:cs="Times New Roman"/>
                <w:color w:val="000000"/>
                <w:sz w:val="22"/>
              </w:rPr>
              <w:t xml:space="preserve">Used </w:t>
            </w:r>
            <w:r w:rsidRPr="00236D0C">
              <w:rPr>
                <w:rFonts w:ascii="Calibri" w:eastAsia="Times New Roman" w:hAnsi="Calibri" w:cs="Times New Roman"/>
                <w:color w:val="000000"/>
                <w:sz w:val="22"/>
              </w:rPr>
              <w:t>,</w:t>
            </w:r>
            <w:proofErr w:type="gramEnd"/>
          </w:p>
          <w:p w14:paraId="51CCFB27" w14:textId="22C637D3" w:rsidR="00236D0C" w:rsidRPr="00236D0C" w:rsidRDefault="00236D0C">
            <w:pPr>
              <w:rPr>
                <w:rFonts w:ascii="Calibri" w:eastAsia="Times New Roman" w:hAnsi="Calibri" w:cs="Times New Roman"/>
                <w:color w:val="000000"/>
                <w:sz w:val="22"/>
              </w:rPr>
              <w:pPrChange w:id="799" w:author="Chenyu(Cherie) Li" w:date="2021-07-19T17:06:00Z">
                <w:pPr>
                  <w:spacing w:line="240" w:lineRule="auto"/>
                  <w:contextualSpacing w:val="0"/>
                  <w:jc w:val="center"/>
                </w:pPr>
              </w:pPrChange>
            </w:pPr>
            <w:r w:rsidRPr="00236D0C">
              <w:rPr>
                <w:rFonts w:ascii="Calibri" w:eastAsia="Times New Roman" w:hAnsi="Calibri" w:cs="Times New Roman"/>
                <w:color w:val="000000"/>
                <w:sz w:val="22"/>
              </w:rPr>
              <w:t xml:space="preserve"> n (%)</w:t>
            </w:r>
          </w:p>
        </w:tc>
        <w:tc>
          <w:tcPr>
            <w:tcW w:w="2899" w:type="dxa"/>
            <w:noWrap/>
            <w:hideMark/>
          </w:tcPr>
          <w:p w14:paraId="3FCBE8C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800"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CART Salford Predictive Miner</w:t>
            </w:r>
          </w:p>
        </w:tc>
        <w:tc>
          <w:tcPr>
            <w:tcW w:w="915" w:type="dxa"/>
            <w:noWrap/>
            <w:hideMark/>
          </w:tcPr>
          <w:p w14:paraId="0CAECDF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01" w:author="Chenyu(Cherie) Li" w:date="2021-07-19T17:06:00Z">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0</w:t>
            </w:r>
          </w:p>
        </w:tc>
        <w:tc>
          <w:tcPr>
            <w:tcW w:w="1275" w:type="dxa"/>
            <w:noWrap/>
            <w:hideMark/>
          </w:tcPr>
          <w:p w14:paraId="291FB61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0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4098C5B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0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204" w:type="dxa"/>
            <w:noWrap/>
            <w:hideMark/>
          </w:tcPr>
          <w:p w14:paraId="3FE64DB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0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013FEA2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0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0C05B18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0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5177809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0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r>
      <w:tr w:rsidR="00201EED" w:rsidRPr="00236D0C" w14:paraId="7F8E4643"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53DEB048" w14:textId="77777777" w:rsidR="00236D0C" w:rsidRPr="00236D0C" w:rsidRDefault="00236D0C">
            <w:pPr>
              <w:rPr>
                <w:rFonts w:ascii="Calibri" w:eastAsia="Times New Roman" w:hAnsi="Calibri" w:cs="Times New Roman"/>
                <w:color w:val="000000"/>
                <w:sz w:val="22"/>
              </w:rPr>
              <w:pPrChange w:id="808" w:author="Chenyu(Cherie) Li" w:date="2021-07-19T17:06:00Z">
                <w:pPr>
                  <w:spacing w:line="240" w:lineRule="auto"/>
                  <w:contextualSpacing w:val="0"/>
                </w:pPr>
              </w:pPrChange>
            </w:pPr>
          </w:p>
        </w:tc>
        <w:tc>
          <w:tcPr>
            <w:tcW w:w="2899" w:type="dxa"/>
            <w:noWrap/>
            <w:hideMark/>
          </w:tcPr>
          <w:p w14:paraId="211D919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809"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Didn't mention</w:t>
            </w:r>
          </w:p>
        </w:tc>
        <w:tc>
          <w:tcPr>
            <w:tcW w:w="915" w:type="dxa"/>
            <w:noWrap/>
            <w:hideMark/>
          </w:tcPr>
          <w:p w14:paraId="0667737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810"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49C4C696"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1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bookmarkStart w:id="812" w:name="OLE_LINK9"/>
            <w:bookmarkStart w:id="813" w:name="OLE_LINK10"/>
            <w:r w:rsidRPr="00236D0C">
              <w:rPr>
                <w:rFonts w:ascii="Calibri" w:eastAsia="Times New Roman" w:hAnsi="Calibri" w:cs="Times New Roman"/>
                <w:color w:val="000000"/>
                <w:sz w:val="22"/>
              </w:rPr>
              <w:t>28 (16.0)</w:t>
            </w:r>
            <w:bookmarkEnd w:id="812"/>
            <w:bookmarkEnd w:id="813"/>
          </w:p>
        </w:tc>
        <w:tc>
          <w:tcPr>
            <w:tcW w:w="1031" w:type="dxa"/>
            <w:noWrap/>
            <w:hideMark/>
          </w:tcPr>
          <w:p w14:paraId="1D03511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1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6 (17.1)</w:t>
            </w:r>
          </w:p>
        </w:tc>
        <w:tc>
          <w:tcPr>
            <w:tcW w:w="1204" w:type="dxa"/>
            <w:noWrap/>
            <w:hideMark/>
          </w:tcPr>
          <w:p w14:paraId="234ACF1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1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5 (14.3)</w:t>
            </w:r>
          </w:p>
        </w:tc>
        <w:tc>
          <w:tcPr>
            <w:tcW w:w="1080" w:type="dxa"/>
            <w:noWrap/>
            <w:hideMark/>
          </w:tcPr>
          <w:p w14:paraId="07F6DF1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1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8 (22.9)</w:t>
            </w:r>
          </w:p>
        </w:tc>
        <w:tc>
          <w:tcPr>
            <w:tcW w:w="1084" w:type="dxa"/>
            <w:noWrap/>
            <w:hideMark/>
          </w:tcPr>
          <w:p w14:paraId="24D8A73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1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3 (8.6)</w:t>
            </w:r>
          </w:p>
        </w:tc>
        <w:tc>
          <w:tcPr>
            <w:tcW w:w="1076" w:type="dxa"/>
            <w:tcBorders>
              <w:right w:val="single" w:sz="4" w:space="0" w:color="auto"/>
            </w:tcBorders>
            <w:noWrap/>
            <w:hideMark/>
          </w:tcPr>
          <w:p w14:paraId="269364C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1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6 (17.1)</w:t>
            </w:r>
          </w:p>
        </w:tc>
      </w:tr>
      <w:tr w:rsidR="00201EED" w:rsidRPr="00236D0C" w14:paraId="5EA8D820"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102A70FA" w14:textId="77777777" w:rsidR="00236D0C" w:rsidRPr="00236D0C" w:rsidRDefault="00236D0C">
            <w:pPr>
              <w:rPr>
                <w:rFonts w:ascii="Calibri" w:eastAsia="Times New Roman" w:hAnsi="Calibri" w:cs="Times New Roman"/>
                <w:color w:val="000000"/>
                <w:sz w:val="22"/>
              </w:rPr>
              <w:pPrChange w:id="819" w:author="Chenyu(Cherie) Li" w:date="2021-07-19T17:06:00Z">
                <w:pPr>
                  <w:spacing w:line="240" w:lineRule="auto"/>
                  <w:contextualSpacing w:val="0"/>
                </w:pPr>
              </w:pPrChange>
            </w:pPr>
          </w:p>
        </w:tc>
        <w:tc>
          <w:tcPr>
            <w:tcW w:w="2899" w:type="dxa"/>
            <w:noWrap/>
            <w:hideMark/>
          </w:tcPr>
          <w:p w14:paraId="473CEB6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820"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EZR</w:t>
            </w:r>
          </w:p>
        </w:tc>
        <w:tc>
          <w:tcPr>
            <w:tcW w:w="915" w:type="dxa"/>
            <w:noWrap/>
            <w:hideMark/>
          </w:tcPr>
          <w:p w14:paraId="071EC9C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821"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43305D9E"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2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31844D5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2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3B96EAE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2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27BD740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2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2A193CE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2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25418C1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2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746797C3"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0E78282F" w14:textId="77777777" w:rsidR="00236D0C" w:rsidRPr="00236D0C" w:rsidRDefault="00236D0C">
            <w:pPr>
              <w:rPr>
                <w:rFonts w:ascii="Calibri" w:eastAsia="Times New Roman" w:hAnsi="Calibri" w:cs="Times New Roman"/>
                <w:color w:val="000000"/>
                <w:sz w:val="22"/>
              </w:rPr>
              <w:pPrChange w:id="828" w:author="Chenyu(Cherie) Li" w:date="2021-07-19T17:06:00Z">
                <w:pPr>
                  <w:spacing w:line="240" w:lineRule="auto"/>
                  <w:contextualSpacing w:val="0"/>
                </w:pPr>
              </w:pPrChange>
            </w:pPr>
          </w:p>
        </w:tc>
        <w:tc>
          <w:tcPr>
            <w:tcW w:w="2899" w:type="dxa"/>
            <w:noWrap/>
            <w:hideMark/>
          </w:tcPr>
          <w:p w14:paraId="32AA3D6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829"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Excel</w:t>
            </w:r>
          </w:p>
        </w:tc>
        <w:tc>
          <w:tcPr>
            <w:tcW w:w="915" w:type="dxa"/>
            <w:noWrap/>
            <w:hideMark/>
          </w:tcPr>
          <w:p w14:paraId="4802B0A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830"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2A4093E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3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0A778B9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3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2733FFC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83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10E8EEF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83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5323E92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83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23B5115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3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19FFFC9F"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45360D86" w14:textId="77777777" w:rsidR="00236D0C" w:rsidRPr="00236D0C" w:rsidRDefault="00236D0C">
            <w:pPr>
              <w:rPr>
                <w:rFonts w:ascii="Calibri" w:eastAsia="Times New Roman" w:hAnsi="Calibri" w:cs="Times New Roman"/>
                <w:color w:val="000000"/>
                <w:sz w:val="22"/>
              </w:rPr>
              <w:pPrChange w:id="837" w:author="Chenyu(Cherie) Li" w:date="2021-07-19T17:06:00Z">
                <w:pPr>
                  <w:spacing w:line="240" w:lineRule="auto"/>
                  <w:contextualSpacing w:val="0"/>
                </w:pPr>
              </w:pPrChange>
            </w:pPr>
          </w:p>
        </w:tc>
        <w:tc>
          <w:tcPr>
            <w:tcW w:w="2899" w:type="dxa"/>
            <w:noWrap/>
            <w:hideMark/>
          </w:tcPr>
          <w:p w14:paraId="45B1A6E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838"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GraphPad Prism</w:t>
            </w:r>
          </w:p>
        </w:tc>
        <w:tc>
          <w:tcPr>
            <w:tcW w:w="915" w:type="dxa"/>
            <w:noWrap/>
            <w:hideMark/>
          </w:tcPr>
          <w:p w14:paraId="4B5D6C0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839"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5A05F62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4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31C1E79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4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76DDDA5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4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380D9FE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4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7DBB732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4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1B3D4EA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4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7091508B"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0C8B14F7" w14:textId="77777777" w:rsidR="00236D0C" w:rsidRPr="00236D0C" w:rsidRDefault="00236D0C">
            <w:pPr>
              <w:rPr>
                <w:rFonts w:ascii="Calibri" w:eastAsia="Times New Roman" w:hAnsi="Calibri" w:cs="Times New Roman"/>
                <w:color w:val="000000"/>
                <w:sz w:val="22"/>
              </w:rPr>
              <w:pPrChange w:id="846" w:author="Chenyu(Cherie) Li" w:date="2021-07-19T17:06:00Z">
                <w:pPr>
                  <w:spacing w:line="240" w:lineRule="auto"/>
                  <w:contextualSpacing w:val="0"/>
                </w:pPr>
              </w:pPrChange>
            </w:pPr>
          </w:p>
        </w:tc>
        <w:tc>
          <w:tcPr>
            <w:tcW w:w="2899" w:type="dxa"/>
            <w:noWrap/>
            <w:hideMark/>
          </w:tcPr>
          <w:p w14:paraId="4EAFF9D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847"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JMP</w:t>
            </w:r>
          </w:p>
        </w:tc>
        <w:tc>
          <w:tcPr>
            <w:tcW w:w="915" w:type="dxa"/>
            <w:noWrap/>
            <w:hideMark/>
          </w:tcPr>
          <w:p w14:paraId="50113441"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848"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3F0E787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4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292FE7F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5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204" w:type="dxa"/>
            <w:noWrap/>
            <w:hideMark/>
          </w:tcPr>
          <w:p w14:paraId="2DE3935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5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0E97BCC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85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6E311DA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85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6D4AFB2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85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r>
      <w:tr w:rsidR="00201EED" w:rsidRPr="00236D0C" w14:paraId="0D0C294C"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11CBD4D1" w14:textId="77777777" w:rsidR="00236D0C" w:rsidRPr="00236D0C" w:rsidRDefault="00236D0C">
            <w:pPr>
              <w:rPr>
                <w:rFonts w:ascii="Calibri" w:eastAsia="Times New Roman" w:hAnsi="Calibri" w:cs="Times New Roman"/>
                <w:color w:val="000000"/>
                <w:sz w:val="22"/>
              </w:rPr>
              <w:pPrChange w:id="855" w:author="Chenyu(Cherie) Li" w:date="2021-07-19T17:06:00Z">
                <w:pPr>
                  <w:spacing w:line="240" w:lineRule="auto"/>
                  <w:contextualSpacing w:val="0"/>
                </w:pPr>
              </w:pPrChange>
            </w:pPr>
          </w:p>
        </w:tc>
        <w:tc>
          <w:tcPr>
            <w:tcW w:w="2899" w:type="dxa"/>
            <w:noWrap/>
            <w:hideMark/>
          </w:tcPr>
          <w:p w14:paraId="53B0143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856"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roofErr w:type="spellStart"/>
            <w:r w:rsidRPr="00236D0C">
              <w:rPr>
                <w:rFonts w:ascii="Calibri" w:eastAsia="Times New Roman" w:hAnsi="Calibri" w:cs="Times New Roman"/>
                <w:b/>
                <w:bCs/>
                <w:color w:val="000000"/>
                <w:sz w:val="22"/>
              </w:rPr>
              <w:t>Mplus</w:t>
            </w:r>
            <w:proofErr w:type="spellEnd"/>
          </w:p>
        </w:tc>
        <w:tc>
          <w:tcPr>
            <w:tcW w:w="915" w:type="dxa"/>
            <w:noWrap/>
            <w:hideMark/>
          </w:tcPr>
          <w:p w14:paraId="2503737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857"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10718A0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5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6EC7FFCF"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5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204" w:type="dxa"/>
            <w:noWrap/>
            <w:hideMark/>
          </w:tcPr>
          <w:p w14:paraId="09AD91E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6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62C3EFF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6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11D9996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6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63DF6AA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6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r>
      <w:tr w:rsidR="00201EED" w:rsidRPr="00236D0C" w14:paraId="1D67E758"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2698EFCC" w14:textId="77777777" w:rsidR="00236D0C" w:rsidRPr="00236D0C" w:rsidRDefault="00236D0C">
            <w:pPr>
              <w:rPr>
                <w:rFonts w:ascii="Calibri" w:eastAsia="Times New Roman" w:hAnsi="Calibri" w:cs="Times New Roman"/>
                <w:color w:val="000000"/>
                <w:sz w:val="22"/>
              </w:rPr>
              <w:pPrChange w:id="864" w:author="Chenyu(Cherie) Li" w:date="2021-07-19T17:06:00Z">
                <w:pPr>
                  <w:spacing w:line="240" w:lineRule="auto"/>
                  <w:contextualSpacing w:val="0"/>
                </w:pPr>
              </w:pPrChange>
            </w:pPr>
          </w:p>
        </w:tc>
        <w:tc>
          <w:tcPr>
            <w:tcW w:w="2899" w:type="dxa"/>
            <w:noWrap/>
            <w:hideMark/>
          </w:tcPr>
          <w:p w14:paraId="54343ED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865"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NCSS</w:t>
            </w:r>
          </w:p>
        </w:tc>
        <w:tc>
          <w:tcPr>
            <w:tcW w:w="915" w:type="dxa"/>
            <w:noWrap/>
            <w:hideMark/>
          </w:tcPr>
          <w:p w14:paraId="735CE213"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866"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4D59F6C7"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6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0F5CFE26"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6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7D8EA0B6"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86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63B86D10"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87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353CDDE6"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87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7B19874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7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4D741FAD"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3622DD22" w14:textId="77777777" w:rsidR="00236D0C" w:rsidRPr="00236D0C" w:rsidRDefault="00236D0C">
            <w:pPr>
              <w:rPr>
                <w:rFonts w:ascii="Calibri" w:eastAsia="Times New Roman" w:hAnsi="Calibri" w:cs="Times New Roman"/>
                <w:color w:val="000000"/>
                <w:sz w:val="22"/>
              </w:rPr>
              <w:pPrChange w:id="873" w:author="Chenyu(Cherie) Li" w:date="2021-07-19T17:06:00Z">
                <w:pPr>
                  <w:spacing w:line="240" w:lineRule="auto"/>
                  <w:contextualSpacing w:val="0"/>
                </w:pPr>
              </w:pPrChange>
            </w:pPr>
          </w:p>
        </w:tc>
        <w:tc>
          <w:tcPr>
            <w:tcW w:w="2899" w:type="dxa"/>
            <w:noWrap/>
            <w:hideMark/>
          </w:tcPr>
          <w:p w14:paraId="728A23B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874"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roofErr w:type="spellStart"/>
            <w:r w:rsidRPr="00236D0C">
              <w:rPr>
                <w:rFonts w:ascii="Calibri" w:eastAsia="Times New Roman" w:hAnsi="Calibri" w:cs="Times New Roman"/>
                <w:b/>
                <w:bCs/>
                <w:color w:val="000000"/>
                <w:sz w:val="22"/>
              </w:rPr>
              <w:t>MedCalc</w:t>
            </w:r>
            <w:proofErr w:type="spellEnd"/>
          </w:p>
        </w:tc>
        <w:tc>
          <w:tcPr>
            <w:tcW w:w="915" w:type="dxa"/>
            <w:noWrap/>
            <w:hideMark/>
          </w:tcPr>
          <w:p w14:paraId="3889E0F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875"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1C87BBA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7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1E367BF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7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2B3E701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7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080" w:type="dxa"/>
            <w:noWrap/>
            <w:hideMark/>
          </w:tcPr>
          <w:p w14:paraId="155F3FD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7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0221870F"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8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5B46FD66"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88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r>
      <w:tr w:rsidR="00201EED" w:rsidRPr="00236D0C" w14:paraId="674EF439"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7AF016B9" w14:textId="77777777" w:rsidR="00236D0C" w:rsidRPr="00236D0C" w:rsidRDefault="00236D0C">
            <w:pPr>
              <w:rPr>
                <w:rFonts w:ascii="Calibri" w:eastAsia="Times New Roman" w:hAnsi="Calibri" w:cs="Times New Roman"/>
                <w:color w:val="000000"/>
                <w:sz w:val="22"/>
              </w:rPr>
              <w:pPrChange w:id="882" w:author="Chenyu(Cherie) Li" w:date="2021-07-19T17:06:00Z">
                <w:pPr>
                  <w:spacing w:line="240" w:lineRule="auto"/>
                  <w:contextualSpacing w:val="0"/>
                </w:pPr>
              </w:pPrChange>
            </w:pPr>
          </w:p>
        </w:tc>
        <w:tc>
          <w:tcPr>
            <w:tcW w:w="2899" w:type="dxa"/>
            <w:noWrap/>
            <w:hideMark/>
          </w:tcPr>
          <w:p w14:paraId="67A4A01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883"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roofErr w:type="spellStart"/>
            <w:r w:rsidRPr="00236D0C">
              <w:rPr>
                <w:rFonts w:ascii="Calibri" w:eastAsia="Times New Roman" w:hAnsi="Calibri" w:cs="Times New Roman"/>
                <w:b/>
                <w:bCs/>
                <w:color w:val="000000"/>
                <w:sz w:val="22"/>
              </w:rPr>
              <w:t>Epidata</w:t>
            </w:r>
            <w:proofErr w:type="spellEnd"/>
          </w:p>
        </w:tc>
        <w:tc>
          <w:tcPr>
            <w:tcW w:w="915" w:type="dxa"/>
            <w:noWrap/>
            <w:hideMark/>
          </w:tcPr>
          <w:p w14:paraId="319F110A"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884"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3E5D6F5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8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2184699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8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204" w:type="dxa"/>
            <w:noWrap/>
            <w:hideMark/>
          </w:tcPr>
          <w:p w14:paraId="6FD3A6A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88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25AD954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88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0F45D18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88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04846CC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89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368752C9"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5AFC234B" w14:textId="77777777" w:rsidR="00236D0C" w:rsidRPr="00236D0C" w:rsidRDefault="00236D0C">
            <w:pPr>
              <w:rPr>
                <w:rFonts w:ascii="Calibri" w:eastAsia="Times New Roman" w:hAnsi="Calibri" w:cs="Times New Roman"/>
                <w:color w:val="000000"/>
                <w:sz w:val="22"/>
              </w:rPr>
              <w:pPrChange w:id="891" w:author="Chenyu(Cherie) Li" w:date="2021-07-19T17:06:00Z">
                <w:pPr>
                  <w:spacing w:line="240" w:lineRule="auto"/>
                  <w:contextualSpacing w:val="0"/>
                </w:pPr>
              </w:pPrChange>
            </w:pPr>
          </w:p>
        </w:tc>
        <w:tc>
          <w:tcPr>
            <w:tcW w:w="2899" w:type="dxa"/>
            <w:noWrap/>
            <w:hideMark/>
          </w:tcPr>
          <w:p w14:paraId="15E2E65D"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892"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R</w:t>
            </w:r>
          </w:p>
        </w:tc>
        <w:tc>
          <w:tcPr>
            <w:tcW w:w="915" w:type="dxa"/>
            <w:noWrap/>
            <w:hideMark/>
          </w:tcPr>
          <w:p w14:paraId="3CAC49C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893"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38969EB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9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20 (11.4)</w:t>
            </w:r>
          </w:p>
        </w:tc>
        <w:tc>
          <w:tcPr>
            <w:tcW w:w="1031" w:type="dxa"/>
            <w:noWrap/>
            <w:hideMark/>
          </w:tcPr>
          <w:p w14:paraId="0553F3B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9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00B9FC3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9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2 (5.7)</w:t>
            </w:r>
          </w:p>
        </w:tc>
        <w:tc>
          <w:tcPr>
            <w:tcW w:w="1080" w:type="dxa"/>
            <w:noWrap/>
            <w:hideMark/>
          </w:tcPr>
          <w:p w14:paraId="7A0D950E"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9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5 (14.3)</w:t>
            </w:r>
          </w:p>
        </w:tc>
        <w:tc>
          <w:tcPr>
            <w:tcW w:w="1084" w:type="dxa"/>
            <w:noWrap/>
            <w:hideMark/>
          </w:tcPr>
          <w:p w14:paraId="761C3A7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9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9 (25.7)</w:t>
            </w:r>
          </w:p>
        </w:tc>
        <w:tc>
          <w:tcPr>
            <w:tcW w:w="1076" w:type="dxa"/>
            <w:tcBorders>
              <w:right w:val="single" w:sz="4" w:space="0" w:color="auto"/>
            </w:tcBorders>
            <w:noWrap/>
            <w:hideMark/>
          </w:tcPr>
          <w:p w14:paraId="33FAC5E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89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4 (11.4)</w:t>
            </w:r>
          </w:p>
        </w:tc>
      </w:tr>
      <w:tr w:rsidR="00201EED" w:rsidRPr="00236D0C" w14:paraId="2218621C"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007FCC61" w14:textId="77777777" w:rsidR="00236D0C" w:rsidRPr="00236D0C" w:rsidRDefault="00236D0C">
            <w:pPr>
              <w:rPr>
                <w:rFonts w:ascii="Calibri" w:eastAsia="Times New Roman" w:hAnsi="Calibri" w:cs="Times New Roman"/>
                <w:color w:val="000000"/>
                <w:sz w:val="22"/>
              </w:rPr>
              <w:pPrChange w:id="900" w:author="Chenyu(Cherie) Li" w:date="2021-07-19T17:06:00Z">
                <w:pPr>
                  <w:spacing w:line="240" w:lineRule="auto"/>
                  <w:contextualSpacing w:val="0"/>
                </w:pPr>
              </w:pPrChange>
            </w:pPr>
          </w:p>
        </w:tc>
        <w:tc>
          <w:tcPr>
            <w:tcW w:w="2899" w:type="dxa"/>
            <w:noWrap/>
            <w:hideMark/>
          </w:tcPr>
          <w:p w14:paraId="41D0532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901"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SAS</w:t>
            </w:r>
          </w:p>
        </w:tc>
        <w:tc>
          <w:tcPr>
            <w:tcW w:w="915" w:type="dxa"/>
            <w:noWrap/>
            <w:hideMark/>
          </w:tcPr>
          <w:p w14:paraId="70137FB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902"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3717BF1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0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41 (23.4)</w:t>
            </w:r>
          </w:p>
        </w:tc>
        <w:tc>
          <w:tcPr>
            <w:tcW w:w="1031" w:type="dxa"/>
            <w:noWrap/>
            <w:hideMark/>
          </w:tcPr>
          <w:p w14:paraId="250B8C6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0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8 (22.9)</w:t>
            </w:r>
          </w:p>
        </w:tc>
        <w:tc>
          <w:tcPr>
            <w:tcW w:w="1204" w:type="dxa"/>
            <w:noWrap/>
            <w:hideMark/>
          </w:tcPr>
          <w:p w14:paraId="47156511"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0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8 (22.9)</w:t>
            </w:r>
          </w:p>
        </w:tc>
        <w:tc>
          <w:tcPr>
            <w:tcW w:w="1080" w:type="dxa"/>
            <w:noWrap/>
            <w:hideMark/>
          </w:tcPr>
          <w:p w14:paraId="1AD3125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0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10 (28.6)</w:t>
            </w:r>
          </w:p>
        </w:tc>
        <w:tc>
          <w:tcPr>
            <w:tcW w:w="1084" w:type="dxa"/>
            <w:noWrap/>
            <w:hideMark/>
          </w:tcPr>
          <w:p w14:paraId="2E748E2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07"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10 (28.6)</w:t>
            </w:r>
          </w:p>
        </w:tc>
        <w:tc>
          <w:tcPr>
            <w:tcW w:w="1076" w:type="dxa"/>
            <w:tcBorders>
              <w:right w:val="single" w:sz="4" w:space="0" w:color="auto"/>
            </w:tcBorders>
            <w:noWrap/>
            <w:hideMark/>
          </w:tcPr>
          <w:p w14:paraId="487DEDCB"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08"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5 (14.3)</w:t>
            </w:r>
          </w:p>
        </w:tc>
      </w:tr>
      <w:tr w:rsidR="00201EED" w:rsidRPr="00236D0C" w14:paraId="0FE7CFBA"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1C788C17" w14:textId="77777777" w:rsidR="00236D0C" w:rsidRPr="00236D0C" w:rsidRDefault="00236D0C">
            <w:pPr>
              <w:rPr>
                <w:rFonts w:ascii="Calibri" w:eastAsia="Times New Roman" w:hAnsi="Calibri" w:cs="Times New Roman"/>
                <w:color w:val="000000"/>
                <w:sz w:val="22"/>
              </w:rPr>
              <w:pPrChange w:id="909" w:author="Chenyu(Cherie) Li" w:date="2021-07-19T17:06:00Z">
                <w:pPr>
                  <w:spacing w:line="240" w:lineRule="auto"/>
                  <w:contextualSpacing w:val="0"/>
                </w:pPr>
              </w:pPrChange>
            </w:pPr>
          </w:p>
        </w:tc>
        <w:tc>
          <w:tcPr>
            <w:tcW w:w="2899" w:type="dxa"/>
            <w:noWrap/>
            <w:hideMark/>
          </w:tcPr>
          <w:p w14:paraId="57A2FF8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910"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roofErr w:type="spellStart"/>
            <w:r w:rsidRPr="00236D0C">
              <w:rPr>
                <w:rFonts w:ascii="Calibri" w:eastAsia="Times New Roman" w:hAnsi="Calibri" w:cs="Times New Roman"/>
                <w:b/>
                <w:bCs/>
                <w:color w:val="000000"/>
                <w:sz w:val="22"/>
              </w:rPr>
              <w:t>SigmaPlot</w:t>
            </w:r>
            <w:proofErr w:type="spellEnd"/>
          </w:p>
        </w:tc>
        <w:tc>
          <w:tcPr>
            <w:tcW w:w="915" w:type="dxa"/>
            <w:noWrap/>
            <w:hideMark/>
          </w:tcPr>
          <w:p w14:paraId="2330FE10"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911"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298F6B8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91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7E1BF67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91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204" w:type="dxa"/>
            <w:noWrap/>
            <w:hideMark/>
          </w:tcPr>
          <w:p w14:paraId="11CB6C2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91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noWrap/>
            <w:hideMark/>
          </w:tcPr>
          <w:p w14:paraId="4400F919"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91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noWrap/>
            <w:hideMark/>
          </w:tcPr>
          <w:p w14:paraId="7461014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916"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right w:val="single" w:sz="4" w:space="0" w:color="auto"/>
            </w:tcBorders>
            <w:noWrap/>
            <w:hideMark/>
          </w:tcPr>
          <w:p w14:paraId="487A1E4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917"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r>
      <w:tr w:rsidR="00201EED" w:rsidRPr="00236D0C" w14:paraId="78CDB66E"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4B18CED0" w14:textId="77777777" w:rsidR="00236D0C" w:rsidRPr="00236D0C" w:rsidRDefault="00236D0C">
            <w:pPr>
              <w:rPr>
                <w:rFonts w:ascii="Calibri" w:eastAsia="Times New Roman" w:hAnsi="Calibri" w:cs="Times New Roman"/>
                <w:color w:val="000000"/>
                <w:sz w:val="22"/>
              </w:rPr>
              <w:pPrChange w:id="918" w:author="Chenyu(Cherie) Li" w:date="2021-07-19T17:06:00Z">
                <w:pPr>
                  <w:spacing w:line="240" w:lineRule="auto"/>
                  <w:contextualSpacing w:val="0"/>
                </w:pPr>
              </w:pPrChange>
            </w:pPr>
          </w:p>
        </w:tc>
        <w:tc>
          <w:tcPr>
            <w:tcW w:w="2899" w:type="dxa"/>
            <w:noWrap/>
            <w:hideMark/>
          </w:tcPr>
          <w:p w14:paraId="11C2DCE7"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919"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b/>
                <w:bCs/>
                <w:color w:val="000000"/>
                <w:sz w:val="22"/>
              </w:rPr>
              <w:t xml:space="preserve">SPSS </w:t>
            </w:r>
            <w:proofErr w:type="gramStart"/>
            <w:r w:rsidRPr="00236D0C">
              <w:rPr>
                <w:rFonts w:ascii="Calibri" w:eastAsia="Times New Roman" w:hAnsi="Calibri" w:cs="Times New Roman"/>
                <w:b/>
                <w:bCs/>
                <w:color w:val="000000"/>
                <w:sz w:val="22"/>
              </w:rPr>
              <w:t>( &amp;</w:t>
            </w:r>
            <w:proofErr w:type="gramEnd"/>
            <w:r w:rsidRPr="00236D0C">
              <w:rPr>
                <w:rFonts w:ascii="Calibri" w:eastAsia="Times New Roman" w:hAnsi="Calibri" w:cs="Times New Roman"/>
                <w:b/>
                <w:bCs/>
                <w:color w:val="000000"/>
                <w:sz w:val="22"/>
              </w:rPr>
              <w:t xml:space="preserve"> PASW Statistics)</w:t>
            </w:r>
          </w:p>
        </w:tc>
        <w:tc>
          <w:tcPr>
            <w:tcW w:w="915" w:type="dxa"/>
            <w:noWrap/>
            <w:hideMark/>
          </w:tcPr>
          <w:p w14:paraId="7BA14D80"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920"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7627218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2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50 (28.6)</w:t>
            </w:r>
          </w:p>
        </w:tc>
        <w:tc>
          <w:tcPr>
            <w:tcW w:w="1031" w:type="dxa"/>
            <w:noWrap/>
            <w:hideMark/>
          </w:tcPr>
          <w:p w14:paraId="563F40BE"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2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11 (31.4)</w:t>
            </w:r>
          </w:p>
        </w:tc>
        <w:tc>
          <w:tcPr>
            <w:tcW w:w="1204" w:type="dxa"/>
            <w:noWrap/>
            <w:hideMark/>
          </w:tcPr>
          <w:p w14:paraId="53A3921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2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 xml:space="preserve">13 (37.1) </w:t>
            </w:r>
          </w:p>
        </w:tc>
        <w:tc>
          <w:tcPr>
            <w:tcW w:w="1080" w:type="dxa"/>
            <w:noWrap/>
            <w:hideMark/>
          </w:tcPr>
          <w:p w14:paraId="45293B40"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2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10 (28.6)</w:t>
            </w:r>
          </w:p>
        </w:tc>
        <w:tc>
          <w:tcPr>
            <w:tcW w:w="1084" w:type="dxa"/>
            <w:noWrap/>
            <w:hideMark/>
          </w:tcPr>
          <w:p w14:paraId="59D2E27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25"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10 (28.6)</w:t>
            </w:r>
          </w:p>
        </w:tc>
        <w:tc>
          <w:tcPr>
            <w:tcW w:w="1076" w:type="dxa"/>
            <w:tcBorders>
              <w:right w:val="single" w:sz="4" w:space="0" w:color="auto"/>
            </w:tcBorders>
            <w:noWrap/>
            <w:hideMark/>
          </w:tcPr>
          <w:p w14:paraId="0A479FE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26"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6 (17.1)</w:t>
            </w:r>
          </w:p>
        </w:tc>
      </w:tr>
      <w:tr w:rsidR="00201EED" w:rsidRPr="00236D0C" w14:paraId="4FF7898F"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06DC9A8B" w14:textId="77777777" w:rsidR="00236D0C" w:rsidRPr="00236D0C" w:rsidRDefault="00236D0C">
            <w:pPr>
              <w:rPr>
                <w:rFonts w:ascii="Calibri" w:eastAsia="Times New Roman" w:hAnsi="Calibri" w:cs="Times New Roman"/>
                <w:color w:val="000000"/>
                <w:sz w:val="22"/>
              </w:rPr>
              <w:pPrChange w:id="927" w:author="Chenyu(Cherie) Li" w:date="2021-07-19T17:06:00Z">
                <w:pPr>
                  <w:spacing w:line="240" w:lineRule="auto"/>
                  <w:contextualSpacing w:val="0"/>
                </w:pPr>
              </w:pPrChange>
            </w:pPr>
          </w:p>
        </w:tc>
        <w:tc>
          <w:tcPr>
            <w:tcW w:w="2899" w:type="dxa"/>
            <w:noWrap/>
            <w:hideMark/>
          </w:tcPr>
          <w:p w14:paraId="58216E48"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928"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b/>
                <w:bCs/>
                <w:color w:val="000000"/>
                <w:sz w:val="22"/>
              </w:rPr>
              <w:t>Stata</w:t>
            </w:r>
          </w:p>
        </w:tc>
        <w:tc>
          <w:tcPr>
            <w:tcW w:w="915" w:type="dxa"/>
            <w:noWrap/>
            <w:hideMark/>
          </w:tcPr>
          <w:p w14:paraId="1590AB4E"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929"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noWrap/>
            <w:hideMark/>
          </w:tcPr>
          <w:p w14:paraId="6A089F6F"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93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37 (21.1)</w:t>
            </w:r>
          </w:p>
        </w:tc>
        <w:tc>
          <w:tcPr>
            <w:tcW w:w="1031" w:type="dxa"/>
            <w:noWrap/>
            <w:hideMark/>
          </w:tcPr>
          <w:p w14:paraId="67D945D4"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93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7 (20.0)</w:t>
            </w:r>
          </w:p>
        </w:tc>
        <w:tc>
          <w:tcPr>
            <w:tcW w:w="1204" w:type="dxa"/>
            <w:noWrap/>
            <w:hideMark/>
          </w:tcPr>
          <w:p w14:paraId="1558D46C"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93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10 (28.6)</w:t>
            </w:r>
          </w:p>
        </w:tc>
        <w:tc>
          <w:tcPr>
            <w:tcW w:w="1080" w:type="dxa"/>
            <w:noWrap/>
            <w:hideMark/>
          </w:tcPr>
          <w:p w14:paraId="0BD9F71F"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93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3 (8.6)</w:t>
            </w:r>
          </w:p>
        </w:tc>
        <w:tc>
          <w:tcPr>
            <w:tcW w:w="1084" w:type="dxa"/>
            <w:noWrap/>
            <w:hideMark/>
          </w:tcPr>
          <w:p w14:paraId="43EA297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934"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8 (22.9)</w:t>
            </w:r>
          </w:p>
        </w:tc>
        <w:tc>
          <w:tcPr>
            <w:tcW w:w="1076" w:type="dxa"/>
            <w:tcBorders>
              <w:right w:val="single" w:sz="4" w:space="0" w:color="auto"/>
            </w:tcBorders>
            <w:noWrap/>
            <w:hideMark/>
          </w:tcPr>
          <w:p w14:paraId="0945A5D5"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935"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9 (25.7)</w:t>
            </w:r>
          </w:p>
        </w:tc>
      </w:tr>
      <w:tr w:rsidR="00201EED" w:rsidRPr="00236D0C" w14:paraId="40E8F825" w14:textId="77777777" w:rsidTr="00201EED">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hideMark/>
          </w:tcPr>
          <w:p w14:paraId="66652117" w14:textId="77777777" w:rsidR="00236D0C" w:rsidRPr="00236D0C" w:rsidRDefault="00236D0C">
            <w:pPr>
              <w:rPr>
                <w:rFonts w:ascii="Calibri" w:eastAsia="Times New Roman" w:hAnsi="Calibri" w:cs="Times New Roman"/>
                <w:color w:val="000000"/>
                <w:sz w:val="22"/>
              </w:rPr>
              <w:pPrChange w:id="936" w:author="Chenyu(Cherie) Li" w:date="2021-07-19T17:06:00Z">
                <w:pPr>
                  <w:spacing w:line="240" w:lineRule="auto"/>
                  <w:contextualSpacing w:val="0"/>
                </w:pPr>
              </w:pPrChange>
            </w:pPr>
          </w:p>
        </w:tc>
        <w:tc>
          <w:tcPr>
            <w:tcW w:w="2899" w:type="dxa"/>
            <w:noWrap/>
            <w:hideMark/>
          </w:tcPr>
          <w:p w14:paraId="50B37002"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937"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roofErr w:type="spellStart"/>
            <w:r w:rsidRPr="00236D0C">
              <w:rPr>
                <w:rFonts w:ascii="Calibri" w:eastAsia="Times New Roman" w:hAnsi="Calibri" w:cs="Times New Roman"/>
                <w:b/>
                <w:bCs/>
                <w:color w:val="000000"/>
                <w:sz w:val="22"/>
              </w:rPr>
              <w:t>Statistica</w:t>
            </w:r>
            <w:proofErr w:type="spellEnd"/>
          </w:p>
        </w:tc>
        <w:tc>
          <w:tcPr>
            <w:tcW w:w="915" w:type="dxa"/>
            <w:noWrap/>
            <w:hideMark/>
          </w:tcPr>
          <w:p w14:paraId="0EDCD1D9"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Change w:id="938" w:author="Chenyu(Cherie) Li" w:date="2021-07-19T17:06:00Z">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pPr>
              </w:pPrChange>
            </w:pPr>
          </w:p>
        </w:tc>
        <w:tc>
          <w:tcPr>
            <w:tcW w:w="1275" w:type="dxa"/>
            <w:noWrap/>
            <w:hideMark/>
          </w:tcPr>
          <w:p w14:paraId="486B327F"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39"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noWrap/>
            <w:hideMark/>
          </w:tcPr>
          <w:p w14:paraId="537D029C"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40"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204" w:type="dxa"/>
            <w:noWrap/>
            <w:hideMark/>
          </w:tcPr>
          <w:p w14:paraId="7DD9F7A8"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Change w:id="941"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0" w:type="dxa"/>
            <w:noWrap/>
            <w:hideMark/>
          </w:tcPr>
          <w:p w14:paraId="2DFED1D5"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942"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84" w:type="dxa"/>
            <w:noWrap/>
            <w:hideMark/>
          </w:tcPr>
          <w:p w14:paraId="23C49E24"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943"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c>
          <w:tcPr>
            <w:tcW w:w="1076" w:type="dxa"/>
            <w:tcBorders>
              <w:right w:val="single" w:sz="4" w:space="0" w:color="auto"/>
            </w:tcBorders>
            <w:noWrap/>
            <w:hideMark/>
          </w:tcPr>
          <w:p w14:paraId="48F382AD" w14:textId="77777777" w:rsidR="00236D0C" w:rsidRPr="00236D0C" w:rsidRDefault="00236D0C">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Change w:id="944" w:author="Chenyu(Cherie) Li" w:date="2021-07-19T17:06:00Z">
                <w:pPr>
                  <w:spacing w:line="240" w:lineRule="auto"/>
                  <w:contextualSpacing w:val="0"/>
                  <w:cnfStyle w:val="000000000000" w:firstRow="0" w:lastRow="0" w:firstColumn="0" w:lastColumn="0" w:oddVBand="0" w:evenVBand="0" w:oddHBand="0" w:evenHBand="0" w:firstRowFirstColumn="0" w:firstRowLastColumn="0" w:lastRowFirstColumn="0" w:lastRowLastColumn="0"/>
                </w:pPr>
              </w:pPrChange>
            </w:pPr>
          </w:p>
        </w:tc>
      </w:tr>
      <w:tr w:rsidR="00201EED" w:rsidRPr="00236D0C" w14:paraId="33E4433B" w14:textId="77777777" w:rsidTr="00201E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bottom w:val="single" w:sz="4" w:space="0" w:color="auto"/>
            </w:tcBorders>
            <w:hideMark/>
          </w:tcPr>
          <w:p w14:paraId="4484805A" w14:textId="77777777" w:rsidR="00236D0C" w:rsidRPr="00236D0C" w:rsidRDefault="00236D0C">
            <w:pPr>
              <w:rPr>
                <w:rFonts w:ascii="Calibri" w:eastAsia="Times New Roman" w:hAnsi="Calibri" w:cs="Times New Roman"/>
                <w:color w:val="000000"/>
                <w:sz w:val="22"/>
              </w:rPr>
              <w:pPrChange w:id="945" w:author="Chenyu(Cherie) Li" w:date="2021-07-19T17:06:00Z">
                <w:pPr>
                  <w:spacing w:line="240" w:lineRule="auto"/>
                  <w:contextualSpacing w:val="0"/>
                </w:pPr>
              </w:pPrChange>
            </w:pPr>
          </w:p>
        </w:tc>
        <w:tc>
          <w:tcPr>
            <w:tcW w:w="2899" w:type="dxa"/>
            <w:tcBorders>
              <w:bottom w:val="single" w:sz="4" w:space="0" w:color="auto"/>
            </w:tcBorders>
            <w:noWrap/>
            <w:hideMark/>
          </w:tcPr>
          <w:p w14:paraId="2A3CDF87"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946"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roofErr w:type="spellStart"/>
            <w:r w:rsidRPr="00236D0C">
              <w:rPr>
                <w:rFonts w:ascii="Calibri" w:eastAsia="Times New Roman" w:hAnsi="Calibri" w:cs="Times New Roman"/>
                <w:b/>
                <w:bCs/>
                <w:color w:val="000000"/>
                <w:sz w:val="22"/>
              </w:rPr>
              <w:t>Statview</w:t>
            </w:r>
            <w:proofErr w:type="spellEnd"/>
          </w:p>
        </w:tc>
        <w:tc>
          <w:tcPr>
            <w:tcW w:w="915" w:type="dxa"/>
            <w:tcBorders>
              <w:bottom w:val="single" w:sz="4" w:space="0" w:color="auto"/>
            </w:tcBorders>
            <w:noWrap/>
            <w:hideMark/>
          </w:tcPr>
          <w:p w14:paraId="7C5807EB"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Change w:id="947" w:author="Chenyu(Cherie) Li" w:date="2021-07-19T17:06:00Z">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pPr>
              </w:pPrChange>
            </w:pPr>
          </w:p>
        </w:tc>
        <w:tc>
          <w:tcPr>
            <w:tcW w:w="1275" w:type="dxa"/>
            <w:tcBorders>
              <w:bottom w:val="single" w:sz="4" w:space="0" w:color="auto"/>
            </w:tcBorders>
            <w:noWrap/>
            <w:hideMark/>
          </w:tcPr>
          <w:p w14:paraId="5834C652"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948"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(0.6)</w:t>
            </w:r>
          </w:p>
        </w:tc>
        <w:tc>
          <w:tcPr>
            <w:tcW w:w="1031" w:type="dxa"/>
            <w:tcBorders>
              <w:bottom w:val="single" w:sz="4" w:space="0" w:color="auto"/>
            </w:tcBorders>
            <w:noWrap/>
            <w:hideMark/>
          </w:tcPr>
          <w:p w14:paraId="7BA90CAE"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949"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r w:rsidRPr="00236D0C">
              <w:rPr>
                <w:rFonts w:ascii="Calibri" w:eastAsia="Times New Roman" w:hAnsi="Calibri" w:cs="Times New Roman"/>
                <w:color w:val="000000"/>
                <w:sz w:val="22"/>
              </w:rPr>
              <w:t>1 (2.9)</w:t>
            </w:r>
          </w:p>
        </w:tc>
        <w:tc>
          <w:tcPr>
            <w:tcW w:w="1204" w:type="dxa"/>
            <w:tcBorders>
              <w:bottom w:val="single" w:sz="4" w:space="0" w:color="auto"/>
            </w:tcBorders>
            <w:noWrap/>
            <w:hideMark/>
          </w:tcPr>
          <w:p w14:paraId="1F5867B3"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Change w:id="950"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0" w:type="dxa"/>
            <w:tcBorders>
              <w:bottom w:val="single" w:sz="4" w:space="0" w:color="auto"/>
            </w:tcBorders>
            <w:noWrap/>
            <w:hideMark/>
          </w:tcPr>
          <w:p w14:paraId="1D8EF481"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951"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84" w:type="dxa"/>
            <w:tcBorders>
              <w:bottom w:val="single" w:sz="4" w:space="0" w:color="auto"/>
            </w:tcBorders>
            <w:noWrap/>
            <w:hideMark/>
          </w:tcPr>
          <w:p w14:paraId="1046AE5E"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952"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c>
          <w:tcPr>
            <w:tcW w:w="1076" w:type="dxa"/>
            <w:tcBorders>
              <w:bottom w:val="single" w:sz="4" w:space="0" w:color="auto"/>
              <w:right w:val="single" w:sz="4" w:space="0" w:color="auto"/>
            </w:tcBorders>
            <w:noWrap/>
            <w:hideMark/>
          </w:tcPr>
          <w:p w14:paraId="029BF3CA" w14:textId="77777777" w:rsidR="00236D0C" w:rsidRPr="00236D0C" w:rsidRDefault="00236D0C">
            <w:pP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Change w:id="953" w:author="Chenyu(Cherie) Li" w:date="2021-07-19T17:06:00Z">
                <w:pPr>
                  <w:spacing w:line="240" w:lineRule="auto"/>
                  <w:contextualSpacing w:val="0"/>
                  <w:cnfStyle w:val="000000100000" w:firstRow="0" w:lastRow="0" w:firstColumn="0" w:lastColumn="0" w:oddVBand="0" w:evenVBand="0" w:oddHBand="1" w:evenHBand="0" w:firstRowFirstColumn="0" w:firstRowLastColumn="0" w:lastRowFirstColumn="0" w:lastRowLastColumn="0"/>
                </w:pPr>
              </w:pPrChange>
            </w:pPr>
          </w:p>
        </w:tc>
      </w:tr>
      <w:bookmarkEnd w:id="331"/>
      <w:bookmarkEnd w:id="332"/>
    </w:tbl>
    <w:p w14:paraId="09DE473F" w14:textId="77777777" w:rsidR="00236D0C" w:rsidRPr="000B65B3" w:rsidRDefault="00236D0C" w:rsidP="00440C09"/>
    <w:p w14:paraId="08DB091C" w14:textId="77777777" w:rsidR="00D805D2" w:rsidRPr="000E5AD2" w:rsidRDefault="00D805D2">
      <w:pPr>
        <w:rPr>
          <w:rFonts w:ascii="Courier New" w:eastAsia="Times New Roman" w:hAnsi="Courier New" w:cs="Courier New"/>
          <w:color w:val="000000"/>
          <w:sz w:val="20"/>
          <w:szCs w:val="20"/>
        </w:rPr>
        <w:pPrChange w:id="954" w:author="Chenyu(Cherie) Li" w:date="2021-07-19T17:06: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pPrChange>
      </w:pPr>
    </w:p>
    <w:p w14:paraId="6BA64073" w14:textId="55F599D8" w:rsidR="00D805D2" w:rsidRPr="00D805D2" w:rsidRDefault="00D805D2" w:rsidP="00440C09">
      <w:pPr>
        <w:sectPr w:rsidR="00D805D2" w:rsidRPr="00D805D2" w:rsidSect="00D805D2">
          <w:pgSz w:w="15840" w:h="12240" w:orient="landscape"/>
          <w:pgMar w:top="1440" w:right="1440" w:bottom="1440" w:left="1440" w:header="720" w:footer="720" w:gutter="0"/>
          <w:cols w:space="720"/>
          <w:docGrid w:linePitch="326"/>
        </w:sectPr>
      </w:pPr>
    </w:p>
    <w:p w14:paraId="36D23C58" w14:textId="0DC84198" w:rsidR="00811D9F" w:rsidRDefault="1E8E50B7">
      <w:pPr>
        <w:pPrChange w:id="955" w:author="Chenyu(Cherie) Li" w:date="2021-07-19T17:06:00Z">
          <w:pPr>
            <w:pStyle w:val="Heading2"/>
          </w:pPr>
        </w:pPrChange>
      </w:pPr>
      <w:bookmarkStart w:id="956" w:name="_Toc48819127"/>
      <w:bookmarkStart w:id="957" w:name="_Toc48819287"/>
      <w:r>
        <w:lastRenderedPageBreak/>
        <w:t>I</w:t>
      </w:r>
      <w:r w:rsidR="006445FA">
        <w:t>nter</w:t>
      </w:r>
      <w:r w:rsidR="006445FA" w:rsidRPr="0015709D">
        <w:t>-ra</w:t>
      </w:r>
      <w:r w:rsidR="006445FA" w:rsidRPr="00683FEF">
        <w:fldChar w:fldCharType="begin"/>
      </w:r>
      <w:r w:rsidR="006445FA" w:rsidRPr="00683FEF">
        <w:instrText xml:space="preserve"> INCLUDEPICTURE "https://idostatistics.com/wp-content/uploads/2016/05/cohen_kappa_formula.png" \* MERGEFORMATINET </w:instrText>
      </w:r>
      <w:r w:rsidR="006445FA" w:rsidRPr="00683FEF">
        <w:fldChar w:fldCharType="end"/>
      </w:r>
      <w:r w:rsidR="006445FA" w:rsidRPr="0015709D">
        <w:t xml:space="preserve">ter </w:t>
      </w:r>
      <w:r w:rsidR="006445FA" w:rsidRPr="000C6061">
        <w:t>reliability</w:t>
      </w:r>
      <w:bookmarkEnd w:id="956"/>
      <w:bookmarkEnd w:id="957"/>
    </w:p>
    <w:p w14:paraId="3E021A30" w14:textId="2DAF4091" w:rsidR="00022C78" w:rsidRPr="00022C78" w:rsidRDefault="00022C78" w:rsidP="00440C09">
      <w:r w:rsidRPr="00022C78">
        <w:t>The extent of agreement among data collectors was measure through interrater reliability testing.</w:t>
      </w:r>
      <w:r w:rsidR="00B83D27">
        <w:t xml:space="preserve"> </w:t>
      </w:r>
      <w:r w:rsidR="00B83D27" w:rsidRPr="00B83D27">
        <w:rPr>
          <w:highlight w:val="yellow"/>
        </w:rPr>
        <w:t xml:space="preserve">Inter-rater </w:t>
      </w:r>
      <w:proofErr w:type="spellStart"/>
      <w:r w:rsidR="00B83D27" w:rsidRPr="00B83D27">
        <w:rPr>
          <w:highlight w:val="yellow"/>
        </w:rPr>
        <w:t>realiability</w:t>
      </w:r>
      <w:proofErr w:type="spellEnd"/>
      <w:r w:rsidR="00B83D27" w:rsidRPr="00B83D27">
        <w:rPr>
          <w:highlight w:val="yellow"/>
        </w:rPr>
        <w:t xml:space="preserve"> were calculated based on cohort-1 analytic process.</w:t>
      </w:r>
      <w:r w:rsidR="00B83D27">
        <w:t xml:space="preserve">  </w:t>
      </w:r>
      <w:r w:rsidRPr="00022C78">
        <w:t xml:space="preserve">Reader A (CL) included 94 papers at first; after the </w:t>
      </w:r>
      <w:proofErr w:type="gramStart"/>
      <w:r w:rsidRPr="00022C78">
        <w:t>second round</w:t>
      </w:r>
      <w:proofErr w:type="gramEnd"/>
      <w:r w:rsidRPr="00022C78">
        <w:t xml:space="preserve"> review with reader B (RA), 88 papers were included. Cohen’s Kappa was used to measure the eligibility process’s inter-rater reliability, κ1=0.95, and the agreement between two reviewers was 98%.</w:t>
      </w:r>
    </w:p>
    <w:p w14:paraId="782810B2" w14:textId="7F26AA52" w:rsidR="00A552CA" w:rsidRDefault="00022C78" w:rsidP="00440C09">
      <w:pPr>
        <w:rPr>
          <w:rFonts w:eastAsia="Times New Roman" w:cs="Times New Roman"/>
          <w:color w:val="000000"/>
          <w:szCs w:val="24"/>
          <w:shd w:val="clear" w:color="auto" w:fill="FFFFFF"/>
        </w:rPr>
      </w:pPr>
      <w:r w:rsidRPr="00022C78">
        <w:t xml:space="preserve">The analytic methods were recorded in the Excel database by CL and reviewed by RA, the κ2 =0.97, with 99% agreement.   Cohen suggested the Kappa result of 0.81–1.00  should be interpreted as an almost perfect agreement. </w:t>
      </w:r>
      <w:r w:rsidR="006445FA">
        <w:rPr>
          <w:rFonts w:eastAsia="Times New Roman" w:cs="Times New Roman"/>
          <w:color w:val="000000"/>
          <w:szCs w:val="24"/>
          <w:shd w:val="clear" w:color="auto" w:fill="FFFFFF"/>
        </w:rPr>
        <w:fldChar w:fldCharType="begin"/>
      </w:r>
      <w:r w:rsidR="00197DAD">
        <w:rPr>
          <w:rFonts w:eastAsia="Times New Roman" w:cs="Times New Roman"/>
          <w:color w:val="000000"/>
          <w:szCs w:val="24"/>
          <w:shd w:val="clear" w:color="auto" w:fill="FFFFFF"/>
        </w:rPr>
        <w:instrText xml:space="preserve"> ADDIN EN.CITE &lt;EndNote&gt;&lt;Cite&gt;&lt;Author&gt;McHugh&lt;/Author&gt;&lt;Year&gt;2012&lt;/Year&gt;&lt;RecNum&gt;1196&lt;/RecNum&gt;&lt;DisplayText&gt;[39]&lt;/DisplayText&gt;&lt;record&gt;&lt;rec-number&gt;1196&lt;/rec-number&gt;&lt;foreign-keys&gt;&lt;key app="EN" db-id="wzpv2ppvtpz2foedrep5pvddrz5tx2a55ptt" timestamp="1597168673"&gt;1196&lt;/key&gt;&lt;/foreign-keys&gt;&lt;ref-type name="Journal Article"&gt;17&lt;/ref-type&gt;&lt;contributors&gt;&lt;authors&gt;&lt;author&gt;McHugh, M. L.&lt;/author&gt;&lt;/authors&gt;&lt;/contributors&gt;&lt;auth-address&gt;Department of Nursing, National University, Aero Court, San Diego, California, USA. mchugh8688@gmail.com&lt;/auth-address&gt;&lt;titles&gt;&lt;title&gt;Interrater reliability: the kappa statistic&lt;/title&gt;&lt;secondary-title&gt;Biochem Med (Zagreb)&lt;/secondary-title&gt;&lt;/titles&gt;&lt;periodical&gt;&lt;full-title&gt;Biochem Med (Zagreb)&lt;/full-title&gt;&lt;/periodical&gt;&lt;pages&gt;276-82&lt;/pages&gt;&lt;volume&gt;22&lt;/volume&gt;&lt;number&gt;3&lt;/number&gt;&lt;edition&gt;2012/10/25&lt;/edition&gt;&lt;keywords&gt;&lt;keyword&gt;*Data Interpretation, Statistical&lt;/keyword&gt;&lt;keyword&gt;Observer Variation&lt;/keyword&gt;&lt;keyword&gt;Reproducibility of Results&lt;/keyword&gt;&lt;/keywords&gt;&lt;dates&gt;&lt;year&gt;2012&lt;/year&gt;&lt;/dates&gt;&lt;isbn&gt;1330-0962 (Print)&amp;#xD;1330-0962&lt;/isbn&gt;&lt;accession-num&gt;23092060&lt;/accession-num&gt;&lt;urls&gt;&lt;related-urls&gt;&lt;url&gt;https://www.biochemia-medica.com/assets/images/upload/xml_tif/McHugh_ML_Interrater_reliability.pdf&lt;/url&gt;&lt;/related-urls&gt;&lt;/urls&gt;&lt;custom2&gt;PMC3900052&lt;/custom2&gt;&lt;remote-database-provider&gt;NLM&lt;/remote-database-provider&gt;&lt;language&gt;eng&lt;/language&gt;&lt;/record&gt;&lt;/Cite&gt;&lt;/EndNote&gt;</w:instrText>
      </w:r>
      <w:r w:rsidR="006445FA">
        <w:rPr>
          <w:rFonts w:eastAsia="Times New Roman" w:cs="Times New Roman"/>
          <w:color w:val="000000"/>
          <w:szCs w:val="24"/>
          <w:shd w:val="clear" w:color="auto" w:fill="FFFFFF"/>
        </w:rPr>
        <w:fldChar w:fldCharType="separate"/>
      </w:r>
      <w:r w:rsidR="00197DAD">
        <w:rPr>
          <w:rFonts w:eastAsia="Times New Roman" w:cs="Times New Roman"/>
          <w:noProof/>
          <w:color w:val="000000"/>
          <w:szCs w:val="24"/>
          <w:shd w:val="clear" w:color="auto" w:fill="FFFFFF"/>
        </w:rPr>
        <w:t>[39]</w:t>
      </w:r>
      <w:r w:rsidR="006445FA">
        <w:rPr>
          <w:rFonts w:eastAsia="Times New Roman" w:cs="Times New Roman"/>
          <w:color w:val="000000"/>
          <w:szCs w:val="24"/>
          <w:shd w:val="clear" w:color="auto" w:fill="FFFFFF"/>
        </w:rPr>
        <w:fldChar w:fldCharType="end"/>
      </w:r>
    </w:p>
    <w:p w14:paraId="1B89F84B" w14:textId="77777777" w:rsidR="006D687A" w:rsidRDefault="006D687A" w:rsidP="00440C09">
      <m:oMathPara>
        <m:oMath>
          <m:r>
            <m:rPr>
              <m:sty m:val="p"/>
            </m:rPr>
            <w:rPr>
              <w:rFonts w:ascii="Cambria Math" w:hAnsi="Cambria Math"/>
              <w:color w:val="000000"/>
              <w:shd w:val="clear" w:color="auto" w:fill="FFFFFF"/>
            </w:rPr>
            <m:t>κ=</m:t>
          </m:r>
          <m:f>
            <m:fPr>
              <m:ctrlPr>
                <w:rPr>
                  <w:rFonts w:ascii="Cambria Math" w:hAnsi="Cambria Math"/>
                </w:rPr>
              </m:ctrlPr>
            </m:fPr>
            <m:num>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num>
            <m:den>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e</m:t>
                  </m:r>
                </m:sub>
              </m:sSub>
            </m:den>
          </m:f>
        </m:oMath>
      </m:oMathPara>
    </w:p>
    <w:p w14:paraId="1707208D" w14:textId="1B56F599" w:rsidR="006D687A" w:rsidRDefault="006D687A">
      <w:pPr>
        <w:pPrChange w:id="958" w:author="Chenyu(Cherie) Li" w:date="2021-07-19T17:06:00Z">
          <w:pPr>
            <w:pStyle w:val="Caption"/>
          </w:pPr>
        </w:pPrChange>
      </w:pPr>
      <w:r>
        <w:t xml:space="preserve">Equation </w:t>
      </w:r>
      <w:r>
        <w:fldChar w:fldCharType="begin"/>
      </w:r>
      <w:r>
        <w:instrText>SEQ Equation \* ARABIC</w:instrText>
      </w:r>
      <w:r>
        <w:fldChar w:fldCharType="separate"/>
      </w:r>
      <w:r w:rsidR="00DD5841">
        <w:rPr>
          <w:noProof/>
        </w:rPr>
        <w:t>1</w:t>
      </w:r>
      <w:r>
        <w:fldChar w:fldCharType="end"/>
      </w:r>
      <w:r>
        <w:t xml:space="preserve"> Cohen’s Kappa</w:t>
      </w:r>
    </w:p>
    <w:p w14:paraId="2E0F49AB" w14:textId="77777777" w:rsidR="006D687A" w:rsidRPr="00030A80" w:rsidRDefault="006D687A" w:rsidP="00440C09">
      <w:pPr>
        <w:rPr>
          <w:rFonts w:eastAsia="Times New Roman" w:cs="Times New Roman"/>
          <w:szCs w:val="24"/>
        </w:rPr>
      </w:pPr>
    </w:p>
    <w:p w14:paraId="04CE8E30" w14:textId="49E0AB6C" w:rsidR="00A552CA" w:rsidRDefault="00D62130">
      <w:pPr>
        <w:pPrChange w:id="959" w:author="Chenyu(Cherie) Li" w:date="2021-07-19T17:06:00Z">
          <w:pPr>
            <w:pStyle w:val="Heading2"/>
          </w:pPr>
        </w:pPrChange>
      </w:pPr>
      <w:bookmarkStart w:id="960" w:name="_Toc48819128"/>
      <w:bookmarkStart w:id="961" w:name="_Toc48819288"/>
      <w:r>
        <w:t>Proportion Analysis</w:t>
      </w:r>
      <w:bookmarkEnd w:id="960"/>
      <w:bookmarkEnd w:id="961"/>
    </w:p>
    <w:p w14:paraId="2ECC23C3" w14:textId="46BCD35C" w:rsidR="00BD5B70" w:rsidRPr="00BD5B70" w:rsidRDefault="00F1281F" w:rsidP="00440C09">
      <w:pPr>
        <w:rPr>
          <w:rFonts w:eastAsia="Times New Roman" w:cs="Times New Roman"/>
          <w:szCs w:val="24"/>
        </w:rPr>
      </w:pPr>
      <w:r w:rsidRPr="00F1281F">
        <w:t xml:space="preserve">The primary outcome of interest was the proportion of the Real-world Method used in RWD analysis. We used the sample (included papers) proportion to estimate the population (all published papers that meet the eligibility) proportion. The point estimator follows normal distribution, so the margin of error is the product of the Z value for the desired confidence level (in this case, we used Z=1.96 for 95% confidence) and the standard error of the point estimate. Confidence </w:t>
      </w:r>
      <w:proofErr w:type="gramStart"/>
      <w:r w:rsidRPr="00F1281F">
        <w:t>intervals( Equation</w:t>
      </w:r>
      <w:proofErr w:type="gramEnd"/>
      <w:r w:rsidRPr="00F1281F">
        <w:t xml:space="preserve"> 2 Confidence Interval Calculation) were calculated use Python </w:t>
      </w:r>
      <w:r w:rsidR="0048746C">
        <w:rPr>
          <w:rFonts w:ascii="Arial" w:eastAsia="Times New Roman" w:hAnsi="Arial" w:cs="Arial"/>
          <w:color w:val="000000"/>
          <w:sz w:val="22"/>
          <w:shd w:val="clear" w:color="auto" w:fill="FFFFFF"/>
        </w:rPr>
        <w:t>(</w:t>
      </w:r>
      <w:r w:rsidR="00706839">
        <w:rPr>
          <w:rFonts w:ascii="Arial" w:eastAsia="Times New Roman" w:hAnsi="Arial" w:cs="Arial"/>
          <w:color w:val="000000"/>
          <w:sz w:val="22"/>
          <w:shd w:val="clear" w:color="auto" w:fill="FFFFFF"/>
        </w:rPr>
        <w:t>See,</w:t>
      </w:r>
      <w:r w:rsidR="004832EE">
        <w:rPr>
          <w:rFonts w:ascii="Arial" w:eastAsia="Times New Roman" w:hAnsi="Arial" w:cs="Arial"/>
          <w:color w:val="000000"/>
          <w:sz w:val="22"/>
          <w:shd w:val="clear" w:color="auto" w:fill="FFFFFF"/>
        </w:rPr>
        <w:t xml:space="preserve"> </w:t>
      </w:r>
      <w:r w:rsidR="0048746C">
        <w:rPr>
          <w:rFonts w:ascii="Arial" w:eastAsia="Times New Roman" w:hAnsi="Arial" w:cs="Arial"/>
          <w:color w:val="000000"/>
          <w:sz w:val="22"/>
          <w:shd w:val="clear" w:color="auto" w:fill="FFFFFF"/>
        </w:rPr>
        <w:fldChar w:fldCharType="begin"/>
      </w:r>
      <w:r w:rsidR="0048746C">
        <w:rPr>
          <w:rFonts w:ascii="Arial" w:eastAsia="Times New Roman" w:hAnsi="Arial" w:cs="Arial"/>
          <w:color w:val="000000"/>
          <w:sz w:val="22"/>
          <w:shd w:val="clear" w:color="auto" w:fill="FFFFFF"/>
        </w:rPr>
        <w:instrText xml:space="preserve"> REF _Ref48135864 \h </w:instrText>
      </w:r>
      <w:r w:rsidR="001C54DA">
        <w:rPr>
          <w:rFonts w:ascii="Arial" w:eastAsia="Times New Roman" w:hAnsi="Arial" w:cs="Arial"/>
          <w:color w:val="000000"/>
          <w:sz w:val="22"/>
          <w:shd w:val="clear" w:color="auto" w:fill="FFFFFF"/>
        </w:rPr>
        <w:instrText xml:space="preserve"> \* MERGEFORMAT </w:instrText>
      </w:r>
      <w:r w:rsidR="0048746C">
        <w:rPr>
          <w:rFonts w:ascii="Arial" w:eastAsia="Times New Roman" w:hAnsi="Arial" w:cs="Arial"/>
          <w:color w:val="000000"/>
          <w:sz w:val="22"/>
          <w:shd w:val="clear" w:color="auto" w:fill="FFFFFF"/>
        </w:rPr>
      </w:r>
      <w:r w:rsidR="0048746C">
        <w:rPr>
          <w:rFonts w:ascii="Arial" w:eastAsia="Times New Roman" w:hAnsi="Arial" w:cs="Arial"/>
          <w:color w:val="000000"/>
          <w:sz w:val="22"/>
          <w:shd w:val="clear" w:color="auto" w:fill="FFFFFF"/>
        </w:rPr>
        <w:fldChar w:fldCharType="separate"/>
      </w:r>
      <w:r w:rsidR="00DD5841" w:rsidRPr="00DD5841">
        <w:t xml:space="preserve">Appendix </w:t>
      </w:r>
      <w:r w:rsidR="00DD5841" w:rsidRPr="00DD5841">
        <w:rPr>
          <w:noProof/>
        </w:rPr>
        <w:t>5</w:t>
      </w:r>
      <w:r w:rsidR="0048746C">
        <w:rPr>
          <w:rFonts w:ascii="Arial" w:eastAsia="Times New Roman" w:hAnsi="Arial" w:cs="Arial"/>
          <w:color w:val="000000"/>
          <w:sz w:val="22"/>
          <w:shd w:val="clear" w:color="auto" w:fill="FFFFFF"/>
        </w:rPr>
        <w:fldChar w:fldCharType="end"/>
      </w:r>
      <w:r w:rsidR="00A47C55">
        <w:rPr>
          <w:rFonts w:ascii="Arial" w:eastAsia="Times New Roman" w:hAnsi="Arial" w:cs="Arial"/>
          <w:color w:val="000000"/>
          <w:sz w:val="22"/>
          <w:shd w:val="clear" w:color="auto" w:fill="FFFFFF"/>
        </w:rPr>
        <w:t xml:space="preserve"> )</w:t>
      </w:r>
    </w:p>
    <w:p w14:paraId="6859BC3E" w14:textId="77777777" w:rsidR="00BD5B70" w:rsidRPr="00BD5B70" w:rsidRDefault="00BD5B70" w:rsidP="00440C09"/>
    <w:p w14:paraId="1431B0E7" w14:textId="3D473322" w:rsidR="000B15A9" w:rsidRPr="00F80D77" w:rsidRDefault="00CF5434">
      <w:pPr>
        <w:rPr>
          <w:rFonts w:asciiTheme="majorHAnsi" w:eastAsiaTheme="majorEastAsia" w:hAnsiTheme="majorHAnsi" w:cstheme="majorBidi"/>
          <w:color w:val="373D3F"/>
          <w:shd w:val="clear" w:color="auto" w:fill="FFFFFF"/>
        </w:rPr>
        <w:pPrChange w:id="962" w:author="Chenyu(Cherie) Li" w:date="2021-07-19T17:06:00Z">
          <w:pPr>
            <w:spacing w:line="240" w:lineRule="auto"/>
            <w:contextualSpacing w:val="0"/>
          </w:pPr>
        </w:pPrChange>
      </w:pPr>
      <m:oMathPara>
        <m:oMath>
          <m:acc>
            <m:accPr>
              <m:ctrlPr>
                <w:rPr>
                  <w:rFonts w:ascii="Cambria Math" w:eastAsia="Times New Roman" w:hAnsi="Cambria Math" w:cs="Arial"/>
                  <w:i/>
                  <w:color w:val="373D3F"/>
                  <w:shd w:val="clear" w:color="auto" w:fill="FFFFFF"/>
                </w:rPr>
              </m:ctrlPr>
            </m:accPr>
            <m:e>
              <m:r>
                <w:rPr>
                  <w:rFonts w:ascii="Cambria Math" w:eastAsia="Times New Roman" w:hAnsi="Cambria Math" w:cs="Arial"/>
                  <w:color w:val="373D3F"/>
                  <w:shd w:val="clear" w:color="auto" w:fill="FFFFFF"/>
                </w:rPr>
                <m:t>p</m:t>
              </m:r>
            </m:e>
          </m:acc>
          <m:r>
            <w:rPr>
              <w:rFonts w:ascii="Cambria Math" w:eastAsia="Times New Roman" w:hAnsi="Cambria Math" w:cs="Arial"/>
              <w:color w:val="373D3F"/>
              <w:shd w:val="clear" w:color="auto" w:fill="FFFFFF"/>
            </w:rPr>
            <m:t xml:space="preserve">=  </m:t>
          </m:r>
          <m:f>
            <m:fPr>
              <m:ctrlPr>
                <w:rPr>
                  <w:rFonts w:ascii="Cambria Math" w:eastAsia="Times New Roman" w:hAnsi="Cambria Math" w:cs="Arial"/>
                  <w:i/>
                  <w:color w:val="373D3F"/>
                  <w:shd w:val="clear" w:color="auto" w:fill="FFFFFF"/>
                </w:rPr>
              </m:ctrlPr>
            </m:fPr>
            <m:num>
              <m:r>
                <w:rPr>
                  <w:rFonts w:ascii="Cambria Math" w:eastAsia="Times New Roman" w:hAnsi="Cambria Math" w:cs="Arial"/>
                  <w:color w:val="373D3F"/>
                  <w:shd w:val="clear" w:color="auto" w:fill="FFFFFF"/>
                </w:rPr>
                <m:t xml:space="preserve">X </m:t>
              </m:r>
            </m:num>
            <m:den>
              <m:r>
                <w:rPr>
                  <w:rFonts w:ascii="Cambria Math" w:eastAsia="Times New Roman" w:hAnsi="Cambria Math" w:cs="Arial"/>
                  <w:color w:val="373D3F"/>
                  <w:shd w:val="clear" w:color="auto" w:fill="FFFFFF"/>
                </w:rPr>
                <m:t>n</m:t>
              </m:r>
            </m:den>
          </m:f>
          <m:r>
            <w:rPr>
              <w:rFonts w:ascii="Cambria Math" w:eastAsia="Times New Roman" w:hAnsi="Cambria Math" w:cs="Arial"/>
              <w:color w:val="373D3F"/>
              <w:shd w:val="clear" w:color="auto" w:fill="FFFFFF"/>
            </w:rPr>
            <m:t xml:space="preserve"> </m:t>
          </m:r>
        </m:oMath>
      </m:oMathPara>
    </w:p>
    <w:p w14:paraId="6F817BCF" w14:textId="2372935D" w:rsidR="00F80D77" w:rsidRPr="00DF55F3" w:rsidRDefault="00CF5434">
      <w:pPr>
        <w:rPr>
          <w:rFonts w:asciiTheme="majorHAnsi" w:eastAsiaTheme="majorEastAsia" w:hAnsiTheme="majorHAnsi" w:cstheme="majorBidi"/>
          <w:color w:val="373D3F"/>
          <w:shd w:val="clear" w:color="auto" w:fill="FFFFFF"/>
        </w:rPr>
        <w:pPrChange w:id="963" w:author="Chenyu(Cherie) Li" w:date="2021-07-19T17:06:00Z">
          <w:pPr>
            <w:spacing w:line="240" w:lineRule="auto"/>
            <w:contextualSpacing w:val="0"/>
          </w:pPr>
        </w:pPrChange>
      </w:pPr>
      <m:oMathPara>
        <m:oMath>
          <m:acc>
            <m:accPr>
              <m:ctrlPr>
                <w:rPr>
                  <w:rFonts w:ascii="Cambria Math" w:eastAsiaTheme="majorEastAsia" w:hAnsi="Cambria Math" w:cstheme="majorBidi"/>
                  <w:color w:val="373D3F"/>
                  <w:shd w:val="clear" w:color="auto" w:fill="FFFFFF"/>
                </w:rPr>
              </m:ctrlPr>
            </m:accPr>
            <m:e>
              <m:r>
                <m:rPr>
                  <m:sty m:val="p"/>
                </m:rPr>
                <w:rPr>
                  <w:rFonts w:ascii="Cambria Math" w:eastAsiaTheme="majorEastAsia" w:hAnsi="Cambria Math" w:cstheme="majorBidi"/>
                  <w:color w:val="373D3F"/>
                  <w:shd w:val="clear" w:color="auto" w:fill="FFFFFF"/>
                </w:rPr>
                <m:t>p</m:t>
              </m:r>
            </m:e>
          </m:acc>
          <m:r>
            <m:rPr>
              <m:scr m:val="script"/>
              <m:sty m:val="p"/>
            </m:rPr>
            <w:rPr>
              <w:rFonts w:ascii="Cambria Math" w:eastAsiaTheme="majorEastAsia" w:hAnsi="Cambria Math" w:cstheme="majorBidi"/>
              <w:color w:val="373D3F"/>
              <w:shd w:val="clear" w:color="auto" w:fill="FFFFFF"/>
            </w:rPr>
            <m:t>∼N</m:t>
          </m:r>
          <m:d>
            <m:dPr>
              <m:ctrlPr>
                <w:rPr>
                  <w:rFonts w:ascii="Cambria Math" w:eastAsiaTheme="majorEastAsia" w:hAnsi="Cambria Math" w:cstheme="majorBidi"/>
                  <w:color w:val="373D3F"/>
                  <w:shd w:val="clear" w:color="auto" w:fill="FFFFFF"/>
                </w:rPr>
              </m:ctrlPr>
            </m:dPr>
            <m:e>
              <m:f>
                <m:fPr>
                  <m:ctrlPr>
                    <w:rPr>
                      <w:rFonts w:ascii="Cambria Math" w:eastAsiaTheme="majorEastAsia" w:hAnsi="Cambria Math" w:cstheme="majorBidi"/>
                      <w:color w:val="373D3F"/>
                      <w:shd w:val="clear" w:color="auto" w:fill="FFFFFF"/>
                    </w:rPr>
                  </m:ctrlPr>
                </m:fPr>
                <m:num>
                  <m:r>
                    <m:rPr>
                      <m:sty m:val="p"/>
                    </m:rPr>
                    <w:rPr>
                      <w:rFonts w:ascii="Cambria Math" w:eastAsiaTheme="majorEastAsia" w:hAnsi="Cambria Math" w:cstheme="majorBidi"/>
                      <w:color w:val="373D3F"/>
                      <w:shd w:val="clear" w:color="auto" w:fill="FFFFFF"/>
                    </w:rPr>
                    <m:t>np</m:t>
                  </m:r>
                </m:num>
                <m:den>
                  <m:r>
                    <m:rPr>
                      <m:sty m:val="p"/>
                    </m:rPr>
                    <w:rPr>
                      <w:rFonts w:ascii="Cambria Math" w:eastAsiaTheme="majorEastAsia" w:hAnsi="Cambria Math" w:cstheme="majorBidi"/>
                      <w:color w:val="373D3F"/>
                      <w:shd w:val="clear" w:color="auto" w:fill="FFFFFF"/>
                    </w:rPr>
                    <m:t>n</m:t>
                  </m:r>
                </m:den>
              </m:f>
              <m:r>
                <m:rPr>
                  <m:sty m:val="p"/>
                </m:rPr>
                <w:rPr>
                  <w:rFonts w:ascii="Cambria Math" w:eastAsiaTheme="majorEastAsia" w:hAnsi="Cambria Math" w:cstheme="majorBidi"/>
                  <w:color w:val="373D3F"/>
                  <w:shd w:val="clear" w:color="auto" w:fill="FFFFFF"/>
                </w:rPr>
                <m:t>,</m:t>
              </m:r>
              <m:f>
                <m:fPr>
                  <m:ctrlPr>
                    <w:rPr>
                      <w:rFonts w:ascii="Cambria Math" w:eastAsiaTheme="majorEastAsia" w:hAnsi="Cambria Math" w:cstheme="majorBidi"/>
                      <w:color w:val="373D3F"/>
                      <w:shd w:val="clear" w:color="auto" w:fill="FFFFFF"/>
                    </w:rPr>
                  </m:ctrlPr>
                </m:fPr>
                <m:num>
                  <m:rad>
                    <m:radPr>
                      <m:degHide m:val="1"/>
                      <m:ctrlPr>
                        <w:rPr>
                          <w:rFonts w:ascii="Cambria Math" w:eastAsiaTheme="majorEastAsia" w:hAnsi="Cambria Math" w:cstheme="majorBidi"/>
                          <w:color w:val="373D3F"/>
                          <w:shd w:val="clear" w:color="auto" w:fill="FFFFFF"/>
                        </w:rPr>
                      </m:ctrlPr>
                    </m:radPr>
                    <m:deg/>
                    <m:e>
                      <m:r>
                        <m:rPr>
                          <m:sty m:val="p"/>
                        </m:rPr>
                        <w:rPr>
                          <w:rFonts w:ascii="Cambria Math" w:eastAsiaTheme="majorEastAsia" w:hAnsi="Cambria Math" w:cstheme="majorBidi"/>
                          <w:color w:val="373D3F"/>
                          <w:shd w:val="clear" w:color="auto" w:fill="FFFFFF"/>
                        </w:rPr>
                        <m:t>n p q</m:t>
                      </m:r>
                    </m:e>
                  </m:rad>
                </m:num>
                <m:den>
                  <m:r>
                    <m:rPr>
                      <m:sty m:val="p"/>
                    </m:rPr>
                    <w:rPr>
                      <w:rFonts w:ascii="Cambria Math" w:eastAsiaTheme="majorEastAsia" w:hAnsi="Cambria Math" w:cstheme="majorBidi"/>
                      <w:color w:val="373D3F"/>
                      <w:shd w:val="clear" w:color="auto" w:fill="FFFFFF"/>
                    </w:rPr>
                    <m:t>n</m:t>
                  </m:r>
                </m:den>
              </m:f>
            </m:e>
          </m:d>
        </m:oMath>
      </m:oMathPara>
    </w:p>
    <w:p w14:paraId="19D5C0BD" w14:textId="703F8709" w:rsidR="007E212B" w:rsidRPr="00802D77" w:rsidRDefault="007E212B">
      <w:pPr>
        <w:rPr>
          <w:rFonts w:asciiTheme="majorHAnsi" w:eastAsiaTheme="majorEastAsia" w:hAnsiTheme="majorHAnsi" w:cstheme="majorBidi"/>
          <w:color w:val="373D3F"/>
          <w:shd w:val="clear" w:color="auto" w:fill="FFFFFF"/>
        </w:rPr>
        <w:pPrChange w:id="964" w:author="Chenyu(Cherie) Li" w:date="2021-07-19T17:06:00Z">
          <w:pPr>
            <w:spacing w:line="240" w:lineRule="auto"/>
            <w:contextualSpacing w:val="0"/>
          </w:pPr>
        </w:pPrChange>
      </w:pPr>
    </w:p>
    <w:p w14:paraId="2B73FA6D" w14:textId="13425E1D" w:rsidR="00D405B9" w:rsidRPr="00B7148C" w:rsidRDefault="006341B7">
      <w:pPr>
        <w:rPr>
          <w:rFonts w:eastAsia="Times New Roman" w:cs="Times New Roman"/>
          <w:szCs w:val="24"/>
          <w:lang w:val="fr-FR"/>
        </w:rPr>
        <w:pPrChange w:id="965" w:author="Chenyu(Cherie) Li" w:date="2021-07-19T17:06:00Z">
          <w:pPr>
            <w:spacing w:line="240" w:lineRule="auto"/>
            <w:contextualSpacing w:val="0"/>
          </w:pPr>
        </w:pPrChange>
      </w:pPr>
      <m:oMathPara>
        <m:oMath>
          <m:r>
            <m:rPr>
              <m:sty m:val="p"/>
            </m:rPr>
            <w:rPr>
              <w:rFonts w:ascii="Cambria Math" w:eastAsia="Times New Roman" w:hAnsi="Cambria Math" w:cs="Times New Roman"/>
              <w:szCs w:val="24"/>
              <w:lang w:val="fr-FR"/>
            </w:rPr>
            <m:t>Margin</m:t>
          </m:r>
          <m:r>
            <w:rPr>
              <w:rFonts w:ascii="Cambria Math" w:eastAsia="Times New Roman" w:hAnsi="Cambria Math" w:cs="Times New Roman"/>
              <w:szCs w:val="24"/>
              <w:lang w:val="fr-FR"/>
            </w:rPr>
            <m:t> </m:t>
          </m:r>
          <m:r>
            <m:rPr>
              <m:sty m:val="p"/>
            </m:rPr>
            <w:rPr>
              <w:rFonts w:ascii="Cambria Math" w:eastAsia="Times New Roman" w:hAnsi="Cambria Math" w:cs="Times New Roman"/>
              <w:szCs w:val="24"/>
              <w:lang w:val="fr-FR"/>
            </w:rPr>
            <m:t>of</m:t>
          </m:r>
          <m:r>
            <w:rPr>
              <w:rFonts w:ascii="Cambria Math" w:eastAsia="Times New Roman" w:hAnsi="Cambria Math" w:cs="Times New Roman"/>
              <w:szCs w:val="24"/>
              <w:lang w:val="fr-FR"/>
            </w:rPr>
            <m:t> </m:t>
          </m:r>
          <m:r>
            <m:rPr>
              <m:sty m:val="p"/>
            </m:rPr>
            <w:rPr>
              <w:rFonts w:ascii="Cambria Math" w:eastAsia="Times New Roman" w:hAnsi="Cambria Math" w:cs="Times New Roman"/>
              <w:szCs w:val="24"/>
              <w:lang w:val="fr-FR"/>
            </w:rPr>
            <m:t>error</m:t>
          </m:r>
          <m:r>
            <w:rPr>
              <w:rFonts w:ascii="Cambria Math" w:eastAsia="Times New Roman" w:hAnsi="Cambria Math" w:cs="Times New Roman"/>
              <w:szCs w:val="24"/>
              <w:lang w:val="fr-FR"/>
            </w:rPr>
            <m:t>=</m:t>
          </m:r>
          <m:sSub>
            <m:sSubPr>
              <m:ctrlPr>
                <w:rPr>
                  <w:rFonts w:ascii="Cambria Math" w:eastAsia="Times New Roman" w:hAnsi="Cambria Math" w:cs="Times New Roman"/>
                  <w:i/>
                  <w:szCs w:val="24"/>
                  <w:lang w:val="fr-FR"/>
                </w:rPr>
              </m:ctrlPr>
            </m:sSubPr>
            <m:e>
              <m:r>
                <w:rPr>
                  <w:rFonts w:ascii="Cambria Math" w:eastAsia="Times New Roman" w:hAnsi="Cambria Math" w:cs="Times New Roman"/>
                  <w:szCs w:val="24"/>
                  <w:lang w:val="fr-FR"/>
                </w:rPr>
                <m:t>z</m:t>
              </m:r>
            </m:e>
            <m:sub>
              <m:f>
                <m:fPr>
                  <m:ctrlPr>
                    <w:rPr>
                      <w:rFonts w:ascii="Cambria Math" w:eastAsia="Times New Roman" w:hAnsi="Cambria Math" w:cs="Times New Roman"/>
                      <w:iCs/>
                      <w:szCs w:val="24"/>
                      <w:lang w:val="fr-FR"/>
                    </w:rPr>
                  </m:ctrlPr>
                </m:fPr>
                <m:num>
                  <m:r>
                    <m:rPr>
                      <m:sty m:val="p"/>
                    </m:rPr>
                    <w:rPr>
                      <w:rFonts w:ascii="Cambria Math" w:eastAsia="Times New Roman" w:hAnsi="Cambria Math" w:cs="Times New Roman"/>
                      <w:szCs w:val="24"/>
                      <w:lang w:val="fr-FR"/>
                    </w:rPr>
                    <m:t>α</m:t>
                  </m:r>
                </m:num>
                <m:den>
                  <m:r>
                    <w:rPr>
                      <w:rFonts w:ascii="Cambria Math" w:eastAsia="Times New Roman" w:hAnsi="Cambria Math" w:cs="Times New Roman"/>
                      <w:szCs w:val="24"/>
                      <w:lang w:val="fr-FR"/>
                    </w:rPr>
                    <m:t>2</m:t>
                  </m:r>
                </m:den>
              </m:f>
            </m:sub>
          </m:sSub>
          <m:d>
            <m:dPr>
              <m:ctrlPr>
                <w:rPr>
                  <w:rFonts w:ascii="Cambria Math" w:eastAsia="Times New Roman" w:hAnsi="Cambria Math" w:cs="Times New Roman"/>
                  <w:szCs w:val="24"/>
                  <w:lang w:val="fr-FR"/>
                </w:rPr>
              </m:ctrlPr>
            </m:dPr>
            <m:e>
              <m:rad>
                <m:radPr>
                  <m:degHide m:val="1"/>
                  <m:ctrlPr>
                    <w:rPr>
                      <w:rFonts w:ascii="Cambria Math" w:eastAsia="Times New Roman" w:hAnsi="Cambria Math" w:cs="Times New Roman"/>
                      <w:szCs w:val="24"/>
                      <w:lang w:val="fr-FR"/>
                    </w:rPr>
                  </m:ctrlPr>
                </m:radPr>
                <m:deg>
                  <m:ctrlPr>
                    <w:rPr>
                      <w:rFonts w:ascii="Cambria Math" w:eastAsia="Times New Roman" w:hAnsi="Cambria Math" w:cs="Times New Roman"/>
                      <w:i/>
                      <w:szCs w:val="24"/>
                      <w:lang w:val="fr-FR"/>
                    </w:rPr>
                  </m:ctrlPr>
                </m:deg>
                <m:e>
                  <m:f>
                    <m:fPr>
                      <m:ctrlPr>
                        <w:rPr>
                          <w:rFonts w:ascii="Cambria Math" w:eastAsia="Times New Roman" w:hAnsi="Cambria Math" w:cs="Times New Roman"/>
                          <w:szCs w:val="24"/>
                          <w:lang w:val="fr-FR"/>
                        </w:rPr>
                      </m:ctrlPr>
                    </m:fPr>
                    <m:num>
                      <m:acc>
                        <m:accPr>
                          <m:ctrlPr>
                            <w:rPr>
                              <w:rFonts w:ascii="Cambria Math" w:eastAsia="Times New Roman" w:hAnsi="Cambria Math" w:cs="Times New Roman"/>
                              <w:szCs w:val="24"/>
                              <w:lang w:val="fr-FR"/>
                            </w:rPr>
                          </m:ctrlPr>
                        </m:accPr>
                        <m:e>
                          <m:r>
                            <w:rPr>
                              <w:rFonts w:ascii="Cambria Math" w:eastAsia="Times New Roman" w:hAnsi="Cambria Math" w:cs="Times New Roman"/>
                              <w:szCs w:val="24"/>
                              <w:lang w:val="fr-FR"/>
                            </w:rPr>
                            <m:t>p</m:t>
                          </m:r>
                        </m:e>
                      </m:acc>
                      <m:d>
                        <m:dPr>
                          <m:ctrlPr>
                            <w:rPr>
                              <w:rFonts w:ascii="Cambria Math" w:eastAsia="Times New Roman" w:hAnsi="Cambria Math" w:cs="Times New Roman"/>
                              <w:szCs w:val="24"/>
                              <w:lang w:val="fr-FR"/>
                            </w:rPr>
                          </m:ctrlPr>
                        </m:dPr>
                        <m:e>
                          <m:r>
                            <w:rPr>
                              <w:rFonts w:ascii="Cambria Math" w:eastAsia="Times New Roman" w:hAnsi="Cambria Math" w:cs="Times New Roman"/>
                              <w:szCs w:val="24"/>
                              <w:lang w:val="fr-FR"/>
                            </w:rPr>
                            <m:t>1-</m:t>
                          </m:r>
                          <m:acc>
                            <m:accPr>
                              <m:ctrlPr>
                                <w:rPr>
                                  <w:rFonts w:ascii="Cambria Math" w:eastAsia="Times New Roman" w:hAnsi="Cambria Math" w:cs="Times New Roman"/>
                                  <w:szCs w:val="24"/>
                                  <w:lang w:val="fr-FR"/>
                                </w:rPr>
                              </m:ctrlPr>
                            </m:accPr>
                            <m:e>
                              <m:r>
                                <w:rPr>
                                  <w:rFonts w:ascii="Cambria Math" w:eastAsia="Times New Roman" w:hAnsi="Cambria Math" w:cs="Times New Roman"/>
                                  <w:szCs w:val="24"/>
                                  <w:lang w:val="fr-FR"/>
                                </w:rPr>
                                <m:t>p</m:t>
                              </m:r>
                            </m:e>
                          </m:acc>
                          <m:ctrlPr>
                            <w:rPr>
                              <w:rFonts w:ascii="Cambria Math" w:eastAsia="Times New Roman" w:hAnsi="Cambria Math" w:cs="Times New Roman"/>
                              <w:i/>
                              <w:szCs w:val="24"/>
                              <w:lang w:val="fr-FR"/>
                            </w:rPr>
                          </m:ctrlPr>
                        </m:e>
                      </m:d>
                    </m:num>
                    <m:den>
                      <m:r>
                        <w:rPr>
                          <w:rFonts w:ascii="Cambria Math" w:eastAsia="Times New Roman" w:hAnsi="Cambria Math" w:cs="Times New Roman"/>
                          <w:szCs w:val="24"/>
                          <w:lang w:val="fr-FR"/>
                        </w:rPr>
                        <m:t>n</m:t>
                      </m:r>
                    </m:den>
                  </m:f>
                </m:e>
              </m:rad>
              <m:ctrlPr>
                <w:rPr>
                  <w:rFonts w:ascii="Cambria Math" w:eastAsia="Times New Roman" w:hAnsi="Cambria Math" w:cs="Times New Roman"/>
                  <w:i/>
                  <w:szCs w:val="24"/>
                  <w:lang w:val="fr-FR"/>
                </w:rPr>
              </m:ctrlPr>
            </m:e>
          </m:d>
        </m:oMath>
      </m:oMathPara>
    </w:p>
    <w:p w14:paraId="31795F19" w14:textId="579C89D2" w:rsidR="00EB36A6" w:rsidRPr="00B7148C" w:rsidRDefault="00CF5434" w:rsidP="00440C09">
      <w:pPr>
        <w:rPr>
          <w:lang w:val="fr-FR"/>
        </w:rPr>
      </w:pPr>
      <m:oMathPara>
        <m:oMath>
          <m:d>
            <m:dPr>
              <m:ctrlPr>
                <w:rPr>
                  <w:rFonts w:ascii="Cambria Math" w:hAnsi="Cambria Math"/>
                  <w:i/>
                  <w:lang w:val="fr-FR"/>
                </w:rPr>
              </m:ctrlPr>
            </m:dPr>
            <m:e>
              <m:r>
                <w:rPr>
                  <w:rFonts w:ascii="Cambria Math" w:hAnsi="Cambria Math"/>
                  <w:lang w:val="fr-FR"/>
                </w:rPr>
                <m:t>lower bound,upper bound</m:t>
              </m:r>
            </m:e>
          </m:d>
          <m:r>
            <w:rPr>
              <w:rFonts w:ascii="Cambria Math" w:hAnsi="Cambria Math"/>
              <w:lang w:val="fr-FR"/>
            </w:rPr>
            <m:t>=</m:t>
          </m:r>
          <m:d>
            <m:dPr>
              <m:ctrlPr>
                <w:rPr>
                  <w:rFonts w:ascii="Cambria Math" w:hAnsi="Cambria Math"/>
                  <w:lang w:val="fr-FR"/>
                </w:rPr>
              </m:ctrlPr>
            </m:dPr>
            <m:e>
              <m:acc>
                <m:accPr>
                  <m:ctrlPr>
                    <w:rPr>
                      <w:rFonts w:ascii="Cambria Math" w:hAnsi="Cambria Math"/>
                      <w:lang w:val="fr-FR"/>
                    </w:rPr>
                  </m:ctrlPr>
                </m:accPr>
                <m:e>
                  <m:r>
                    <w:rPr>
                      <w:rFonts w:ascii="Cambria Math" w:hAnsi="Cambria Math"/>
                      <w:lang w:val="fr-FR"/>
                    </w:rPr>
                    <m:t>p</m:t>
                  </m:r>
                </m:e>
              </m:acc>
              <m:r>
                <m:rPr>
                  <m:sty m:val="p"/>
                </m:rPr>
                <w:rPr>
                  <w:rFonts w:ascii="Cambria Math" w:hAnsi="Cambria Math"/>
                  <w:lang w:val="fr-FR"/>
                </w:rPr>
                <m:t>-</m:t>
              </m:r>
              <m:sSub>
                <m:sSubPr>
                  <m:ctrlPr>
                    <w:rPr>
                      <w:rFonts w:ascii="Cambria Math" w:hAnsi="Cambria Math"/>
                      <w:lang w:val="fr-FR"/>
                    </w:rPr>
                  </m:ctrlPr>
                </m:sSubPr>
                <m:e>
                  <m:r>
                    <w:rPr>
                      <w:rFonts w:ascii="Cambria Math" w:hAnsi="Cambria Math"/>
                      <w:lang w:val="fr-FR"/>
                    </w:rPr>
                    <m:t>z</m:t>
                  </m:r>
                </m:e>
                <m:sub>
                  <m:f>
                    <m:fPr>
                      <m:ctrlPr>
                        <w:rPr>
                          <w:rFonts w:ascii="Cambria Math" w:hAnsi="Cambria Math"/>
                          <w:lang w:val="fr-FR"/>
                        </w:rPr>
                      </m:ctrlPr>
                    </m:fPr>
                    <m:num>
                      <m:r>
                        <w:rPr>
                          <w:rFonts w:ascii="Cambria Math" w:hAnsi="Cambria Math"/>
                          <w:lang w:val="fr-FR"/>
                        </w:rPr>
                        <m:t>α</m:t>
                      </m:r>
                    </m:num>
                    <m:den>
                      <m:r>
                        <m:rPr>
                          <m:sty m:val="p"/>
                        </m:rPr>
                        <w:rPr>
                          <w:rFonts w:ascii="Cambria Math" w:hAnsi="Cambria Math"/>
                          <w:lang w:val="fr-FR"/>
                        </w:rPr>
                        <m:t>2</m:t>
                      </m:r>
                    </m:den>
                  </m:f>
                </m:sub>
              </m:sSub>
              <m:d>
                <m:dPr>
                  <m:ctrlPr>
                    <w:rPr>
                      <w:rFonts w:ascii="Cambria Math" w:hAnsi="Cambria Math"/>
                      <w:lang w:val="fr-FR"/>
                    </w:rPr>
                  </m:ctrlPr>
                </m:dPr>
                <m:e>
                  <m:rad>
                    <m:radPr>
                      <m:degHide m:val="1"/>
                      <m:ctrlPr>
                        <w:rPr>
                          <w:rFonts w:ascii="Cambria Math" w:hAnsi="Cambria Math"/>
                          <w:lang w:val="fr-FR"/>
                        </w:rPr>
                      </m:ctrlPr>
                    </m:radPr>
                    <m:deg>
                      <m:ctrlPr>
                        <w:rPr>
                          <w:rFonts w:ascii="Cambria Math" w:hAnsi="Cambria Math"/>
                          <w:i/>
                          <w:lang w:val="fr-FR"/>
                        </w:rPr>
                      </m:ctrlPr>
                    </m:deg>
                    <m:e>
                      <m:f>
                        <m:fPr>
                          <m:ctrlPr>
                            <w:rPr>
                              <w:rFonts w:ascii="Cambria Math" w:hAnsi="Cambria Math"/>
                              <w:lang w:val="fr-FR"/>
                            </w:rPr>
                          </m:ctrlPr>
                        </m:fPr>
                        <m:num>
                          <m:acc>
                            <m:accPr>
                              <m:ctrlPr>
                                <w:rPr>
                                  <w:rFonts w:ascii="Cambria Math" w:hAnsi="Cambria Math"/>
                                  <w:lang w:val="fr-FR"/>
                                </w:rPr>
                              </m:ctrlPr>
                            </m:accPr>
                            <m:e>
                              <m:r>
                                <w:rPr>
                                  <w:rFonts w:ascii="Cambria Math" w:hAnsi="Cambria Math"/>
                                  <w:lang w:val="fr-FR"/>
                                </w:rPr>
                                <m:t>p</m:t>
                              </m:r>
                            </m:e>
                          </m:acc>
                          <m:d>
                            <m:dPr>
                              <m:ctrlPr>
                                <w:rPr>
                                  <w:rFonts w:ascii="Cambria Math" w:hAnsi="Cambria Math"/>
                                  <w:lang w:val="fr-FR"/>
                                </w:rPr>
                              </m:ctrlPr>
                            </m:dPr>
                            <m:e>
                              <m:r>
                                <m:rPr>
                                  <m:sty m:val="p"/>
                                </m:rPr>
                                <w:rPr>
                                  <w:rFonts w:ascii="Cambria Math" w:hAnsi="Cambria Math"/>
                                  <w:lang w:val="fr-FR"/>
                                </w:rPr>
                                <m:t>1-</m:t>
                              </m:r>
                              <m:acc>
                                <m:accPr>
                                  <m:ctrlPr>
                                    <w:rPr>
                                      <w:rFonts w:ascii="Cambria Math" w:hAnsi="Cambria Math"/>
                                      <w:lang w:val="fr-FR"/>
                                    </w:rPr>
                                  </m:ctrlPr>
                                </m:accPr>
                                <m:e>
                                  <m:r>
                                    <w:rPr>
                                      <w:rFonts w:ascii="Cambria Math" w:hAnsi="Cambria Math"/>
                                      <w:lang w:val="fr-FR"/>
                                    </w:rPr>
                                    <m:t>p</m:t>
                                  </m:r>
                                </m:e>
                              </m:acc>
                            </m:e>
                          </m:d>
                        </m:num>
                        <m:den>
                          <m:r>
                            <w:rPr>
                              <w:rFonts w:ascii="Cambria Math" w:hAnsi="Cambria Math"/>
                              <w:lang w:val="fr-FR"/>
                            </w:rPr>
                            <m:t>n</m:t>
                          </m:r>
                        </m:den>
                      </m:f>
                    </m:e>
                  </m:rad>
                </m:e>
              </m:d>
              <m:r>
                <m:rPr>
                  <m:sty m:val="p"/>
                </m:rPr>
                <w:rPr>
                  <w:rFonts w:ascii="Cambria Math" w:hAnsi="Cambria Math"/>
                  <w:lang w:val="fr-FR"/>
                </w:rPr>
                <m:t>,</m:t>
              </m:r>
              <m:acc>
                <m:accPr>
                  <m:ctrlPr>
                    <w:rPr>
                      <w:rFonts w:ascii="Cambria Math" w:hAnsi="Cambria Math"/>
                      <w:lang w:val="fr-FR"/>
                    </w:rPr>
                  </m:ctrlPr>
                </m:accPr>
                <m:e>
                  <m:r>
                    <w:rPr>
                      <w:rFonts w:ascii="Cambria Math" w:hAnsi="Cambria Math"/>
                      <w:lang w:val="fr-FR"/>
                    </w:rPr>
                    <m:t>p</m:t>
                  </m:r>
                </m:e>
              </m:acc>
              <m:r>
                <m:rPr>
                  <m:sty m:val="p"/>
                </m:rPr>
                <w:rPr>
                  <w:rFonts w:ascii="Cambria Math" w:hAnsi="Cambria Math"/>
                  <w:lang w:val="fr-FR"/>
                </w:rPr>
                <m:t>+</m:t>
              </m:r>
              <m:sSub>
                <m:sSubPr>
                  <m:ctrlPr>
                    <w:rPr>
                      <w:rFonts w:ascii="Cambria Math" w:hAnsi="Cambria Math"/>
                      <w:lang w:val="fr-FR"/>
                    </w:rPr>
                  </m:ctrlPr>
                </m:sSubPr>
                <m:e>
                  <m:r>
                    <w:rPr>
                      <w:rFonts w:ascii="Cambria Math" w:hAnsi="Cambria Math"/>
                      <w:lang w:val="fr-FR"/>
                    </w:rPr>
                    <m:t>z</m:t>
                  </m:r>
                </m:e>
                <m:sub>
                  <m:f>
                    <m:fPr>
                      <m:ctrlPr>
                        <w:rPr>
                          <w:rFonts w:ascii="Cambria Math" w:hAnsi="Cambria Math"/>
                          <w:lang w:val="fr-FR"/>
                        </w:rPr>
                      </m:ctrlPr>
                    </m:fPr>
                    <m:num>
                      <m:r>
                        <w:rPr>
                          <w:rFonts w:ascii="Cambria Math" w:hAnsi="Cambria Math"/>
                          <w:lang w:val="fr-FR"/>
                        </w:rPr>
                        <m:t>α</m:t>
                      </m:r>
                    </m:num>
                    <m:den>
                      <m:r>
                        <m:rPr>
                          <m:sty m:val="p"/>
                        </m:rPr>
                        <w:rPr>
                          <w:rFonts w:ascii="Cambria Math" w:hAnsi="Cambria Math"/>
                          <w:lang w:val="fr-FR"/>
                        </w:rPr>
                        <m:t>2</m:t>
                      </m:r>
                    </m:den>
                  </m:f>
                </m:sub>
              </m:sSub>
              <m:d>
                <m:dPr>
                  <m:ctrlPr>
                    <w:rPr>
                      <w:rFonts w:ascii="Cambria Math" w:hAnsi="Cambria Math"/>
                      <w:lang w:val="fr-FR"/>
                    </w:rPr>
                  </m:ctrlPr>
                </m:dPr>
                <m:e>
                  <m:rad>
                    <m:radPr>
                      <m:degHide m:val="1"/>
                      <m:ctrlPr>
                        <w:rPr>
                          <w:rFonts w:ascii="Cambria Math" w:hAnsi="Cambria Math"/>
                          <w:lang w:val="fr-FR"/>
                        </w:rPr>
                      </m:ctrlPr>
                    </m:radPr>
                    <m:deg>
                      <m:ctrlPr>
                        <w:rPr>
                          <w:rFonts w:ascii="Cambria Math" w:hAnsi="Cambria Math"/>
                          <w:i/>
                          <w:lang w:val="fr-FR"/>
                        </w:rPr>
                      </m:ctrlPr>
                    </m:deg>
                    <m:e>
                      <m:f>
                        <m:fPr>
                          <m:ctrlPr>
                            <w:rPr>
                              <w:rFonts w:ascii="Cambria Math" w:hAnsi="Cambria Math"/>
                              <w:lang w:val="fr-FR"/>
                            </w:rPr>
                          </m:ctrlPr>
                        </m:fPr>
                        <m:num>
                          <m:acc>
                            <m:accPr>
                              <m:ctrlPr>
                                <w:rPr>
                                  <w:rFonts w:ascii="Cambria Math" w:hAnsi="Cambria Math"/>
                                  <w:lang w:val="fr-FR"/>
                                </w:rPr>
                              </m:ctrlPr>
                            </m:accPr>
                            <m:e>
                              <m:r>
                                <w:rPr>
                                  <w:rFonts w:ascii="Cambria Math" w:hAnsi="Cambria Math"/>
                                  <w:lang w:val="fr-FR"/>
                                </w:rPr>
                                <m:t>p</m:t>
                              </m:r>
                            </m:e>
                          </m:acc>
                          <m:d>
                            <m:dPr>
                              <m:ctrlPr>
                                <w:rPr>
                                  <w:rFonts w:ascii="Cambria Math" w:hAnsi="Cambria Math"/>
                                  <w:lang w:val="fr-FR"/>
                                </w:rPr>
                              </m:ctrlPr>
                            </m:dPr>
                            <m:e>
                              <m:r>
                                <m:rPr>
                                  <m:sty m:val="p"/>
                                </m:rPr>
                                <w:rPr>
                                  <w:rFonts w:ascii="Cambria Math" w:hAnsi="Cambria Math"/>
                                  <w:lang w:val="fr-FR"/>
                                </w:rPr>
                                <m:t>1-</m:t>
                              </m:r>
                              <m:acc>
                                <m:accPr>
                                  <m:ctrlPr>
                                    <w:rPr>
                                      <w:rFonts w:ascii="Cambria Math" w:hAnsi="Cambria Math"/>
                                      <w:lang w:val="fr-FR"/>
                                    </w:rPr>
                                  </m:ctrlPr>
                                </m:accPr>
                                <m:e>
                                  <m:r>
                                    <w:rPr>
                                      <w:rFonts w:ascii="Cambria Math" w:hAnsi="Cambria Math"/>
                                      <w:lang w:val="fr-FR"/>
                                    </w:rPr>
                                    <m:t>p</m:t>
                                  </m:r>
                                </m:e>
                              </m:acc>
                            </m:e>
                          </m:d>
                        </m:num>
                        <m:den>
                          <m:r>
                            <w:rPr>
                              <w:rFonts w:ascii="Cambria Math" w:hAnsi="Cambria Math"/>
                              <w:lang w:val="fr-FR"/>
                            </w:rPr>
                            <m:t>n</m:t>
                          </m:r>
                        </m:den>
                      </m:f>
                    </m:e>
                  </m:rad>
                </m:e>
              </m:d>
            </m:e>
          </m:d>
        </m:oMath>
      </m:oMathPara>
    </w:p>
    <w:p w14:paraId="3AD25150" w14:textId="3B472985" w:rsidR="00013621" w:rsidRDefault="00013621">
      <w:pPr>
        <w:pPrChange w:id="966" w:author="Chenyu(Cherie) Li" w:date="2021-07-19T17:06:00Z">
          <w:pPr>
            <w:spacing w:line="240" w:lineRule="auto"/>
            <w:contextualSpacing w:val="0"/>
          </w:pPr>
        </w:pPrChange>
      </w:pPr>
    </w:p>
    <w:p w14:paraId="5C0EEB32" w14:textId="31F62273" w:rsidR="00DC017C" w:rsidRDefault="00A47C55">
      <w:pPr>
        <w:pPrChange w:id="967" w:author="Chenyu(Cherie) Li" w:date="2021-07-19T17:06:00Z">
          <w:pPr>
            <w:pStyle w:val="Caption"/>
          </w:pPr>
        </w:pPrChange>
      </w:pPr>
      <w:bookmarkStart w:id="968" w:name="_Ref48136030"/>
      <w:r>
        <w:t xml:space="preserve">Equation </w:t>
      </w:r>
      <w:r>
        <w:fldChar w:fldCharType="begin"/>
      </w:r>
      <w:r>
        <w:instrText>SEQ Equation \* ARABIC</w:instrText>
      </w:r>
      <w:r>
        <w:fldChar w:fldCharType="separate"/>
      </w:r>
      <w:r w:rsidR="00DD5841">
        <w:rPr>
          <w:noProof/>
        </w:rPr>
        <w:t>2</w:t>
      </w:r>
      <w:r>
        <w:fldChar w:fldCharType="end"/>
      </w:r>
      <w:r>
        <w:t xml:space="preserve"> Confidence Interval Calculation</w:t>
      </w:r>
      <w:bookmarkEnd w:id="968"/>
      <w:r w:rsidR="006445FA">
        <w:br/>
      </w:r>
    </w:p>
    <w:p w14:paraId="5A2B799A" w14:textId="77777777" w:rsidR="002E405E" w:rsidRDefault="002E405E" w:rsidP="00440C09">
      <w:pPr>
        <w:sectPr w:rsidR="002E405E" w:rsidSect="00D805D2">
          <w:type w:val="continuous"/>
          <w:pgSz w:w="12240" w:h="15840"/>
          <w:pgMar w:top="1440" w:right="1440" w:bottom="1440" w:left="1440" w:header="720" w:footer="720" w:gutter="0"/>
          <w:cols w:space="720"/>
          <w:docGrid w:linePitch="326"/>
        </w:sectPr>
      </w:pPr>
    </w:p>
    <w:p w14:paraId="3EADDE64" w14:textId="0DD10F1C" w:rsidR="00B230E1" w:rsidRDefault="00AA7D47" w:rsidP="00440C09">
      <w:r>
        <w:t>The estimators of proportion were calculated through the equation above. As the results are shown in</w:t>
      </w:r>
      <w:r w:rsidR="001833C1">
        <w:t xml:space="preserve"> </w:t>
      </w:r>
      <w:r>
        <w:fldChar w:fldCharType="begin"/>
      </w:r>
      <w:r>
        <w:instrText xml:space="preserve"> REF _Ref48056427 \h </w:instrText>
      </w:r>
      <w:r w:rsidR="00440C09">
        <w:instrText xml:space="preserve"> \* MERGEFORMAT </w:instrText>
      </w:r>
      <w:r>
        <w:fldChar w:fldCharType="separate"/>
      </w:r>
      <w:r w:rsidR="00DD5841">
        <w:t xml:space="preserve">Table </w:t>
      </w:r>
      <w:r w:rsidR="00DD5841">
        <w:rPr>
          <w:noProof/>
        </w:rPr>
        <w:t>7</w:t>
      </w:r>
      <w:r>
        <w:fldChar w:fldCharType="end"/>
      </w:r>
      <w:r w:rsidR="00B41D76">
        <w:t xml:space="preserve"> </w:t>
      </w:r>
      <w:r w:rsidR="004E13B2">
        <w:t>,</w:t>
      </w:r>
      <w:r w:rsidR="00EC57FE">
        <w:t xml:space="preserve"> </w:t>
      </w:r>
      <w:r w:rsidR="00BB2AA0">
        <w:t>the estimated proportions of papers used Real-World Methods (RWM) in 2017, 2018, 2019 are 0.</w:t>
      </w:r>
      <w:r w:rsidR="00FA5C1B">
        <w:t>4</w:t>
      </w:r>
      <w:r w:rsidR="00BB2AA0">
        <w:t>,0.2</w:t>
      </w:r>
      <w:r w:rsidR="00FA5C1B">
        <w:t>3</w:t>
      </w:r>
      <w:r w:rsidR="00BB2AA0">
        <w:t>,0.</w:t>
      </w:r>
      <w:r w:rsidR="00FA5C1B">
        <w:t>20</w:t>
      </w:r>
      <w:r w:rsidR="00BB2AA0">
        <w:t xml:space="preserve">, respectively.  The 95% confidence interval of a proportion indicates a range within which, 95 out of 100 times, its </w:t>
      </w:r>
      <w:r w:rsidR="50A45635">
        <w:t xml:space="preserve">estimated </w:t>
      </w:r>
      <w:r w:rsidR="00BB2AA0">
        <w:t xml:space="preserve">value will lie. </w:t>
      </w:r>
      <w:r>
        <w:fldChar w:fldCharType="begin"/>
      </w:r>
      <w:r w:rsidR="00197DAD">
        <w:instrText xml:space="preserve"> ADDIN EN.CITE &lt;EndNote&gt;&lt;Cite&gt;&lt;Author&gt;Thomas&lt;/Author&gt;&lt;Year&gt;1997&lt;/Year&gt;&lt;RecNum&gt;1203&lt;/RecNum&gt;&lt;DisplayText&gt;[40]&lt;/DisplayText&gt;&lt;record&gt;&lt;rec-number&gt;1203&lt;/rec-number&gt;&lt;foreign-keys&gt;&lt;key app="EN" db-id="wzpv2ppvtpz2foedrep5pvddrz5tx2a55ptt" timestamp="1597362173"&gt;1203&lt;/key&gt;&lt;/foreign-keys&gt;&lt;ref-type name="Journal Article"&gt;17&lt;/ref-type&gt;&lt;contributors&gt;&lt;authors&gt;&lt;author&gt;Thomas, R.&lt;/author&gt;&lt;author&gt;Braganza, A.&lt;/author&gt;&lt;author&gt;Oommen, L. M.&lt;/author&gt;&lt;author&gt;Muliyil, J.&lt;/author&gt;&lt;/authors&gt;&lt;/contributors&gt;&lt;auth-address&gt;Schell Eye Hospital, Department of Ophthalmology, Christian Medical College, Vellore, India.&lt;/auth-address&gt;&lt;titles&gt;&lt;title&gt;Confidence with confidence intervals&lt;/title&gt;&lt;secondary-title&gt;Indian J Ophthalmol&lt;/secondary-title&gt;&lt;/titles&gt;&lt;periodical&gt;&lt;full-title&gt;Indian J Ophthalmol&lt;/full-title&gt;&lt;/periodical&gt;&lt;pages&gt;119-23&lt;/pages&gt;&lt;volume&gt;45&lt;/volume&gt;&lt;number&gt;2&lt;/number&gt;&lt;edition&gt;1997/06/01&lt;/edition&gt;&lt;keywords&gt;&lt;keyword&gt;Clinical Trials as Topic/statistics &amp;amp; numerical data&lt;/keyword&gt;&lt;keyword&gt;*Confidence Intervals&lt;/keyword&gt;&lt;keyword&gt;Eye Diseases/therapy&lt;/keyword&gt;&lt;keyword&gt;Humans&lt;/keyword&gt;&lt;keyword&gt;Ophthalmology/*statistics &amp;amp; numerical data&lt;/keyword&gt;&lt;/keywords&gt;&lt;dates&gt;&lt;year&gt;1997&lt;/year&gt;&lt;pub-dates&gt;&lt;date&gt;Jun&lt;/date&gt;&lt;/pub-dates&gt;&lt;/dates&gt;&lt;isbn&gt;0301-4738 (Print)&amp;#xD;0301-4738&lt;/isbn&gt;&lt;accession-num&gt;9475032&lt;/accession-num&gt;&lt;urls&gt;&lt;/urls&gt;&lt;remote-database-provider&gt;NLM&lt;/remote-database-provider&gt;&lt;language&gt;eng&lt;/language&gt;&lt;/record&gt;&lt;/Cite&gt;&lt;/EndNote&gt;</w:instrText>
      </w:r>
      <w:r>
        <w:fldChar w:fldCharType="separate"/>
      </w:r>
      <w:r w:rsidR="00197DAD">
        <w:rPr>
          <w:noProof/>
        </w:rPr>
        <w:t>[40]</w:t>
      </w:r>
      <w:r>
        <w:fldChar w:fldCharType="end"/>
      </w:r>
      <w:r w:rsidR="009F52F2">
        <w:t xml:space="preserve"> </w:t>
      </w:r>
      <w:r w:rsidR="00D91125">
        <w:t xml:space="preserve"> </w:t>
      </w:r>
    </w:p>
    <w:tbl>
      <w:tblPr>
        <w:tblStyle w:val="GridTable2-Accent1"/>
        <w:tblW w:w="10345" w:type="dxa"/>
        <w:tblLayout w:type="fixed"/>
        <w:tblCellMar>
          <w:left w:w="0" w:type="dxa"/>
          <w:right w:w="0" w:type="dxa"/>
        </w:tblCellMar>
        <w:tblLook w:val="04A0" w:firstRow="1" w:lastRow="0" w:firstColumn="1" w:lastColumn="0" w:noHBand="0" w:noVBand="1"/>
      </w:tblPr>
      <w:tblGrid>
        <w:gridCol w:w="2335"/>
        <w:gridCol w:w="1530"/>
        <w:gridCol w:w="1531"/>
        <w:gridCol w:w="1709"/>
        <w:gridCol w:w="1620"/>
        <w:gridCol w:w="1620"/>
      </w:tblGrid>
      <w:tr w:rsidR="001A19D1" w:rsidRPr="00210254" w14:paraId="370F9446" w14:textId="77777777" w:rsidTr="001A19D1">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left w:val="single" w:sz="4" w:space="0" w:color="auto"/>
            </w:tcBorders>
            <w:vAlign w:val="center"/>
          </w:tcPr>
          <w:p w14:paraId="23AB1D3C" w14:textId="77777777" w:rsidR="001A19D1" w:rsidRPr="00210254" w:rsidRDefault="001A19D1">
            <w:pPr>
              <w:rPr>
                <w:color w:val="000000" w:themeColor="text1"/>
              </w:rPr>
              <w:pPrChange w:id="969" w:author="Chenyu(Cherie) Li" w:date="2021-07-19T17:06:00Z">
                <w:pPr>
                  <w:pStyle w:val="tableNormal0"/>
                  <w:framePr w:wrap="around" w:vAnchor="margin" w:hAnchor="page" w:x="1208" w:y="8414"/>
                  <w:jc w:val="left"/>
                </w:pPr>
              </w:pPrChange>
            </w:pPr>
          </w:p>
        </w:tc>
        <w:tc>
          <w:tcPr>
            <w:tcW w:w="1530" w:type="dxa"/>
            <w:tcBorders>
              <w:top w:val="single" w:sz="4" w:space="0" w:color="auto"/>
            </w:tcBorders>
            <w:vAlign w:val="center"/>
          </w:tcPr>
          <w:p w14:paraId="768D5B63" w14:textId="77777777" w:rsidR="001A19D1" w:rsidRPr="00210254" w:rsidRDefault="001A19D1">
            <w:pPr>
              <w:cnfStyle w:val="100000000000" w:firstRow="1" w:lastRow="0" w:firstColumn="0" w:lastColumn="0" w:oddVBand="0" w:evenVBand="0" w:oddHBand="0" w:evenHBand="0" w:firstRowFirstColumn="0" w:firstRowLastColumn="0" w:lastRowFirstColumn="0" w:lastRowLastColumn="0"/>
              <w:rPr>
                <w:color w:val="000000" w:themeColor="text1"/>
              </w:rPr>
              <w:pPrChange w:id="970" w:author="Chenyu(Cherie) Li" w:date="2021-07-19T17:06:00Z">
                <w:pPr>
                  <w:pStyle w:val="tableNormal0"/>
                  <w:framePr w:wrap="around" w:vAnchor="margin" w:hAnchor="page" w:x="1208" w:y="8414"/>
                  <w:jc w:val="left"/>
                  <w:cnfStyle w:val="100000000000" w:firstRow="1" w:lastRow="0" w:firstColumn="0" w:lastColumn="0" w:oddVBand="0" w:evenVBand="0" w:oddHBand="0" w:evenHBand="0" w:firstRowFirstColumn="0" w:firstRowLastColumn="0" w:lastRowFirstColumn="0" w:lastRowLastColumn="0"/>
                </w:pPr>
              </w:pPrChange>
            </w:pPr>
            <w:r w:rsidRPr="00210254">
              <w:rPr>
                <w:color w:val="000000" w:themeColor="text1"/>
              </w:rPr>
              <w:t>2010-2013</w:t>
            </w:r>
          </w:p>
        </w:tc>
        <w:tc>
          <w:tcPr>
            <w:tcW w:w="1531" w:type="dxa"/>
            <w:tcBorders>
              <w:top w:val="single" w:sz="4" w:space="0" w:color="auto"/>
            </w:tcBorders>
            <w:vAlign w:val="center"/>
          </w:tcPr>
          <w:p w14:paraId="27F7E7F1" w14:textId="77777777" w:rsidR="001A19D1" w:rsidRPr="00210254" w:rsidRDefault="001A19D1">
            <w:pPr>
              <w:cnfStyle w:val="100000000000" w:firstRow="1" w:lastRow="0" w:firstColumn="0" w:lastColumn="0" w:oddVBand="0" w:evenVBand="0" w:oddHBand="0" w:evenHBand="0" w:firstRowFirstColumn="0" w:firstRowLastColumn="0" w:lastRowFirstColumn="0" w:lastRowLastColumn="0"/>
              <w:rPr>
                <w:color w:val="000000" w:themeColor="text1"/>
              </w:rPr>
              <w:pPrChange w:id="971" w:author="Chenyu(Cherie) Li" w:date="2021-07-19T17:06:00Z">
                <w:pPr>
                  <w:pStyle w:val="tableNormal0"/>
                  <w:framePr w:wrap="around" w:vAnchor="margin" w:hAnchor="page" w:x="1208" w:y="8414"/>
                  <w:jc w:val="left"/>
                  <w:cnfStyle w:val="100000000000" w:firstRow="1" w:lastRow="0" w:firstColumn="0" w:lastColumn="0" w:oddVBand="0" w:evenVBand="0" w:oddHBand="0" w:evenHBand="0" w:firstRowFirstColumn="0" w:firstRowLastColumn="0" w:lastRowFirstColumn="0" w:lastRowLastColumn="0"/>
                </w:pPr>
              </w:pPrChange>
            </w:pPr>
            <w:r w:rsidRPr="00210254">
              <w:rPr>
                <w:color w:val="000000" w:themeColor="text1"/>
              </w:rPr>
              <w:t>2014-2016</w:t>
            </w:r>
          </w:p>
        </w:tc>
        <w:tc>
          <w:tcPr>
            <w:tcW w:w="1709" w:type="dxa"/>
            <w:tcBorders>
              <w:top w:val="single" w:sz="4" w:space="0" w:color="auto"/>
            </w:tcBorders>
            <w:vAlign w:val="center"/>
          </w:tcPr>
          <w:p w14:paraId="6C89CF81" w14:textId="77777777" w:rsidR="001A19D1" w:rsidRPr="00210254" w:rsidRDefault="001A19D1">
            <w:pPr>
              <w:cnfStyle w:val="100000000000" w:firstRow="1" w:lastRow="0" w:firstColumn="0" w:lastColumn="0" w:oddVBand="0" w:evenVBand="0" w:oddHBand="0" w:evenHBand="0" w:firstRowFirstColumn="0" w:firstRowLastColumn="0" w:lastRowFirstColumn="0" w:lastRowLastColumn="0"/>
              <w:rPr>
                <w:color w:val="000000" w:themeColor="text1"/>
              </w:rPr>
              <w:pPrChange w:id="972" w:author="Chenyu(Cherie) Li" w:date="2021-07-19T17:06:00Z">
                <w:pPr>
                  <w:pStyle w:val="tableNormal0"/>
                  <w:framePr w:wrap="around" w:vAnchor="margin" w:hAnchor="page" w:x="1208" w:y="8414"/>
                  <w:jc w:val="left"/>
                  <w:cnfStyle w:val="100000000000" w:firstRow="1" w:lastRow="0" w:firstColumn="0" w:lastColumn="0" w:oddVBand="0" w:evenVBand="0" w:oddHBand="0" w:evenHBand="0" w:firstRowFirstColumn="0" w:firstRowLastColumn="0" w:lastRowFirstColumn="0" w:lastRowLastColumn="0"/>
                </w:pPr>
              </w:pPrChange>
            </w:pPr>
            <w:r w:rsidRPr="00210254">
              <w:rPr>
                <w:color w:val="000000" w:themeColor="text1"/>
              </w:rPr>
              <w:t>2017</w:t>
            </w:r>
          </w:p>
        </w:tc>
        <w:tc>
          <w:tcPr>
            <w:tcW w:w="1620" w:type="dxa"/>
            <w:tcBorders>
              <w:top w:val="single" w:sz="4" w:space="0" w:color="auto"/>
            </w:tcBorders>
            <w:vAlign w:val="center"/>
          </w:tcPr>
          <w:p w14:paraId="7DEA8896" w14:textId="77777777" w:rsidR="001A19D1" w:rsidRPr="00210254" w:rsidRDefault="001A19D1">
            <w:pPr>
              <w:cnfStyle w:val="100000000000" w:firstRow="1" w:lastRow="0" w:firstColumn="0" w:lastColumn="0" w:oddVBand="0" w:evenVBand="0" w:oddHBand="0" w:evenHBand="0" w:firstRowFirstColumn="0" w:firstRowLastColumn="0" w:lastRowFirstColumn="0" w:lastRowLastColumn="0"/>
              <w:rPr>
                <w:color w:val="000000" w:themeColor="text1"/>
              </w:rPr>
              <w:pPrChange w:id="973" w:author="Chenyu(Cherie) Li" w:date="2021-07-19T17:06:00Z">
                <w:pPr>
                  <w:pStyle w:val="tableNormal0"/>
                  <w:framePr w:wrap="around" w:vAnchor="margin" w:hAnchor="page" w:x="1208" w:y="8414"/>
                  <w:jc w:val="left"/>
                  <w:cnfStyle w:val="100000000000" w:firstRow="1" w:lastRow="0" w:firstColumn="0" w:lastColumn="0" w:oddVBand="0" w:evenVBand="0" w:oddHBand="0" w:evenHBand="0" w:firstRowFirstColumn="0" w:firstRowLastColumn="0" w:lastRowFirstColumn="0" w:lastRowLastColumn="0"/>
                </w:pPr>
              </w:pPrChange>
            </w:pPr>
            <w:r w:rsidRPr="00210254">
              <w:rPr>
                <w:color w:val="000000" w:themeColor="text1"/>
              </w:rPr>
              <w:t>2018</w:t>
            </w:r>
          </w:p>
        </w:tc>
        <w:tc>
          <w:tcPr>
            <w:tcW w:w="1620" w:type="dxa"/>
            <w:tcBorders>
              <w:top w:val="single" w:sz="4" w:space="0" w:color="auto"/>
              <w:right w:val="single" w:sz="4" w:space="0" w:color="auto"/>
            </w:tcBorders>
            <w:vAlign w:val="center"/>
            <w:hideMark/>
          </w:tcPr>
          <w:p w14:paraId="2986E518" w14:textId="77777777" w:rsidR="001A19D1" w:rsidRPr="00210254" w:rsidRDefault="001A19D1">
            <w:pPr>
              <w:cnfStyle w:val="100000000000" w:firstRow="1" w:lastRow="0" w:firstColumn="0" w:lastColumn="0" w:oddVBand="0" w:evenVBand="0" w:oddHBand="0" w:evenHBand="0" w:firstRowFirstColumn="0" w:firstRowLastColumn="0" w:lastRowFirstColumn="0" w:lastRowLastColumn="0"/>
              <w:rPr>
                <w:color w:val="000000" w:themeColor="text1"/>
              </w:rPr>
              <w:pPrChange w:id="974" w:author="Chenyu(Cherie) Li" w:date="2021-07-19T17:06:00Z">
                <w:pPr>
                  <w:pStyle w:val="tableNormal0"/>
                  <w:framePr w:wrap="around" w:vAnchor="margin" w:hAnchor="page" w:x="1208" w:y="8414"/>
                  <w:jc w:val="left"/>
                  <w:cnfStyle w:val="100000000000" w:firstRow="1" w:lastRow="0" w:firstColumn="0" w:lastColumn="0" w:oddVBand="0" w:evenVBand="0" w:oddHBand="0" w:evenHBand="0" w:firstRowFirstColumn="0" w:firstRowLastColumn="0" w:lastRowFirstColumn="0" w:lastRowLastColumn="0"/>
                </w:pPr>
              </w:pPrChange>
            </w:pPr>
            <w:r w:rsidRPr="00210254">
              <w:rPr>
                <w:color w:val="000000" w:themeColor="text1"/>
              </w:rPr>
              <w:t>2019</w:t>
            </w:r>
          </w:p>
        </w:tc>
      </w:tr>
      <w:tr w:rsidR="001A19D1" w:rsidRPr="00210254" w14:paraId="388E0AC1" w14:textId="77777777" w:rsidTr="001A19D1">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tcBorders>
            <w:vAlign w:val="center"/>
            <w:hideMark/>
          </w:tcPr>
          <w:p w14:paraId="6BB81100" w14:textId="77777777" w:rsidR="001A19D1" w:rsidRPr="00210254" w:rsidRDefault="001A19D1">
            <w:pPr>
              <w:rPr>
                <w:color w:val="000000" w:themeColor="text1"/>
              </w:rPr>
              <w:pPrChange w:id="975" w:author="Chenyu(Cherie) Li" w:date="2021-07-19T17:06:00Z">
                <w:pPr>
                  <w:pStyle w:val="tableNormal0"/>
                  <w:framePr w:wrap="around" w:vAnchor="margin" w:hAnchor="page" w:x="1208" w:y="8414"/>
                  <w:ind w:left="0"/>
                  <w:jc w:val="left"/>
                </w:pPr>
              </w:pPrChange>
            </w:pPr>
            <w:r w:rsidRPr="00210254">
              <w:rPr>
                <w:color w:val="000000" w:themeColor="text1"/>
              </w:rPr>
              <w:t>Real-</w:t>
            </w:r>
            <w:proofErr w:type="spellStart"/>
            <w:r w:rsidRPr="00210254">
              <w:rPr>
                <w:color w:val="000000" w:themeColor="text1"/>
              </w:rPr>
              <w:t>World_Method</w:t>
            </w:r>
            <w:proofErr w:type="spellEnd"/>
          </w:p>
        </w:tc>
        <w:tc>
          <w:tcPr>
            <w:tcW w:w="1530" w:type="dxa"/>
            <w:vAlign w:val="center"/>
            <w:hideMark/>
          </w:tcPr>
          <w:p w14:paraId="0F712976"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976" w:author="Chenyu(Cherie) Li" w:date="2021-07-19T17:06:00Z">
                <w:pPr>
                  <w:pStyle w:val="tableNormal0"/>
                  <w:framePr w:wrap="around" w:vAnchor="margin" w:hAnchor="page" w:x="1208" w:y="8414"/>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22.86%</w:t>
            </w:r>
          </w:p>
          <w:p w14:paraId="03503C1C" w14:textId="0E14C50E"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977" w:author="Chenyu(Cherie) Li" w:date="2021-07-19T17:06:00Z">
                <w:pPr>
                  <w:pStyle w:val="tableNormal0"/>
                  <w:framePr w:wrap="around" w:vAnchor="margin" w:hAnchor="page" w:x="1208" w:y="8414"/>
                  <w:ind w:left="0"/>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(8.95%,36.77%)</w:t>
            </w:r>
          </w:p>
        </w:tc>
        <w:tc>
          <w:tcPr>
            <w:tcW w:w="1531" w:type="dxa"/>
            <w:vAlign w:val="center"/>
            <w:hideMark/>
          </w:tcPr>
          <w:p w14:paraId="381EA00A"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978" w:author="Chenyu(Cherie) Li" w:date="2021-07-19T17:06:00Z">
                <w:pPr>
                  <w:pStyle w:val="tableNormal0"/>
                  <w:framePr w:wrap="around" w:vAnchor="margin" w:hAnchor="page" w:x="1208" w:y="8414"/>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37.14%</w:t>
            </w:r>
          </w:p>
          <w:p w14:paraId="09EE7D60"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979" w:author="Chenyu(Cherie) Li" w:date="2021-07-19T17:06:00Z">
                <w:pPr>
                  <w:pStyle w:val="tableNormal0"/>
                  <w:framePr w:wrap="around" w:vAnchor="margin" w:hAnchor="page" w:x="1208" w:y="8414"/>
                  <w:ind w:left="0"/>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(21.13%, 53.15%)</w:t>
            </w:r>
          </w:p>
        </w:tc>
        <w:tc>
          <w:tcPr>
            <w:tcW w:w="1709" w:type="dxa"/>
            <w:vAlign w:val="center"/>
            <w:hideMark/>
          </w:tcPr>
          <w:p w14:paraId="1D4C78E9"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980" w:author="Chenyu(Cherie) Li" w:date="2021-07-19T17:06:00Z">
                <w:pPr>
                  <w:pStyle w:val="tableNormal0"/>
                  <w:framePr w:wrap="around" w:vAnchor="margin" w:hAnchor="page" w:x="1208" w:y="8414"/>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40.00%</w:t>
            </w:r>
          </w:p>
          <w:p w14:paraId="19C73C7E" w14:textId="7BD66534"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981" w:author="Chenyu(Cherie) Li" w:date="2021-07-19T17:06:00Z">
                <w:pPr>
                  <w:pStyle w:val="tableNormal0"/>
                  <w:framePr w:wrap="around" w:vAnchor="margin" w:hAnchor="page" w:x="1208" w:y="8414"/>
                  <w:ind w:left="0"/>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(23.77%,56.23%)</w:t>
            </w:r>
          </w:p>
        </w:tc>
        <w:tc>
          <w:tcPr>
            <w:tcW w:w="1620" w:type="dxa"/>
            <w:vAlign w:val="center"/>
            <w:hideMark/>
          </w:tcPr>
          <w:p w14:paraId="0B6869F2"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982" w:author="Chenyu(Cherie) Li" w:date="2021-07-19T17:06:00Z">
                <w:pPr>
                  <w:pStyle w:val="tableNormal0"/>
                  <w:framePr w:wrap="around" w:vAnchor="margin" w:hAnchor="page" w:x="1208" w:y="8414"/>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22.86%</w:t>
            </w:r>
          </w:p>
          <w:p w14:paraId="3FB516EC"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983" w:author="Chenyu(Cherie) Li" w:date="2021-07-19T17:06:00Z">
                <w:pPr>
                  <w:pStyle w:val="tableNormal0"/>
                  <w:framePr w:wrap="around" w:vAnchor="margin" w:hAnchor="page" w:x="1208" w:y="8414"/>
                  <w:ind w:left="0"/>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(8.95%, 36.77%)</w:t>
            </w:r>
          </w:p>
        </w:tc>
        <w:tc>
          <w:tcPr>
            <w:tcW w:w="1620" w:type="dxa"/>
            <w:tcBorders>
              <w:right w:val="single" w:sz="4" w:space="0" w:color="auto"/>
            </w:tcBorders>
            <w:vAlign w:val="center"/>
            <w:hideMark/>
          </w:tcPr>
          <w:p w14:paraId="213D2371"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984" w:author="Chenyu(Cherie) Li" w:date="2021-07-19T17:06:00Z">
                <w:pPr>
                  <w:pStyle w:val="tableNormal0"/>
                  <w:framePr w:wrap="around" w:vAnchor="margin" w:hAnchor="page" w:x="1208" w:y="8414"/>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20.00%</w:t>
            </w:r>
          </w:p>
          <w:p w14:paraId="4185795F"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985" w:author="Chenyu(Cherie) Li" w:date="2021-07-19T17:06:00Z">
                <w:pPr>
                  <w:pStyle w:val="tableNormal0"/>
                  <w:framePr w:wrap="around" w:vAnchor="margin" w:hAnchor="page" w:x="1208" w:y="8414"/>
                  <w:ind w:left="0"/>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(6.75%, 33.25%)</w:t>
            </w:r>
          </w:p>
        </w:tc>
      </w:tr>
      <w:tr w:rsidR="001A19D1" w:rsidRPr="00210254" w14:paraId="1BEEF836" w14:textId="77777777" w:rsidTr="001A19D1">
        <w:trPr>
          <w:trHeight w:val="675"/>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tcBorders>
            <w:vAlign w:val="center"/>
            <w:hideMark/>
          </w:tcPr>
          <w:p w14:paraId="3C3F4E67" w14:textId="77777777" w:rsidR="001A19D1" w:rsidRPr="00210254" w:rsidRDefault="001A19D1">
            <w:pPr>
              <w:rPr>
                <w:color w:val="000000" w:themeColor="text1"/>
              </w:rPr>
              <w:pPrChange w:id="986" w:author="Chenyu(Cherie) Li" w:date="2021-07-19T17:06:00Z">
                <w:pPr>
                  <w:pStyle w:val="tableNormal0"/>
                  <w:framePr w:wrap="around" w:vAnchor="margin" w:hAnchor="page" w:x="1208" w:y="8414"/>
                  <w:ind w:left="0"/>
                  <w:jc w:val="left"/>
                </w:pPr>
              </w:pPrChange>
            </w:pPr>
            <w:proofErr w:type="spellStart"/>
            <w:r w:rsidRPr="00210254">
              <w:rPr>
                <w:color w:val="000000" w:themeColor="text1"/>
              </w:rPr>
              <w:t>Sensitivity_Analysis</w:t>
            </w:r>
            <w:proofErr w:type="spellEnd"/>
          </w:p>
        </w:tc>
        <w:tc>
          <w:tcPr>
            <w:tcW w:w="1530" w:type="dxa"/>
            <w:vAlign w:val="center"/>
            <w:hideMark/>
          </w:tcPr>
          <w:p w14:paraId="63AF9969"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987" w:author="Chenyu(Cherie) Li" w:date="2021-07-19T17:06:00Z">
                <w:pPr>
                  <w:pStyle w:val="tableNormal0"/>
                  <w:framePr w:wrap="around" w:vAnchor="margin" w:hAnchor="page" w:x="1208" w:y="8414"/>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11.43%</w:t>
            </w:r>
          </w:p>
          <w:p w14:paraId="629D42BC" w14:textId="4DD84FA0"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988" w:author="Chenyu(Cherie) Li" w:date="2021-07-19T17:06:00Z">
                <w:pPr>
                  <w:pStyle w:val="tableNormal0"/>
                  <w:framePr w:wrap="around" w:vAnchor="margin" w:hAnchor="page" w:x="1208" w:y="8414"/>
                  <w:ind w:left="0"/>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(0.89%,21.97%)</w:t>
            </w:r>
          </w:p>
        </w:tc>
        <w:tc>
          <w:tcPr>
            <w:tcW w:w="1531" w:type="dxa"/>
            <w:vAlign w:val="center"/>
            <w:hideMark/>
          </w:tcPr>
          <w:p w14:paraId="46160E39"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989" w:author="Chenyu(Cherie) Li" w:date="2021-07-19T17:06:00Z">
                <w:pPr>
                  <w:pStyle w:val="tableNormal0"/>
                  <w:framePr w:wrap="around" w:vAnchor="margin" w:hAnchor="page" w:x="1208" w:y="8414"/>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28.57%</w:t>
            </w:r>
          </w:p>
          <w:p w14:paraId="572C7813"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990" w:author="Chenyu(Cherie) Li" w:date="2021-07-19T17:06:00Z">
                <w:pPr>
                  <w:pStyle w:val="tableNormal0"/>
                  <w:framePr w:wrap="around" w:vAnchor="margin" w:hAnchor="page" w:x="1208" w:y="8414"/>
                  <w:ind w:left="0"/>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(13.60%, 43.54%)</w:t>
            </w:r>
          </w:p>
        </w:tc>
        <w:tc>
          <w:tcPr>
            <w:tcW w:w="1709" w:type="dxa"/>
            <w:vAlign w:val="center"/>
            <w:hideMark/>
          </w:tcPr>
          <w:p w14:paraId="600742CC"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991" w:author="Chenyu(Cherie) Li" w:date="2021-07-19T17:06:00Z">
                <w:pPr>
                  <w:pStyle w:val="tableNormal0"/>
                  <w:framePr w:wrap="around" w:vAnchor="margin" w:hAnchor="page" w:x="1208" w:y="8414"/>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28.57%</w:t>
            </w:r>
          </w:p>
          <w:p w14:paraId="119A7A68"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992" w:author="Chenyu(Cherie) Li" w:date="2021-07-19T17:06:00Z">
                <w:pPr>
                  <w:pStyle w:val="tableNormal0"/>
                  <w:framePr w:wrap="around" w:vAnchor="margin" w:hAnchor="page" w:x="1208" w:y="8414"/>
                  <w:ind w:left="0"/>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(13.60%, 43.54%)</w:t>
            </w:r>
          </w:p>
        </w:tc>
        <w:tc>
          <w:tcPr>
            <w:tcW w:w="1620" w:type="dxa"/>
            <w:vAlign w:val="center"/>
            <w:hideMark/>
          </w:tcPr>
          <w:p w14:paraId="6E56A9A4"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993" w:author="Chenyu(Cherie) Li" w:date="2021-07-19T17:06:00Z">
                <w:pPr>
                  <w:pStyle w:val="tableNormal0"/>
                  <w:framePr w:wrap="around" w:vAnchor="margin" w:hAnchor="page" w:x="1208" w:y="8414"/>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8.57%</w:t>
            </w:r>
          </w:p>
          <w:p w14:paraId="0DB6EBD2"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994" w:author="Chenyu(Cherie) Li" w:date="2021-07-19T17:06:00Z">
                <w:pPr>
                  <w:pStyle w:val="tableNormal0"/>
                  <w:framePr w:wrap="around" w:vAnchor="margin" w:hAnchor="page" w:x="1208" w:y="8414"/>
                  <w:ind w:left="0"/>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(0, 17.85%)</w:t>
            </w:r>
          </w:p>
        </w:tc>
        <w:tc>
          <w:tcPr>
            <w:tcW w:w="1620" w:type="dxa"/>
            <w:tcBorders>
              <w:right w:val="single" w:sz="4" w:space="0" w:color="auto"/>
            </w:tcBorders>
            <w:vAlign w:val="center"/>
            <w:hideMark/>
          </w:tcPr>
          <w:p w14:paraId="3D8198DA"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995" w:author="Chenyu(Cherie) Li" w:date="2021-07-19T17:06:00Z">
                <w:pPr>
                  <w:pStyle w:val="tableNormal0"/>
                  <w:framePr w:wrap="around" w:vAnchor="margin" w:hAnchor="page" w:x="1208" w:y="8414"/>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11.43%</w:t>
            </w:r>
          </w:p>
          <w:p w14:paraId="2FD1BA90"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996" w:author="Chenyu(Cherie) Li" w:date="2021-07-19T17:06:00Z">
                <w:pPr>
                  <w:pStyle w:val="tableNormal0"/>
                  <w:framePr w:wrap="around" w:vAnchor="margin" w:hAnchor="page" w:x="1208" w:y="8414"/>
                  <w:ind w:left="0"/>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(0.89%, 21.97%)</w:t>
            </w:r>
          </w:p>
        </w:tc>
      </w:tr>
      <w:tr w:rsidR="001A19D1" w:rsidRPr="00210254" w14:paraId="24FAB108" w14:textId="77777777" w:rsidTr="001A19D1">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tcBorders>
            <w:vAlign w:val="center"/>
            <w:hideMark/>
          </w:tcPr>
          <w:p w14:paraId="39B4F78D" w14:textId="77777777" w:rsidR="001A19D1" w:rsidRPr="00210254" w:rsidRDefault="001A19D1">
            <w:pPr>
              <w:rPr>
                <w:color w:val="000000" w:themeColor="text1"/>
              </w:rPr>
              <w:pPrChange w:id="997" w:author="Chenyu(Cherie) Li" w:date="2021-07-19T17:06:00Z">
                <w:pPr>
                  <w:pStyle w:val="tableNormal0"/>
                  <w:framePr w:wrap="around" w:vAnchor="margin" w:hAnchor="page" w:x="1208" w:y="8414"/>
                  <w:ind w:left="0"/>
                  <w:jc w:val="left"/>
                </w:pPr>
              </w:pPrChange>
            </w:pPr>
            <w:proofErr w:type="spellStart"/>
            <w:r w:rsidRPr="00210254">
              <w:rPr>
                <w:color w:val="000000" w:themeColor="text1"/>
              </w:rPr>
              <w:lastRenderedPageBreak/>
              <w:t>Handled_Missing_Data</w:t>
            </w:r>
            <w:proofErr w:type="spellEnd"/>
          </w:p>
        </w:tc>
        <w:tc>
          <w:tcPr>
            <w:tcW w:w="1530" w:type="dxa"/>
            <w:vAlign w:val="center"/>
            <w:hideMark/>
          </w:tcPr>
          <w:p w14:paraId="6E899E15"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998" w:author="Chenyu(Cherie) Li" w:date="2021-07-19T17:06:00Z">
                <w:pPr>
                  <w:pStyle w:val="tableNormal0"/>
                  <w:framePr w:wrap="around" w:vAnchor="margin" w:hAnchor="page" w:x="1208" w:y="8414"/>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22.86%</w:t>
            </w:r>
          </w:p>
          <w:p w14:paraId="30827EDF"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999" w:author="Chenyu(Cherie) Li" w:date="2021-07-19T17:06:00Z">
                <w:pPr>
                  <w:pStyle w:val="tableNormal0"/>
                  <w:framePr w:wrap="around" w:vAnchor="margin" w:hAnchor="page" w:x="1208" w:y="8414"/>
                  <w:ind w:left="0"/>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(8.95%, 36.77%)</w:t>
            </w:r>
          </w:p>
        </w:tc>
        <w:tc>
          <w:tcPr>
            <w:tcW w:w="1531" w:type="dxa"/>
            <w:vAlign w:val="center"/>
            <w:hideMark/>
          </w:tcPr>
          <w:p w14:paraId="1949F294"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1000" w:author="Chenyu(Cherie) Li" w:date="2021-07-19T17:06:00Z">
                <w:pPr>
                  <w:pStyle w:val="tableNormal0"/>
                  <w:framePr w:wrap="around" w:vAnchor="margin" w:hAnchor="page" w:x="1208" w:y="8414"/>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20.00%</w:t>
            </w:r>
          </w:p>
          <w:p w14:paraId="44EBC8C5"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1001" w:author="Chenyu(Cherie) Li" w:date="2021-07-19T17:06:00Z">
                <w:pPr>
                  <w:pStyle w:val="tableNormal0"/>
                  <w:framePr w:wrap="around" w:vAnchor="margin" w:hAnchor="page" w:x="1208" w:y="8414"/>
                  <w:ind w:left="0"/>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(6.75%, 33.25%)</w:t>
            </w:r>
          </w:p>
        </w:tc>
        <w:tc>
          <w:tcPr>
            <w:tcW w:w="1709" w:type="dxa"/>
            <w:vAlign w:val="center"/>
            <w:hideMark/>
          </w:tcPr>
          <w:p w14:paraId="2481FF77"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1002" w:author="Chenyu(Cherie) Li" w:date="2021-07-19T17:06:00Z">
                <w:pPr>
                  <w:pStyle w:val="tableNormal0"/>
                  <w:framePr w:wrap="around" w:vAnchor="margin" w:hAnchor="page" w:x="1208" w:y="8414"/>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40.00%</w:t>
            </w:r>
          </w:p>
          <w:p w14:paraId="2A32402A"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1003" w:author="Chenyu(Cherie) Li" w:date="2021-07-19T17:06:00Z">
                <w:pPr>
                  <w:pStyle w:val="tableNormal0"/>
                  <w:framePr w:wrap="around" w:vAnchor="margin" w:hAnchor="page" w:x="1208" w:y="8414"/>
                  <w:ind w:left="0"/>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(23.77%, 56.23%)</w:t>
            </w:r>
          </w:p>
        </w:tc>
        <w:tc>
          <w:tcPr>
            <w:tcW w:w="1620" w:type="dxa"/>
            <w:vAlign w:val="center"/>
            <w:hideMark/>
          </w:tcPr>
          <w:p w14:paraId="64D44D1E"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1004" w:author="Chenyu(Cherie) Li" w:date="2021-07-19T17:06:00Z">
                <w:pPr>
                  <w:pStyle w:val="tableNormal0"/>
                  <w:framePr w:wrap="around" w:vAnchor="margin" w:hAnchor="page" w:x="1208" w:y="8414"/>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22.86%</w:t>
            </w:r>
          </w:p>
          <w:p w14:paraId="3F9F6B23"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1005" w:author="Chenyu(Cherie) Li" w:date="2021-07-19T17:06:00Z">
                <w:pPr>
                  <w:pStyle w:val="tableNormal0"/>
                  <w:framePr w:wrap="around" w:vAnchor="margin" w:hAnchor="page" w:x="1208" w:y="8414"/>
                  <w:ind w:left="0"/>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(8.95%, 36.77%)</w:t>
            </w:r>
          </w:p>
        </w:tc>
        <w:tc>
          <w:tcPr>
            <w:tcW w:w="1620" w:type="dxa"/>
            <w:tcBorders>
              <w:right w:val="single" w:sz="4" w:space="0" w:color="auto"/>
            </w:tcBorders>
            <w:vAlign w:val="center"/>
            <w:hideMark/>
          </w:tcPr>
          <w:p w14:paraId="61DE057D"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1006" w:author="Chenyu(Cherie) Li" w:date="2021-07-19T17:06:00Z">
                <w:pPr>
                  <w:pStyle w:val="tableNormal0"/>
                  <w:framePr w:wrap="around" w:vAnchor="margin" w:hAnchor="page" w:x="1208" w:y="8414"/>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14.29%</w:t>
            </w:r>
          </w:p>
          <w:p w14:paraId="1D857C35" w14:textId="77777777" w:rsidR="001A19D1" w:rsidRPr="00210254" w:rsidRDefault="001A19D1">
            <w:pPr>
              <w:cnfStyle w:val="000000100000" w:firstRow="0" w:lastRow="0" w:firstColumn="0" w:lastColumn="0" w:oddVBand="0" w:evenVBand="0" w:oddHBand="1" w:evenHBand="0" w:firstRowFirstColumn="0" w:firstRowLastColumn="0" w:lastRowFirstColumn="0" w:lastRowLastColumn="0"/>
              <w:rPr>
                <w:color w:val="000000" w:themeColor="text1"/>
              </w:rPr>
              <w:pPrChange w:id="1007" w:author="Chenyu(Cherie) Li" w:date="2021-07-19T17:06:00Z">
                <w:pPr>
                  <w:pStyle w:val="tableNormal0"/>
                  <w:framePr w:wrap="around" w:vAnchor="margin" w:hAnchor="page" w:x="1208" w:y="8414"/>
                  <w:ind w:left="0"/>
                  <w:jc w:val="left"/>
                  <w:cnfStyle w:val="000000100000" w:firstRow="0" w:lastRow="0" w:firstColumn="0" w:lastColumn="0" w:oddVBand="0" w:evenVBand="0" w:oddHBand="1" w:evenHBand="0" w:firstRowFirstColumn="0" w:firstRowLastColumn="0" w:lastRowFirstColumn="0" w:lastRowLastColumn="0"/>
                </w:pPr>
              </w:pPrChange>
            </w:pPr>
            <w:r w:rsidRPr="00210254">
              <w:rPr>
                <w:color w:val="000000" w:themeColor="text1"/>
              </w:rPr>
              <w:t>(2.69%, 25.88%)</w:t>
            </w:r>
          </w:p>
        </w:tc>
      </w:tr>
      <w:tr w:rsidR="001A19D1" w:rsidRPr="00210254" w14:paraId="7704F3DC" w14:textId="77777777" w:rsidTr="001A19D1">
        <w:trPr>
          <w:trHeight w:val="675"/>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bottom w:val="single" w:sz="4" w:space="0" w:color="auto"/>
            </w:tcBorders>
            <w:vAlign w:val="center"/>
            <w:hideMark/>
          </w:tcPr>
          <w:p w14:paraId="40664717" w14:textId="77777777" w:rsidR="001A19D1" w:rsidRPr="00210254" w:rsidRDefault="001A19D1">
            <w:pPr>
              <w:rPr>
                <w:color w:val="000000" w:themeColor="text1"/>
              </w:rPr>
              <w:pPrChange w:id="1008" w:author="Chenyu(Cherie) Li" w:date="2021-07-19T17:06:00Z">
                <w:pPr>
                  <w:pStyle w:val="tableNormal0"/>
                  <w:framePr w:wrap="around" w:vAnchor="margin" w:hAnchor="page" w:x="1208" w:y="8414"/>
                  <w:ind w:left="0"/>
                  <w:jc w:val="left"/>
                </w:pPr>
              </w:pPrChange>
            </w:pPr>
            <w:proofErr w:type="spellStart"/>
            <w:r w:rsidRPr="00210254">
              <w:rPr>
                <w:color w:val="000000" w:themeColor="text1"/>
              </w:rPr>
              <w:t>Mentioned_Missing_Data</w:t>
            </w:r>
            <w:proofErr w:type="spellEnd"/>
          </w:p>
        </w:tc>
        <w:tc>
          <w:tcPr>
            <w:tcW w:w="1530" w:type="dxa"/>
            <w:tcBorders>
              <w:bottom w:val="single" w:sz="4" w:space="0" w:color="auto"/>
            </w:tcBorders>
            <w:vAlign w:val="center"/>
            <w:hideMark/>
          </w:tcPr>
          <w:p w14:paraId="2EC20643"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1009" w:author="Chenyu(Cherie) Li" w:date="2021-07-19T17:06:00Z">
                <w:pPr>
                  <w:pStyle w:val="tableNormal0"/>
                  <w:framePr w:wrap="around" w:vAnchor="margin" w:hAnchor="page" w:x="1208" w:y="8414"/>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45.71%</w:t>
            </w:r>
          </w:p>
          <w:p w14:paraId="64770810"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1010" w:author="Chenyu(Cherie) Li" w:date="2021-07-19T17:06:00Z">
                <w:pPr>
                  <w:pStyle w:val="tableNormal0"/>
                  <w:framePr w:wrap="around" w:vAnchor="margin" w:hAnchor="page" w:x="1208" w:y="8414"/>
                  <w:ind w:left="0"/>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(29.21%, 62.22%)</w:t>
            </w:r>
          </w:p>
        </w:tc>
        <w:tc>
          <w:tcPr>
            <w:tcW w:w="1531" w:type="dxa"/>
            <w:tcBorders>
              <w:bottom w:val="single" w:sz="4" w:space="0" w:color="auto"/>
            </w:tcBorders>
            <w:vAlign w:val="center"/>
            <w:hideMark/>
          </w:tcPr>
          <w:p w14:paraId="457D31D7"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1011" w:author="Chenyu(Cherie) Li" w:date="2021-07-19T17:06:00Z">
                <w:pPr>
                  <w:pStyle w:val="tableNormal0"/>
                  <w:framePr w:wrap="around" w:vAnchor="margin" w:hAnchor="page" w:x="1208" w:y="8414"/>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37.14%</w:t>
            </w:r>
          </w:p>
          <w:p w14:paraId="6EEDF1C0"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1012" w:author="Chenyu(Cherie) Li" w:date="2021-07-19T17:06:00Z">
                <w:pPr>
                  <w:pStyle w:val="tableNormal0"/>
                  <w:framePr w:wrap="around" w:vAnchor="margin" w:hAnchor="page" w:x="1208" w:y="8414"/>
                  <w:ind w:left="0"/>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(21.13%, 53.15%)</w:t>
            </w:r>
          </w:p>
        </w:tc>
        <w:tc>
          <w:tcPr>
            <w:tcW w:w="1709" w:type="dxa"/>
            <w:tcBorders>
              <w:bottom w:val="single" w:sz="4" w:space="0" w:color="auto"/>
            </w:tcBorders>
            <w:vAlign w:val="center"/>
            <w:hideMark/>
          </w:tcPr>
          <w:p w14:paraId="39603B20"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1013" w:author="Chenyu(Cherie) Li" w:date="2021-07-19T17:06:00Z">
                <w:pPr>
                  <w:pStyle w:val="tableNormal0"/>
                  <w:framePr w:wrap="around" w:vAnchor="margin" w:hAnchor="page" w:x="1208" w:y="8414"/>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60.00%</w:t>
            </w:r>
          </w:p>
          <w:p w14:paraId="3BC91583"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1014" w:author="Chenyu(Cherie) Li" w:date="2021-07-19T17:06:00Z">
                <w:pPr>
                  <w:pStyle w:val="tableNormal0"/>
                  <w:framePr w:wrap="around" w:vAnchor="margin" w:hAnchor="page" w:x="1208" w:y="8414"/>
                  <w:ind w:left="0"/>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(43,77%, 76.23%)</w:t>
            </w:r>
          </w:p>
        </w:tc>
        <w:tc>
          <w:tcPr>
            <w:tcW w:w="1620" w:type="dxa"/>
            <w:tcBorders>
              <w:bottom w:val="single" w:sz="4" w:space="0" w:color="auto"/>
            </w:tcBorders>
            <w:vAlign w:val="center"/>
            <w:hideMark/>
          </w:tcPr>
          <w:p w14:paraId="2C4B2918"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1015" w:author="Chenyu(Cherie) Li" w:date="2021-07-19T17:06:00Z">
                <w:pPr>
                  <w:pStyle w:val="tableNormal0"/>
                  <w:framePr w:wrap="around" w:vAnchor="margin" w:hAnchor="page" w:x="1208" w:y="8414"/>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42.86%</w:t>
            </w:r>
          </w:p>
          <w:p w14:paraId="5A7443C7"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1016" w:author="Chenyu(Cherie) Li" w:date="2021-07-19T17:06:00Z">
                <w:pPr>
                  <w:pStyle w:val="tableNormal0"/>
                  <w:framePr w:wrap="around" w:vAnchor="margin" w:hAnchor="page" w:x="1208" w:y="8414"/>
                  <w:ind w:left="0"/>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(26.46%, 59.25%)</w:t>
            </w:r>
          </w:p>
        </w:tc>
        <w:tc>
          <w:tcPr>
            <w:tcW w:w="1620" w:type="dxa"/>
            <w:tcBorders>
              <w:bottom w:val="single" w:sz="4" w:space="0" w:color="auto"/>
              <w:right w:val="single" w:sz="4" w:space="0" w:color="auto"/>
            </w:tcBorders>
            <w:vAlign w:val="center"/>
            <w:hideMark/>
          </w:tcPr>
          <w:p w14:paraId="3958FCC4"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1017" w:author="Chenyu(Cherie) Li" w:date="2021-07-19T17:06:00Z">
                <w:pPr>
                  <w:pStyle w:val="tableNormal0"/>
                  <w:framePr w:wrap="around" w:vAnchor="margin" w:hAnchor="page" w:x="1208" w:y="8414"/>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48.57%</w:t>
            </w:r>
          </w:p>
          <w:p w14:paraId="25E5AC05" w14:textId="77777777" w:rsidR="001A19D1" w:rsidRPr="00210254" w:rsidRDefault="001A19D1">
            <w:pPr>
              <w:cnfStyle w:val="000000000000" w:firstRow="0" w:lastRow="0" w:firstColumn="0" w:lastColumn="0" w:oddVBand="0" w:evenVBand="0" w:oddHBand="0" w:evenHBand="0" w:firstRowFirstColumn="0" w:firstRowLastColumn="0" w:lastRowFirstColumn="0" w:lastRowLastColumn="0"/>
              <w:rPr>
                <w:color w:val="000000" w:themeColor="text1"/>
              </w:rPr>
              <w:pPrChange w:id="1018" w:author="Chenyu(Cherie) Li" w:date="2021-07-19T17:06:00Z">
                <w:pPr>
                  <w:pStyle w:val="tableNormal0"/>
                  <w:framePr w:wrap="around" w:vAnchor="margin" w:hAnchor="page" w:x="1208" w:y="8414"/>
                  <w:ind w:left="0"/>
                  <w:jc w:val="left"/>
                  <w:cnfStyle w:val="000000000000" w:firstRow="0" w:lastRow="0" w:firstColumn="0" w:lastColumn="0" w:oddVBand="0" w:evenVBand="0" w:oddHBand="0" w:evenHBand="0" w:firstRowFirstColumn="0" w:firstRowLastColumn="0" w:lastRowFirstColumn="0" w:lastRowLastColumn="0"/>
                </w:pPr>
              </w:pPrChange>
            </w:pPr>
            <w:r w:rsidRPr="00210254">
              <w:rPr>
                <w:color w:val="000000" w:themeColor="text1"/>
              </w:rPr>
              <w:t>(32.01%, 65.13%)</w:t>
            </w:r>
          </w:p>
        </w:tc>
      </w:tr>
    </w:tbl>
    <w:p w14:paraId="200ED913" w14:textId="3E76F55C" w:rsidR="6C53F5F0" w:rsidRDefault="6C53F5F0" w:rsidP="00440C09"/>
    <w:p w14:paraId="3EAD6324" w14:textId="5E711598" w:rsidR="00D954C8" w:rsidRDefault="00D954C8">
      <w:pPr>
        <w:pPrChange w:id="1019" w:author="Chenyu(Cherie) Li" w:date="2021-07-19T17:06:00Z">
          <w:pPr>
            <w:pStyle w:val="Caption"/>
          </w:pPr>
        </w:pPrChange>
      </w:pPr>
      <w:bookmarkStart w:id="1020" w:name="_Ref48056427"/>
      <w:bookmarkStart w:id="1021" w:name="_Ref48056414"/>
      <w:bookmarkStart w:id="1022" w:name="_Toc48814300"/>
      <w:r>
        <w:t xml:space="preserve">Table </w:t>
      </w:r>
      <w:r>
        <w:fldChar w:fldCharType="begin"/>
      </w:r>
      <w:r>
        <w:instrText>SEQ Table \* ARABIC</w:instrText>
      </w:r>
      <w:r>
        <w:fldChar w:fldCharType="separate"/>
      </w:r>
      <w:r w:rsidR="00DD5841">
        <w:rPr>
          <w:noProof/>
        </w:rPr>
        <w:t>7</w:t>
      </w:r>
      <w:r>
        <w:fldChar w:fldCharType="end"/>
      </w:r>
      <w:bookmarkEnd w:id="1020"/>
      <w:r>
        <w:t xml:space="preserve"> Proportion estimation</w:t>
      </w:r>
      <w:bookmarkEnd w:id="1021"/>
      <w:r w:rsidR="00F659A4">
        <w:t xml:space="preserve"> and Confidence Interval</w:t>
      </w:r>
      <w:bookmarkEnd w:id="1022"/>
    </w:p>
    <w:p w14:paraId="5655D7B2" w14:textId="77777777" w:rsidR="006A70F6" w:rsidRPr="006A70F6" w:rsidRDefault="006A70F6" w:rsidP="00440C09"/>
    <w:p w14:paraId="3E0D1C7A" w14:textId="77777777" w:rsidR="006A70F6" w:rsidRPr="006A70F6" w:rsidRDefault="006A70F6" w:rsidP="00440C09"/>
    <w:p w14:paraId="49CE6912" w14:textId="022B621D" w:rsidR="00DE4A5E" w:rsidRDefault="00DE4A5E">
      <w:pPr>
        <w:pPrChange w:id="1023" w:author="Chenyu(Cherie) Li" w:date="2021-07-19T17:06:00Z">
          <w:pPr>
            <w:pStyle w:val="Heading3"/>
          </w:pPr>
        </w:pPrChange>
      </w:pPr>
    </w:p>
    <w:p w14:paraId="4AA67EF1" w14:textId="368DF182" w:rsidR="005C5776" w:rsidRDefault="00764F8E">
      <w:pPr>
        <w:pPrChange w:id="1024" w:author="Chenyu(Cherie) Li" w:date="2021-07-19T17:06:00Z">
          <w:pPr>
            <w:keepNext/>
          </w:pPr>
        </w:pPrChange>
      </w:pPr>
      <w:r w:rsidRPr="00D31653">
        <w:rPr>
          <w:noProof/>
        </w:rPr>
        <w:drawing>
          <wp:inline distT="0" distB="0" distL="0" distR="0" wp14:anchorId="7E76CA03" wp14:editId="43AE6A2B">
            <wp:extent cx="5943600" cy="4154805"/>
            <wp:effectExtent l="0" t="0" r="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54805"/>
                    </a:xfrm>
                    <a:prstGeom prst="rect">
                      <a:avLst/>
                    </a:prstGeom>
                    <a:noFill/>
                    <a:ln>
                      <a:noFill/>
                    </a:ln>
                  </pic:spPr>
                </pic:pic>
              </a:graphicData>
            </a:graphic>
          </wp:inline>
        </w:drawing>
      </w:r>
    </w:p>
    <w:p w14:paraId="7E3156FE" w14:textId="425B345A" w:rsidR="00F62A05" w:rsidRDefault="005C5776">
      <w:pPr>
        <w:pPrChange w:id="1025" w:author="Chenyu(Cherie) Li" w:date="2021-07-19T17:06:00Z">
          <w:pPr>
            <w:pStyle w:val="Caption"/>
          </w:pPr>
        </w:pPrChange>
      </w:pPr>
      <w:bookmarkStart w:id="1026" w:name="_Ref48273396"/>
      <w:bookmarkStart w:id="1027" w:name="_Toc48814312"/>
      <w:r>
        <w:lastRenderedPageBreak/>
        <w:t xml:space="preserve">Figure </w:t>
      </w:r>
      <w:r>
        <w:fldChar w:fldCharType="begin"/>
      </w:r>
      <w:r>
        <w:instrText>SEQ Figure \* ARABIC</w:instrText>
      </w:r>
      <w:r>
        <w:fldChar w:fldCharType="separate"/>
      </w:r>
      <w:r w:rsidR="00914967">
        <w:rPr>
          <w:noProof/>
        </w:rPr>
        <w:t>5</w:t>
      </w:r>
      <w:r>
        <w:fldChar w:fldCharType="end"/>
      </w:r>
      <w:bookmarkEnd w:id="1026"/>
      <w:r>
        <w:t xml:space="preserve"> Proportion of Methods U</w:t>
      </w:r>
      <w:r w:rsidR="00276CE5">
        <w:t>s</w:t>
      </w:r>
      <w:r>
        <w:t xml:space="preserve">ed in the RWD </w:t>
      </w:r>
      <w:proofErr w:type="spellStart"/>
      <w:r>
        <w:t>Resesarch</w:t>
      </w:r>
      <w:bookmarkEnd w:id="1027"/>
      <w:proofErr w:type="spellEnd"/>
    </w:p>
    <w:p w14:paraId="29C09934" w14:textId="55CEFAD8" w:rsidR="00D62130" w:rsidRDefault="009B026A" w:rsidP="00440C09">
      <w:r>
        <w:t xml:space="preserve">As the </w:t>
      </w:r>
      <w:r w:rsidR="001A079E">
        <w:t>proportion estimator</w:t>
      </w:r>
      <w:r w:rsidR="00F62A05">
        <w:t xml:space="preserve"> </w:t>
      </w:r>
      <w:r w:rsidR="00E85410">
        <w:t xml:space="preserve">is </w:t>
      </w:r>
      <w:r w:rsidR="00F62A05">
        <w:t xml:space="preserve">shown, </w:t>
      </w:r>
      <w:r w:rsidR="00D2279A">
        <w:t xml:space="preserve"> </w:t>
      </w:r>
      <w:r w:rsidR="002F7ACF">
        <w:t xml:space="preserve">95% confidence interval </w:t>
      </w:r>
      <w:r w:rsidR="001A079E">
        <w:t>shown in the</w:t>
      </w:r>
      <w:r w:rsidR="00D954C8">
        <w:t xml:space="preserve"> </w:t>
      </w:r>
      <w:r w:rsidR="00D954C8">
        <w:fldChar w:fldCharType="begin"/>
      </w:r>
      <w:r w:rsidR="00D954C8">
        <w:instrText xml:space="preserve"> REF _Ref48056427 \h </w:instrText>
      </w:r>
      <w:r w:rsidR="00440C09">
        <w:instrText xml:space="preserve"> \* MERGEFORMAT </w:instrText>
      </w:r>
      <w:r w:rsidR="00D954C8">
        <w:fldChar w:fldCharType="separate"/>
      </w:r>
      <w:r w:rsidR="00DD5841">
        <w:t xml:space="preserve">Table </w:t>
      </w:r>
      <w:r w:rsidR="00DD5841">
        <w:rPr>
          <w:noProof/>
        </w:rPr>
        <w:t>7</w:t>
      </w:r>
      <w:r w:rsidR="00D954C8">
        <w:fldChar w:fldCharType="end"/>
      </w:r>
      <w:r w:rsidR="00366414">
        <w:t xml:space="preserve"> </w:t>
      </w:r>
      <w:r w:rsidR="00D2279A">
        <w:t>and</w:t>
      </w:r>
      <w:r w:rsidR="00366414">
        <w:t xml:space="preserve"> </w:t>
      </w:r>
      <w:r w:rsidR="00475996">
        <w:t xml:space="preserve"> </w:t>
      </w:r>
      <w:r w:rsidR="00366414">
        <w:fldChar w:fldCharType="begin"/>
      </w:r>
      <w:r w:rsidR="00366414">
        <w:instrText xml:space="preserve"> REF _Ref48273396 \h </w:instrText>
      </w:r>
      <w:r w:rsidR="00440C09">
        <w:instrText xml:space="preserve"> \* MERGEFORMAT </w:instrText>
      </w:r>
      <w:r w:rsidR="00366414">
        <w:fldChar w:fldCharType="separate"/>
      </w:r>
      <w:r w:rsidR="00DD5841">
        <w:t xml:space="preserve">Figure </w:t>
      </w:r>
      <w:r w:rsidR="00DD5841">
        <w:rPr>
          <w:noProof/>
        </w:rPr>
        <w:t>5</w:t>
      </w:r>
      <w:r w:rsidR="00366414">
        <w:fldChar w:fldCharType="end"/>
      </w:r>
      <w:r w:rsidR="00366414">
        <w:t xml:space="preserve"> </w:t>
      </w:r>
      <w:r w:rsidR="00475996">
        <w:t xml:space="preserve">the </w:t>
      </w:r>
      <w:r w:rsidR="00B37112">
        <w:t xml:space="preserve">proportion of using proper methods in Real-World Evidence analysis is disappointingly low. </w:t>
      </w:r>
    </w:p>
    <w:p w14:paraId="502A080E" w14:textId="6AC6982F" w:rsidR="009B026A" w:rsidRDefault="55662546">
      <w:pPr>
        <w:pPrChange w:id="1028" w:author="Chenyu(Cherie) Li" w:date="2021-07-19T17:06:00Z">
          <w:pPr>
            <w:pStyle w:val="Heading2"/>
          </w:pPr>
        </w:pPrChange>
      </w:pPr>
      <w:bookmarkStart w:id="1029" w:name="_Toc48819129"/>
      <w:bookmarkStart w:id="1030" w:name="_Toc48819289"/>
      <w:r>
        <w:t>Meta-regression</w:t>
      </w:r>
      <w:r w:rsidR="00D62130">
        <w:t>s</w:t>
      </w:r>
      <w:bookmarkEnd w:id="1029"/>
      <w:bookmarkEnd w:id="1030"/>
    </w:p>
    <w:p w14:paraId="41E49251" w14:textId="49121699" w:rsidR="004A2C3A" w:rsidRDefault="00B16E4D" w:rsidP="00440C09">
      <w:pPr>
        <w:rPr>
          <w:rFonts w:eastAsia="Times New Roman" w:cs="Times New Roman"/>
          <w:szCs w:val="24"/>
        </w:rPr>
      </w:pPr>
      <w:r w:rsidRPr="001F3CC6">
        <w:rPr>
          <w:rFonts w:eastAsia="Times New Roman" w:cs="Times New Roman"/>
          <w:szCs w:val="24"/>
        </w:rPr>
        <w:t xml:space="preserve">Meta-regression attempts to describe statistical variability in terms of study-level variables, thereby summarizing the information as a function rather than a single value. </w:t>
      </w:r>
      <w:r w:rsidRPr="001F3CC6">
        <w:rPr>
          <w:rFonts w:eastAsia="Times New Roman" w:cs="Times New Roman"/>
          <w:szCs w:val="24"/>
        </w:rPr>
        <w:fldChar w:fldCharType="begin"/>
      </w:r>
      <w:r w:rsidR="00197DAD">
        <w:rPr>
          <w:rFonts w:eastAsia="Times New Roman" w:cs="Times New Roman"/>
          <w:szCs w:val="24"/>
        </w:rPr>
        <w:instrText xml:space="preserve"> ADDIN EN.CITE &lt;EndNote&gt;&lt;Cite&gt;&lt;Author&gt;Health&lt;/Author&gt;&lt;RecNum&gt;1213&lt;/RecNum&gt;&lt;DisplayText&gt;[41]&lt;/DisplayText&gt;&lt;record&gt;&lt;rec-number&gt;1213&lt;/rec-number&gt;&lt;foreign-keys&gt;&lt;key app="EN" db-id="wzpv2ppvtpz2foedrep5pvddrz5tx2a55ptt" timestamp="1597797864"&gt;1213&lt;/key&gt;&lt;/foreign-keys&gt;&lt;ref-type name="Web Page"&gt;12&lt;/ref-type&gt;&lt;contributors&gt;&lt;authors&gt;&lt;author&gt;Columbia Public Health &lt;/author&gt;&lt;/authors&gt;&lt;/contributors&gt;&lt;titles&gt;&lt;title&gt;Meta-Regression&lt;/title&gt;&lt;/titles&gt;&lt;dates&gt;&lt;/dates&gt;&lt;urls&gt;&lt;related-urls&gt;&lt;url&gt;https://www.publichealth.columbia.edu/research/population-health-methods/meta-regression&lt;/url&gt;&lt;/related-urls&gt;&lt;/urls&gt;&lt;custom1&gt;2020&lt;/custom1&gt;&lt;custom2&gt;August 18th, 2020&lt;/custom2&gt;&lt;/record&gt;&lt;/Cite&gt;&lt;/EndNote&gt;</w:instrText>
      </w:r>
      <w:r w:rsidRPr="001F3CC6">
        <w:rPr>
          <w:rFonts w:eastAsia="Times New Roman" w:cs="Times New Roman"/>
          <w:szCs w:val="24"/>
        </w:rPr>
        <w:fldChar w:fldCharType="separate"/>
      </w:r>
      <w:r w:rsidR="00197DAD">
        <w:rPr>
          <w:rFonts w:eastAsia="Times New Roman" w:cs="Times New Roman"/>
          <w:noProof/>
          <w:szCs w:val="24"/>
        </w:rPr>
        <w:t>[41]</w:t>
      </w:r>
      <w:r w:rsidRPr="001F3CC6">
        <w:rPr>
          <w:rFonts w:eastAsia="Times New Roman" w:cs="Times New Roman"/>
          <w:szCs w:val="24"/>
        </w:rPr>
        <w:fldChar w:fldCharType="end"/>
      </w:r>
      <w:r w:rsidRPr="001F3CC6">
        <w:rPr>
          <w:rFonts w:eastAsia="Times New Roman" w:cs="Times New Roman"/>
          <w:szCs w:val="24"/>
        </w:rPr>
        <w:t xml:space="preserve"> The regression coefficient derived from a meta-regression analysis would explain how the outcome variable changes as the possible effect modifier with a </w:t>
      </w:r>
      <w:proofErr w:type="gramStart"/>
      <w:r w:rsidRPr="001F3CC6">
        <w:rPr>
          <w:rFonts w:eastAsia="Times New Roman" w:cs="Times New Roman"/>
          <w:szCs w:val="24"/>
        </w:rPr>
        <w:t>cluster;</w:t>
      </w:r>
      <w:proofErr w:type="gramEnd"/>
      <w:r w:rsidRPr="001F3CC6">
        <w:rPr>
          <w:rFonts w:eastAsia="Times New Roman" w:cs="Times New Roman"/>
          <w:szCs w:val="24"/>
        </w:rPr>
        <w:t xml:space="preserve"> in this case, proportion changes per chronological time unit. The statistical significance</w:t>
      </w:r>
      <w:r w:rsidR="000379E3" w:rsidRPr="001F3CC6">
        <w:rPr>
          <w:rFonts w:eastAsia="Times New Roman" w:cs="Times New Roman"/>
          <w:szCs w:val="24"/>
        </w:rPr>
        <w:t xml:space="preserve"> </w:t>
      </w:r>
      <w:r w:rsidRPr="001F3CC6">
        <w:rPr>
          <w:rFonts w:eastAsia="Times New Roman" w:cs="Times New Roman"/>
          <w:szCs w:val="24"/>
        </w:rPr>
        <w:t>of the coefficient is a test of if a linear relationship exists between the effect of action and the outcome variable.</w:t>
      </w:r>
      <w:r w:rsidR="0020394E" w:rsidRPr="001F3CC6">
        <w:rPr>
          <w:rFonts w:eastAsia="Times New Roman" w:cs="Times New Roman"/>
          <w:szCs w:val="24"/>
        </w:rPr>
        <w:fldChar w:fldCharType="begin"/>
      </w:r>
      <w:r w:rsidR="00197DAD">
        <w:rPr>
          <w:rFonts w:eastAsia="Times New Roman" w:cs="Times New Roman"/>
          <w:szCs w:val="24"/>
        </w:rPr>
        <w:instrText xml:space="preserve"> ADDIN EN.CITE &lt;EndNote&gt;&lt;Cite&gt;&lt;Author&gt;Health&lt;/Author&gt;&lt;RecNum&gt;1213&lt;/RecNum&gt;&lt;DisplayText&gt;[41 42]&lt;/DisplayText&gt;&lt;record&gt;&lt;rec-number&gt;1213&lt;/rec-number&gt;&lt;foreign-keys&gt;&lt;key app="EN" db-id="wzpv2ppvtpz2foedrep5pvddrz5tx2a55ptt" timestamp="1597797864"&gt;1213&lt;/key&gt;&lt;/foreign-keys&gt;&lt;ref-type name="Web Page"&gt;12&lt;/ref-type&gt;&lt;contributors&gt;&lt;authors&gt;&lt;author&gt;Columbia Public Health &lt;/author&gt;&lt;/authors&gt;&lt;/contributors&gt;&lt;titles&gt;&lt;title&gt;Meta-Regression&lt;/title&gt;&lt;/titles&gt;&lt;dates&gt;&lt;/dates&gt;&lt;urls&gt;&lt;related-urls&gt;&lt;url&gt;https://www.publichealth.columbia.edu/research/population-health-methods/meta-regression&lt;/url&gt;&lt;/related-urls&gt;&lt;/urls&gt;&lt;custom1&gt;2020&lt;/custom1&gt;&lt;custom2&gt;August 18th, 2020&lt;/custom2&gt;&lt;/record&gt;&lt;/Cite&gt;&lt;Cite&gt;&lt;Year&gt;2020&lt;/Year&gt;&lt;RecNum&gt;1214&lt;/RecNum&gt;&lt;record&gt;&lt;rec-number&gt;1214&lt;/rec-number&gt;&lt;foreign-keys&gt;&lt;key app="EN" db-id="wzpv2ppvtpz2foedrep5pvddrz5tx2a55ptt" timestamp="1597798107"&gt;1214&lt;/key&gt;&lt;/foreign-keys&gt;&lt;ref-type name="Web Page"&gt;12&lt;/ref-type&gt;&lt;contributors&gt;&lt;/contributors&gt;&lt;titles&gt;&lt;title&gt;Cochrane Handbook for Systematic Reviews of Interventions-Meta-regression&lt;/title&gt;&lt;/titles&gt;&lt;volume&gt;2020&lt;/volume&gt;&lt;number&gt;August 18th, 2020&lt;/number&gt;&lt;dates&gt;&lt;year&gt;2020&lt;/year&gt;&lt;/dates&gt;&lt;urls&gt;&lt;related-urls&gt;&lt;url&gt;https://handbook-5-1.cochrane.org/chapter_9/9_6_4_meta_regression.htm&lt;/url&gt;&lt;/related-urls&gt;&lt;/urls&gt;&lt;/record&gt;&lt;/Cite&gt;&lt;/EndNote&gt;</w:instrText>
      </w:r>
      <w:r w:rsidR="0020394E" w:rsidRPr="001F3CC6">
        <w:rPr>
          <w:rFonts w:eastAsia="Times New Roman" w:cs="Times New Roman"/>
          <w:szCs w:val="24"/>
        </w:rPr>
        <w:fldChar w:fldCharType="separate"/>
      </w:r>
      <w:r w:rsidR="00197DAD">
        <w:rPr>
          <w:rFonts w:eastAsia="Times New Roman" w:cs="Times New Roman"/>
          <w:noProof/>
          <w:szCs w:val="24"/>
        </w:rPr>
        <w:t>[41 42]</w:t>
      </w:r>
      <w:r w:rsidR="0020394E" w:rsidRPr="001F3CC6">
        <w:rPr>
          <w:rFonts w:eastAsia="Times New Roman" w:cs="Times New Roman"/>
          <w:szCs w:val="24"/>
        </w:rPr>
        <w:fldChar w:fldCharType="end"/>
      </w:r>
    </w:p>
    <w:p w14:paraId="47EE3DB9" w14:textId="68F92DA8" w:rsidR="00D62130" w:rsidRDefault="00E3457A" w:rsidP="00440C09">
      <w:r w:rsidRPr="00E3457A">
        <w:t>We conduct</w:t>
      </w:r>
      <w:r w:rsidR="00E74D33">
        <w:t>ed</w:t>
      </w:r>
      <w:r w:rsidRPr="00E3457A">
        <w:t xml:space="preserve"> </w:t>
      </w:r>
      <w:r w:rsidR="00CF2A86">
        <w:t xml:space="preserve">a </w:t>
      </w:r>
      <w:r w:rsidRPr="00E3457A">
        <w:t>mixed-effects meta-regression using restricted maximum-likelihood (</w:t>
      </w:r>
      <w:proofErr w:type="spellStart"/>
      <w:r w:rsidRPr="00E3457A">
        <w:t>ReML</w:t>
      </w:r>
      <w:proofErr w:type="spellEnd"/>
      <w:r w:rsidRPr="00E3457A">
        <w:t>)</w:t>
      </w:r>
      <w:r w:rsidR="0054163E">
        <w:t xml:space="preserve">   </w:t>
      </w:r>
      <w:r w:rsidR="00197001">
        <w:t xml:space="preserve">using </w:t>
      </w:r>
      <w:r>
        <w:t xml:space="preserve"> </w:t>
      </w:r>
      <w:proofErr w:type="spellStart"/>
      <w:r w:rsidR="00D62130" w:rsidRPr="00D62130">
        <w:t>PyMARE</w:t>
      </w:r>
      <w:proofErr w:type="spellEnd"/>
      <w:r w:rsidR="00044C08">
        <w:t xml:space="preserve">, </w:t>
      </w:r>
      <w:r w:rsidR="00720CD9">
        <w:t xml:space="preserve">a package that </w:t>
      </w:r>
      <w:r w:rsidR="00D62130" w:rsidRPr="00D62130">
        <w:t>does meta-analyses and meta-regressions in Python</w:t>
      </w:r>
      <w:r w:rsidR="009C001D">
        <w:t>.</w:t>
      </w:r>
      <w:r w:rsidR="00E069DB">
        <w:t xml:space="preserve"> </w:t>
      </w:r>
      <w:r w:rsidR="00720CD9">
        <w:fldChar w:fldCharType="begin"/>
      </w:r>
      <w:r w:rsidR="00197DAD">
        <w:instrText xml:space="preserve"> ADDIN EN.CITE &lt;EndNote&gt;&lt;Cite&gt;&lt;Author&gt;developers&lt;/Author&gt;&lt;Year&gt;2020&lt;/Year&gt;&lt;RecNum&gt;1202&lt;/RecNum&gt;&lt;DisplayText&gt;[43]&lt;/DisplayText&gt;&lt;record&gt;&lt;rec-number&gt;1202&lt;/rec-number&gt;&lt;foreign-keys&gt;&lt;key app="EN" db-id="wzpv2ppvtpz2foedrep5pvddrz5tx2a55ptt" timestamp="1597342771"&gt;1202&lt;/key&gt;&lt;/foreign-keys&gt;&lt;ref-type name="Computer Program"&gt;9&lt;/ref-type&gt;&lt;contributors&gt;&lt;authors&gt;&lt;author&gt;PyMARE developers&lt;/author&gt;&lt;/authors&gt;&lt;/contributors&gt;&lt;titles&gt;&lt;title&gt;PyMARE: Python Meta-Analysis &amp;amp; Regression Engine&lt;/title&gt;&lt;secondary-title&gt;PyMARE&lt;/secondary-title&gt;&lt;/titles&gt;&lt;volume&gt;PyMARE 0.0.1&lt;/volume&gt;&lt;dates&gt;&lt;year&gt;2020&lt;/year&gt;&lt;/dates&gt;&lt;urls&gt;&lt;related-urls&gt;&lt;url&gt;https://github.com/neurostuff/PyMARE&lt;/url&gt;&lt;/related-urls&gt;&lt;/urls&gt;&lt;/record&gt;&lt;/Cite&gt;&lt;/EndNote&gt;</w:instrText>
      </w:r>
      <w:r w:rsidR="00720CD9">
        <w:fldChar w:fldCharType="separate"/>
      </w:r>
      <w:r w:rsidR="00197DAD">
        <w:rPr>
          <w:noProof/>
        </w:rPr>
        <w:t>[43]</w:t>
      </w:r>
      <w:r w:rsidR="00720CD9">
        <w:fldChar w:fldCharType="end"/>
      </w:r>
      <w:r w:rsidR="00206B14">
        <w:t xml:space="preserve"> </w:t>
      </w:r>
    </w:p>
    <w:p w14:paraId="371A9456" w14:textId="079F99D1" w:rsidR="00A763AE" w:rsidRDefault="00A33D87" w:rsidP="00440C09">
      <w:r w:rsidRPr="6C53F5F0">
        <w:rPr>
          <w:rFonts w:eastAsia="Times New Roman" w:cs="Times New Roman"/>
        </w:rPr>
        <w:t>Three meta-</w:t>
      </w:r>
      <w:proofErr w:type="gramStart"/>
      <w:r w:rsidRPr="6C53F5F0">
        <w:rPr>
          <w:rFonts w:eastAsia="Times New Roman" w:cs="Times New Roman"/>
        </w:rPr>
        <w:t>regression</w:t>
      </w:r>
      <w:proofErr w:type="gramEnd"/>
      <w:r w:rsidRPr="6C53F5F0">
        <w:rPr>
          <w:rFonts w:eastAsia="Times New Roman" w:cs="Times New Roman"/>
        </w:rPr>
        <w:t xml:space="preserve"> were done with time as the independent variable. Since the epoch length is unequal, we used the midpoint of each epoch in the analysis.</w:t>
      </w:r>
      <w:r w:rsidR="00EF108F" w:rsidRPr="6C53F5F0">
        <w:rPr>
          <w:rFonts w:eastAsia="Times New Roman" w:cs="Times New Roman"/>
        </w:rPr>
        <w:t xml:space="preserve"> </w:t>
      </w:r>
      <w:r w:rsidR="006211B6" w:rsidRPr="0081710D">
        <w:rPr>
          <w:highlight w:val="yellow"/>
        </w:rPr>
        <w:t>As the result shown</w:t>
      </w:r>
      <w:r w:rsidR="008B3D9E" w:rsidRPr="0081710D">
        <w:rPr>
          <w:highlight w:val="yellow"/>
        </w:rPr>
        <w:t xml:space="preserve"> in</w:t>
      </w:r>
      <w:r w:rsidR="00C81EB6" w:rsidRPr="0081710D">
        <w:rPr>
          <w:highlight w:val="yellow"/>
        </w:rPr>
        <w:t xml:space="preserve"> </w:t>
      </w:r>
      <w:r w:rsidRPr="0081710D">
        <w:rPr>
          <w:highlight w:val="yellow"/>
        </w:rPr>
        <w:fldChar w:fldCharType="begin"/>
      </w:r>
      <w:r w:rsidRPr="0081710D">
        <w:rPr>
          <w:highlight w:val="yellow"/>
        </w:rPr>
        <w:instrText xml:space="preserve"> REF _Ref48247973 \h </w:instrText>
      </w:r>
      <w:r w:rsidR="0081710D">
        <w:rPr>
          <w:highlight w:val="yellow"/>
        </w:rPr>
        <w:instrText xml:space="preserve"> \* MERGEFORMAT </w:instrText>
      </w:r>
      <w:r w:rsidRPr="0081710D">
        <w:rPr>
          <w:highlight w:val="yellow"/>
        </w:rPr>
      </w:r>
      <w:r w:rsidRPr="0081710D">
        <w:rPr>
          <w:highlight w:val="yellow"/>
        </w:rPr>
        <w:fldChar w:fldCharType="separate"/>
      </w:r>
      <w:r w:rsidR="00DD5841" w:rsidRPr="0081710D">
        <w:rPr>
          <w:highlight w:val="yellow"/>
        </w:rPr>
        <w:t xml:space="preserve">Table </w:t>
      </w:r>
      <w:r w:rsidR="00DD5841" w:rsidRPr="0081710D">
        <w:rPr>
          <w:noProof/>
          <w:highlight w:val="yellow"/>
        </w:rPr>
        <w:t>8</w:t>
      </w:r>
      <w:r w:rsidRPr="0081710D">
        <w:rPr>
          <w:highlight w:val="yellow"/>
        </w:rPr>
        <w:fldChar w:fldCharType="end"/>
      </w:r>
      <w:r w:rsidR="00C81EB6" w:rsidRPr="0081710D">
        <w:rPr>
          <w:highlight w:val="yellow"/>
        </w:rPr>
        <w:t xml:space="preserve">. </w:t>
      </w:r>
      <w:r w:rsidRPr="0081710D">
        <w:rPr>
          <w:highlight w:val="yellow"/>
        </w:rPr>
        <w:t xml:space="preserve">The proportion of use RWM </w:t>
      </w:r>
      <w:proofErr w:type="spellStart"/>
      <w:r w:rsidR="0081710D">
        <w:rPr>
          <w:highlight w:val="yellow"/>
        </w:rPr>
        <w:t>doesn</w:t>
      </w:r>
      <w:proofErr w:type="spellEnd"/>
      <w:r w:rsidR="0081710D">
        <w:rPr>
          <w:highlight w:val="yellow"/>
        </w:rPr>
        <w:t xml:space="preserve"> not increase</w:t>
      </w:r>
      <w:r w:rsidRPr="0081710D">
        <w:rPr>
          <w:highlight w:val="yellow"/>
        </w:rPr>
        <w:t xml:space="preserve"> </w:t>
      </w:r>
      <w:r w:rsidR="002626C4">
        <w:rPr>
          <w:highlight w:val="yellow"/>
        </w:rPr>
        <w:t>from</w:t>
      </w:r>
      <w:r w:rsidRPr="0081710D">
        <w:rPr>
          <w:highlight w:val="yellow"/>
        </w:rPr>
        <w:t xml:space="preserve"> year</w:t>
      </w:r>
      <w:r w:rsidR="002626C4">
        <w:rPr>
          <w:highlight w:val="yellow"/>
        </w:rPr>
        <w:t xml:space="preserve"> to year</w:t>
      </w:r>
      <w:r w:rsidRPr="0081710D">
        <w:rPr>
          <w:highlight w:val="yellow"/>
        </w:rPr>
        <w:t xml:space="preserve">; the upper bound is </w:t>
      </w:r>
      <w:r w:rsidR="00B91CB8">
        <w:rPr>
          <w:highlight w:val="yellow"/>
        </w:rPr>
        <w:t>4</w:t>
      </w:r>
      <w:r w:rsidRPr="0081710D">
        <w:rPr>
          <w:highlight w:val="yellow"/>
        </w:rPr>
        <w:t>%</w:t>
      </w:r>
      <w:r w:rsidR="00903AFC">
        <w:t>.</w:t>
      </w:r>
      <w:r w:rsidR="00442D68">
        <w:t xml:space="preserve"> </w:t>
      </w:r>
      <w:r w:rsidR="00442D68" w:rsidRPr="001F3CC6">
        <w:t xml:space="preserve">The </w:t>
      </w:r>
      <w:r w:rsidR="00AC3822" w:rsidRPr="001F3CC6">
        <w:t>p-</w:t>
      </w:r>
      <w:proofErr w:type="gramStart"/>
      <w:r w:rsidR="00AC3822" w:rsidRPr="001F3CC6">
        <w:t>value</w:t>
      </w:r>
      <w:r w:rsidR="00B841C7" w:rsidRPr="001F3CC6">
        <w:t xml:space="preserve">s </w:t>
      </w:r>
      <w:r w:rsidR="00AC3822" w:rsidRPr="001F3CC6">
        <w:t xml:space="preserve"> indicate</w:t>
      </w:r>
      <w:proofErr w:type="gramEnd"/>
      <w:r w:rsidR="00AC3822" w:rsidRPr="001F3CC6">
        <w:t xml:space="preserve"> </w:t>
      </w:r>
      <w:r w:rsidR="00B841C7" w:rsidRPr="001F3CC6">
        <w:t xml:space="preserve">that </w:t>
      </w:r>
      <w:r w:rsidR="00F9381D" w:rsidRPr="001F3CC6">
        <w:t xml:space="preserve">we cannot </w:t>
      </w:r>
      <w:r w:rsidR="00B841C7" w:rsidRPr="001F3CC6">
        <w:t xml:space="preserve">reject </w:t>
      </w:r>
      <w:r w:rsidR="00F9381D" w:rsidRPr="001F3CC6">
        <w:t xml:space="preserve">the </w:t>
      </w:r>
      <w:r w:rsidR="003269C1" w:rsidRPr="001F3CC6">
        <w:t xml:space="preserve">null </w:t>
      </w:r>
      <w:r w:rsidR="00B841C7" w:rsidRPr="001F3CC6">
        <w:t>hypoth</w:t>
      </w:r>
      <w:r w:rsidR="66405EB1" w:rsidRPr="001F3CC6">
        <w:t>e</w:t>
      </w:r>
      <w:r w:rsidR="00B841C7" w:rsidRPr="001F3CC6">
        <w:t xml:space="preserve">sis </w:t>
      </w:r>
      <w:r w:rsidR="00AC297D" w:rsidRPr="001F3CC6">
        <w:t xml:space="preserve">: </w:t>
      </w:r>
      <w:r w:rsidR="00DF471A" w:rsidRPr="001F3CC6">
        <w:t>proportion of using RWM</w:t>
      </w:r>
      <w:r w:rsidR="00410644" w:rsidRPr="001F3CC6">
        <w:t xml:space="preserve">, </w:t>
      </w:r>
      <w:r w:rsidR="00DF471A" w:rsidRPr="001F3CC6">
        <w:t>Sensitivity Analysis  or missing data</w:t>
      </w:r>
      <w:r w:rsidR="00410644" w:rsidRPr="001F3CC6">
        <w:t xml:space="preserve"> methods</w:t>
      </w:r>
      <w:r w:rsidR="00DF471A" w:rsidRPr="001F3CC6">
        <w:t xml:space="preserve"> </w:t>
      </w:r>
      <w:r w:rsidR="005954DA" w:rsidRPr="001F3CC6">
        <w:t xml:space="preserve">does not </w:t>
      </w:r>
      <w:r w:rsidR="00DF471A" w:rsidRPr="001F3CC6">
        <w:t xml:space="preserve">change over year. The major measurements are proportion estimation, although the sample size is small, </w:t>
      </w:r>
      <w:r w:rsidR="00031530" w:rsidRPr="001F3CC6">
        <w:t>we do not believe that this may hinder the proportion estimation</w:t>
      </w:r>
      <w:r w:rsidR="00593528" w:rsidRPr="001F3CC6">
        <w:t xml:space="preserve">, confidence interval, </w:t>
      </w:r>
      <w:r w:rsidR="00031530" w:rsidRPr="001F3CC6">
        <w:t>and the conclusions of the review.</w:t>
      </w:r>
    </w:p>
    <w:p w14:paraId="7A5C65D3" w14:textId="77777777" w:rsidR="001B0DFB" w:rsidRDefault="001B0DFB" w:rsidP="00440C09"/>
    <w:p w14:paraId="7C302A94" w14:textId="3F55A4AA" w:rsidR="005B75EE" w:rsidRDefault="00215EBA">
      <w:pPr>
        <w:pPrChange w:id="1031" w:author="Chenyu(Cherie) Li" w:date="2021-07-19T17:06:00Z">
          <w:pPr>
            <w:pStyle w:val="Caption"/>
          </w:pPr>
        </w:pPrChange>
      </w:pPr>
      <w:bookmarkStart w:id="1032" w:name="_Ref48247973"/>
      <w:bookmarkStart w:id="1033" w:name="_Toc48814301"/>
      <w:r>
        <w:t xml:space="preserve">Table </w:t>
      </w:r>
      <w:r>
        <w:fldChar w:fldCharType="begin"/>
      </w:r>
      <w:r>
        <w:instrText>SEQ Table \* ARABIC</w:instrText>
      </w:r>
      <w:r>
        <w:fldChar w:fldCharType="separate"/>
      </w:r>
      <w:r w:rsidR="00DD5841">
        <w:rPr>
          <w:noProof/>
        </w:rPr>
        <w:t>8</w:t>
      </w:r>
      <w:r>
        <w:fldChar w:fldCharType="end"/>
      </w:r>
      <w:bookmarkEnd w:id="1032"/>
      <w:r>
        <w:t xml:space="preserve"> Meta-regression for three methods</w:t>
      </w:r>
      <w:bookmarkEnd w:id="1033"/>
    </w:p>
    <w:tbl>
      <w:tblPr>
        <w:tblStyle w:val="GridTable2-Accent1"/>
        <w:tblpPr w:leftFromText="180" w:rightFromText="180" w:vertAnchor="text" w:tblpY="64"/>
        <w:tblW w:w="9350" w:type="dxa"/>
        <w:tblCellMar>
          <w:left w:w="72" w:type="dxa"/>
          <w:right w:w="72" w:type="dxa"/>
        </w:tblCellMar>
        <w:tblLook w:val="04A0" w:firstRow="1" w:lastRow="0" w:firstColumn="1" w:lastColumn="0" w:noHBand="0" w:noVBand="1"/>
      </w:tblPr>
      <w:tblGrid>
        <w:gridCol w:w="1379"/>
        <w:gridCol w:w="1344"/>
        <w:gridCol w:w="1344"/>
        <w:gridCol w:w="1251"/>
        <w:gridCol w:w="1254"/>
        <w:gridCol w:w="1344"/>
        <w:gridCol w:w="1434"/>
      </w:tblGrid>
      <w:tr w:rsidR="001B0DFB" w:rsidRPr="001B0DFB" w14:paraId="318A8D9D" w14:textId="77777777" w:rsidTr="0015136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9" w:type="dxa"/>
            <w:tcBorders>
              <w:top w:val="single" w:sz="4" w:space="0" w:color="auto"/>
              <w:left w:val="single" w:sz="4" w:space="0" w:color="auto"/>
            </w:tcBorders>
            <w:noWrap/>
            <w:vAlign w:val="center"/>
            <w:hideMark/>
          </w:tcPr>
          <w:p w14:paraId="3CDAF83B" w14:textId="6B4A173D" w:rsidR="001B0DFB" w:rsidRPr="001B0DFB" w:rsidRDefault="001B0DFB">
            <w:pPr>
              <w:pPrChange w:id="1034" w:author="Chenyu(Cherie) Li" w:date="2021-07-19T17:06:00Z">
                <w:pPr>
                  <w:pStyle w:val="tableNormal0"/>
                  <w:framePr w:wrap="around" w:vAnchor="text" w:hAnchor="text" w:y="64"/>
                </w:pPr>
              </w:pPrChange>
            </w:pPr>
            <w:proofErr w:type="spellStart"/>
            <w:proofErr w:type="gramStart"/>
            <w:r w:rsidRPr="001B0DFB">
              <w:rPr>
                <w:lang w:val="fr-FR"/>
              </w:rPr>
              <w:t>name</w:t>
            </w:r>
            <w:proofErr w:type="spellEnd"/>
            <w:proofErr w:type="gramEnd"/>
          </w:p>
        </w:tc>
        <w:tc>
          <w:tcPr>
            <w:tcW w:w="1344" w:type="dxa"/>
            <w:tcBorders>
              <w:top w:val="single" w:sz="4" w:space="0" w:color="auto"/>
            </w:tcBorders>
            <w:noWrap/>
            <w:vAlign w:val="center"/>
            <w:hideMark/>
          </w:tcPr>
          <w:p w14:paraId="3771C813" w14:textId="146A601F" w:rsidR="001B0DFB" w:rsidRPr="001B0DFB" w:rsidRDefault="001B0DFB">
            <w:pPr>
              <w:cnfStyle w:val="100000000000" w:firstRow="1" w:lastRow="0" w:firstColumn="0" w:lastColumn="0" w:oddVBand="0" w:evenVBand="0" w:oddHBand="0" w:evenHBand="0" w:firstRowFirstColumn="0" w:firstRowLastColumn="0" w:lastRowFirstColumn="0" w:lastRowLastColumn="0"/>
              <w:pPrChange w:id="1035" w:author="Chenyu(Cherie) Li" w:date="2021-07-19T17:06:00Z">
                <w:pPr>
                  <w:pStyle w:val="tableNormal0"/>
                  <w:framePr w:wrap="around" w:vAnchor="text" w:hAnchor="text" w:y="64"/>
                  <w:cnfStyle w:val="100000000000" w:firstRow="1" w:lastRow="0" w:firstColumn="0" w:lastColumn="0" w:oddVBand="0" w:evenVBand="0" w:oddHBand="0" w:evenHBand="0" w:firstRowFirstColumn="0" w:firstRowLastColumn="0" w:lastRowFirstColumn="0" w:lastRowLastColumn="0"/>
                </w:pPr>
              </w:pPrChange>
            </w:pPr>
            <w:proofErr w:type="spellStart"/>
            <w:proofErr w:type="gramStart"/>
            <w:r w:rsidRPr="001B0DFB">
              <w:rPr>
                <w:lang w:val="fr-FR"/>
              </w:rPr>
              <w:t>estimate</w:t>
            </w:r>
            <w:proofErr w:type="spellEnd"/>
            <w:proofErr w:type="gramEnd"/>
          </w:p>
        </w:tc>
        <w:tc>
          <w:tcPr>
            <w:tcW w:w="1344" w:type="dxa"/>
            <w:tcBorders>
              <w:top w:val="single" w:sz="4" w:space="0" w:color="auto"/>
            </w:tcBorders>
            <w:noWrap/>
            <w:vAlign w:val="center"/>
            <w:hideMark/>
          </w:tcPr>
          <w:p w14:paraId="2315562C" w14:textId="4FF63A89" w:rsidR="001B0DFB" w:rsidRPr="001B0DFB" w:rsidRDefault="001B0DFB">
            <w:pPr>
              <w:cnfStyle w:val="100000000000" w:firstRow="1" w:lastRow="0" w:firstColumn="0" w:lastColumn="0" w:oddVBand="0" w:evenVBand="0" w:oddHBand="0" w:evenHBand="0" w:firstRowFirstColumn="0" w:firstRowLastColumn="0" w:lastRowFirstColumn="0" w:lastRowLastColumn="0"/>
              <w:pPrChange w:id="1036" w:author="Chenyu(Cherie) Li" w:date="2021-07-19T17:06:00Z">
                <w:pPr>
                  <w:pStyle w:val="tableNormal0"/>
                  <w:framePr w:wrap="around" w:vAnchor="text" w:hAnchor="text" w:y="64"/>
                  <w:cnfStyle w:val="100000000000" w:firstRow="1" w:lastRow="0" w:firstColumn="0" w:lastColumn="0" w:oddVBand="0" w:evenVBand="0" w:oddHBand="0" w:evenHBand="0" w:firstRowFirstColumn="0" w:firstRowLastColumn="0" w:lastRowFirstColumn="0" w:lastRowLastColumn="0"/>
                </w:pPr>
              </w:pPrChange>
            </w:pPr>
            <w:proofErr w:type="gramStart"/>
            <w:r w:rsidRPr="001B0DFB">
              <w:rPr>
                <w:lang w:val="fr-FR"/>
              </w:rPr>
              <w:t>se</w:t>
            </w:r>
            <w:proofErr w:type="gramEnd"/>
          </w:p>
        </w:tc>
        <w:tc>
          <w:tcPr>
            <w:tcW w:w="1251" w:type="dxa"/>
            <w:tcBorders>
              <w:top w:val="single" w:sz="4" w:space="0" w:color="auto"/>
            </w:tcBorders>
            <w:noWrap/>
            <w:vAlign w:val="center"/>
            <w:hideMark/>
          </w:tcPr>
          <w:p w14:paraId="0497A497" w14:textId="3430793B" w:rsidR="001B0DFB" w:rsidRPr="001B0DFB" w:rsidRDefault="001B0DFB">
            <w:pPr>
              <w:cnfStyle w:val="100000000000" w:firstRow="1" w:lastRow="0" w:firstColumn="0" w:lastColumn="0" w:oddVBand="0" w:evenVBand="0" w:oddHBand="0" w:evenHBand="0" w:firstRowFirstColumn="0" w:firstRowLastColumn="0" w:lastRowFirstColumn="0" w:lastRowLastColumn="0"/>
              <w:pPrChange w:id="1037" w:author="Chenyu(Cherie) Li" w:date="2021-07-19T17:06:00Z">
                <w:pPr>
                  <w:pStyle w:val="tableNormal0"/>
                  <w:framePr w:wrap="around" w:vAnchor="text" w:hAnchor="text" w:y="64"/>
                  <w:cnfStyle w:val="100000000000" w:firstRow="1" w:lastRow="0" w:firstColumn="0" w:lastColumn="0" w:oddVBand="0" w:evenVBand="0" w:oddHBand="0" w:evenHBand="0" w:firstRowFirstColumn="0" w:firstRowLastColumn="0" w:lastRowFirstColumn="0" w:lastRowLastColumn="0"/>
                </w:pPr>
              </w:pPrChange>
            </w:pPr>
            <w:proofErr w:type="gramStart"/>
            <w:r w:rsidRPr="001B0DFB">
              <w:rPr>
                <w:lang w:val="fr-FR"/>
              </w:rPr>
              <w:t>z</w:t>
            </w:r>
            <w:proofErr w:type="gramEnd"/>
            <w:r w:rsidRPr="001B0DFB">
              <w:rPr>
                <w:lang w:val="fr-FR"/>
              </w:rPr>
              <w:t>-score</w:t>
            </w:r>
          </w:p>
        </w:tc>
        <w:tc>
          <w:tcPr>
            <w:tcW w:w="1254" w:type="dxa"/>
            <w:tcBorders>
              <w:top w:val="single" w:sz="4" w:space="0" w:color="auto"/>
            </w:tcBorders>
            <w:noWrap/>
            <w:vAlign w:val="center"/>
            <w:hideMark/>
          </w:tcPr>
          <w:p w14:paraId="4891D6B9" w14:textId="77777777" w:rsidR="001B0DFB" w:rsidRPr="001B0DFB" w:rsidRDefault="001B0DFB">
            <w:pPr>
              <w:cnfStyle w:val="100000000000" w:firstRow="1" w:lastRow="0" w:firstColumn="0" w:lastColumn="0" w:oddVBand="0" w:evenVBand="0" w:oddHBand="0" w:evenHBand="0" w:firstRowFirstColumn="0" w:firstRowLastColumn="0" w:lastRowFirstColumn="0" w:lastRowLastColumn="0"/>
              <w:pPrChange w:id="1038" w:author="Chenyu(Cherie) Li" w:date="2021-07-19T17:06:00Z">
                <w:pPr>
                  <w:pStyle w:val="tableNormal0"/>
                  <w:framePr w:wrap="around" w:vAnchor="text" w:hAnchor="text" w:y="64"/>
                  <w:cnfStyle w:val="100000000000" w:firstRow="1" w:lastRow="0" w:firstColumn="0" w:lastColumn="0" w:oddVBand="0" w:evenVBand="0" w:oddHBand="0" w:evenHBand="0" w:firstRowFirstColumn="0" w:firstRowLastColumn="0" w:lastRowFirstColumn="0" w:lastRowLastColumn="0"/>
                </w:pPr>
              </w:pPrChange>
            </w:pPr>
            <w:proofErr w:type="gramStart"/>
            <w:r w:rsidRPr="001B0DFB">
              <w:rPr>
                <w:lang w:val="fr-FR"/>
              </w:rPr>
              <w:t>p</w:t>
            </w:r>
            <w:proofErr w:type="gramEnd"/>
            <w:r w:rsidRPr="001B0DFB">
              <w:rPr>
                <w:lang w:val="fr-FR"/>
              </w:rPr>
              <w:t>-value</w:t>
            </w:r>
          </w:p>
        </w:tc>
        <w:tc>
          <w:tcPr>
            <w:tcW w:w="1344" w:type="dxa"/>
            <w:tcBorders>
              <w:top w:val="single" w:sz="4" w:space="0" w:color="auto"/>
            </w:tcBorders>
            <w:noWrap/>
            <w:vAlign w:val="center"/>
            <w:hideMark/>
          </w:tcPr>
          <w:p w14:paraId="1DE754F2" w14:textId="42A78FA5" w:rsidR="001B0DFB" w:rsidRPr="001B0DFB" w:rsidRDefault="001B0DFB">
            <w:pPr>
              <w:cnfStyle w:val="100000000000" w:firstRow="1" w:lastRow="0" w:firstColumn="0" w:lastColumn="0" w:oddVBand="0" w:evenVBand="0" w:oddHBand="0" w:evenHBand="0" w:firstRowFirstColumn="0" w:firstRowLastColumn="0" w:lastRowFirstColumn="0" w:lastRowLastColumn="0"/>
              <w:pPrChange w:id="1039" w:author="Chenyu(Cherie) Li" w:date="2021-07-19T17:06:00Z">
                <w:pPr>
                  <w:pStyle w:val="tableNormal0"/>
                  <w:framePr w:wrap="around" w:vAnchor="text" w:hAnchor="text" w:y="64"/>
                  <w:cnfStyle w:val="100000000000" w:firstRow="1" w:lastRow="0" w:firstColumn="0" w:lastColumn="0" w:oddVBand="0" w:evenVBand="0" w:oddHBand="0" w:evenHBand="0" w:firstRowFirstColumn="0" w:firstRowLastColumn="0" w:lastRowFirstColumn="0" w:lastRowLastColumn="0"/>
                </w:pPr>
              </w:pPrChange>
            </w:pPr>
            <w:proofErr w:type="gramStart"/>
            <w:r w:rsidRPr="001B0DFB">
              <w:rPr>
                <w:lang w:val="fr-FR"/>
              </w:rPr>
              <w:t>ci</w:t>
            </w:r>
            <w:proofErr w:type="gramEnd"/>
            <w:r w:rsidRPr="001B0DFB">
              <w:rPr>
                <w:lang w:val="fr-FR"/>
              </w:rPr>
              <w:t>_0.025</w:t>
            </w:r>
          </w:p>
        </w:tc>
        <w:tc>
          <w:tcPr>
            <w:tcW w:w="1434" w:type="dxa"/>
            <w:tcBorders>
              <w:top w:val="single" w:sz="4" w:space="0" w:color="auto"/>
              <w:right w:val="single" w:sz="4" w:space="0" w:color="auto"/>
            </w:tcBorders>
            <w:noWrap/>
            <w:vAlign w:val="center"/>
            <w:hideMark/>
          </w:tcPr>
          <w:p w14:paraId="4EB2844E" w14:textId="313E8429" w:rsidR="001B0DFB" w:rsidRPr="001B0DFB" w:rsidRDefault="001B0DFB">
            <w:pPr>
              <w:cnfStyle w:val="100000000000" w:firstRow="1" w:lastRow="0" w:firstColumn="0" w:lastColumn="0" w:oddVBand="0" w:evenVBand="0" w:oddHBand="0" w:evenHBand="0" w:firstRowFirstColumn="0" w:firstRowLastColumn="0" w:lastRowFirstColumn="0" w:lastRowLastColumn="0"/>
              <w:pPrChange w:id="1040" w:author="Chenyu(Cherie) Li" w:date="2021-07-19T17:06:00Z">
                <w:pPr>
                  <w:pStyle w:val="tableNormal0"/>
                  <w:framePr w:wrap="around" w:vAnchor="text" w:hAnchor="text" w:y="64"/>
                  <w:cnfStyle w:val="100000000000" w:firstRow="1" w:lastRow="0" w:firstColumn="0" w:lastColumn="0" w:oddVBand="0" w:evenVBand="0" w:oddHBand="0" w:evenHBand="0" w:firstRowFirstColumn="0" w:firstRowLastColumn="0" w:lastRowFirstColumn="0" w:lastRowLastColumn="0"/>
                </w:pPr>
              </w:pPrChange>
            </w:pPr>
            <w:proofErr w:type="gramStart"/>
            <w:r w:rsidRPr="001B0DFB">
              <w:rPr>
                <w:lang w:val="fr-FR"/>
              </w:rPr>
              <w:t>ci</w:t>
            </w:r>
            <w:proofErr w:type="gramEnd"/>
            <w:r w:rsidRPr="001B0DFB">
              <w:rPr>
                <w:lang w:val="fr-FR"/>
              </w:rPr>
              <w:t>_0.975</w:t>
            </w:r>
          </w:p>
        </w:tc>
      </w:tr>
      <w:tr w:rsidR="001B0DFB" w:rsidRPr="001B0DFB" w14:paraId="5C00013A" w14:textId="77777777" w:rsidTr="0015136B">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379" w:type="dxa"/>
            <w:tcBorders>
              <w:left w:val="single" w:sz="4" w:space="0" w:color="auto"/>
            </w:tcBorders>
            <w:vAlign w:val="center"/>
            <w:hideMark/>
          </w:tcPr>
          <w:p w14:paraId="2B677B61" w14:textId="4660DCDB" w:rsidR="001B0DFB" w:rsidRPr="001B0DFB" w:rsidRDefault="001B0DFB">
            <w:pPr>
              <w:pPrChange w:id="1041" w:author="Chenyu(Cherie) Li" w:date="2021-07-19T17:06:00Z">
                <w:pPr>
                  <w:pStyle w:val="tableNormal0"/>
                  <w:framePr w:wrap="around" w:vAnchor="text" w:hAnchor="text" w:y="64"/>
                  <w:ind w:left="0"/>
                </w:pPr>
              </w:pPrChange>
            </w:pPr>
            <w:r w:rsidRPr="001B0DFB">
              <w:lastRenderedPageBreak/>
              <w:t>intercept</w:t>
            </w:r>
          </w:p>
        </w:tc>
        <w:tc>
          <w:tcPr>
            <w:tcW w:w="1344" w:type="dxa"/>
            <w:vAlign w:val="center"/>
            <w:hideMark/>
          </w:tcPr>
          <w:p w14:paraId="3BF50CAF"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pPrChange w:id="1042"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t>0.32</w:t>
            </w:r>
          </w:p>
        </w:tc>
        <w:tc>
          <w:tcPr>
            <w:tcW w:w="1344" w:type="dxa"/>
            <w:vAlign w:val="center"/>
            <w:hideMark/>
          </w:tcPr>
          <w:p w14:paraId="42F46440"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pPrChange w:id="1043"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t>0.36</w:t>
            </w:r>
          </w:p>
        </w:tc>
        <w:tc>
          <w:tcPr>
            <w:tcW w:w="1251" w:type="dxa"/>
            <w:vAlign w:val="center"/>
            <w:hideMark/>
          </w:tcPr>
          <w:p w14:paraId="34B6BA73"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pPrChange w:id="1044"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t>0.89</w:t>
            </w:r>
          </w:p>
        </w:tc>
        <w:tc>
          <w:tcPr>
            <w:tcW w:w="1254" w:type="dxa"/>
            <w:vAlign w:val="center"/>
            <w:hideMark/>
          </w:tcPr>
          <w:p w14:paraId="611BA764"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pPrChange w:id="1045"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t>0.37</w:t>
            </w:r>
          </w:p>
        </w:tc>
        <w:tc>
          <w:tcPr>
            <w:tcW w:w="1344" w:type="dxa"/>
            <w:vAlign w:val="center"/>
            <w:hideMark/>
          </w:tcPr>
          <w:p w14:paraId="7CF18A74"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pPrChange w:id="1046"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t>-0.39</w:t>
            </w:r>
          </w:p>
        </w:tc>
        <w:tc>
          <w:tcPr>
            <w:tcW w:w="1434" w:type="dxa"/>
            <w:tcBorders>
              <w:right w:val="single" w:sz="4" w:space="0" w:color="auto"/>
            </w:tcBorders>
            <w:vAlign w:val="center"/>
            <w:hideMark/>
          </w:tcPr>
          <w:p w14:paraId="59599041"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rPr>
                <w:rFonts w:cs="Times New Roman"/>
              </w:rPr>
              <w:pPrChange w:id="1047"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t>1.03</w:t>
            </w:r>
          </w:p>
        </w:tc>
      </w:tr>
      <w:tr w:rsidR="001B0DFB" w:rsidRPr="001B0DFB" w14:paraId="756DFED4" w14:textId="77777777" w:rsidTr="0015136B">
        <w:trPr>
          <w:trHeight w:val="665"/>
        </w:trPr>
        <w:tc>
          <w:tcPr>
            <w:cnfStyle w:val="001000000000" w:firstRow="0" w:lastRow="0" w:firstColumn="1" w:lastColumn="0" w:oddVBand="0" w:evenVBand="0" w:oddHBand="0" w:evenHBand="0" w:firstRowFirstColumn="0" w:firstRowLastColumn="0" w:lastRowFirstColumn="0" w:lastRowLastColumn="0"/>
            <w:tcW w:w="1379" w:type="dxa"/>
            <w:tcBorders>
              <w:left w:val="single" w:sz="4" w:space="0" w:color="auto"/>
            </w:tcBorders>
            <w:vAlign w:val="center"/>
            <w:hideMark/>
          </w:tcPr>
          <w:p w14:paraId="073BF254" w14:textId="0D058DBC" w:rsidR="001B0DFB" w:rsidRPr="001B0DFB" w:rsidRDefault="001B0DFB">
            <w:pPr>
              <w:pPrChange w:id="1048" w:author="Chenyu(Cherie) Li" w:date="2021-07-19T17:06:00Z">
                <w:pPr>
                  <w:pStyle w:val="tableNormal0"/>
                  <w:framePr w:wrap="around" w:vAnchor="text" w:hAnchor="text" w:y="64"/>
                  <w:ind w:left="0"/>
                </w:pPr>
              </w:pPrChange>
            </w:pPr>
            <w:r w:rsidRPr="001B0DFB">
              <w:t>Real-World Methods</w:t>
            </w:r>
          </w:p>
        </w:tc>
        <w:tc>
          <w:tcPr>
            <w:tcW w:w="1344" w:type="dxa"/>
            <w:vAlign w:val="center"/>
            <w:hideMark/>
          </w:tcPr>
          <w:p w14:paraId="21CC3558"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pPrChange w:id="1049"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t>0.00</w:t>
            </w:r>
          </w:p>
        </w:tc>
        <w:tc>
          <w:tcPr>
            <w:tcW w:w="1344" w:type="dxa"/>
            <w:vAlign w:val="center"/>
            <w:hideMark/>
          </w:tcPr>
          <w:p w14:paraId="3227269E"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pPrChange w:id="1050"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t>0.02</w:t>
            </w:r>
          </w:p>
        </w:tc>
        <w:tc>
          <w:tcPr>
            <w:tcW w:w="1251" w:type="dxa"/>
            <w:vAlign w:val="center"/>
            <w:hideMark/>
          </w:tcPr>
          <w:p w14:paraId="23015756"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pPrChange w:id="1051"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t>-0.14</w:t>
            </w:r>
          </w:p>
        </w:tc>
        <w:tc>
          <w:tcPr>
            <w:tcW w:w="1254" w:type="dxa"/>
            <w:vAlign w:val="center"/>
            <w:hideMark/>
          </w:tcPr>
          <w:p w14:paraId="05805337"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pPrChange w:id="1052"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t>0.89</w:t>
            </w:r>
          </w:p>
        </w:tc>
        <w:tc>
          <w:tcPr>
            <w:tcW w:w="1344" w:type="dxa"/>
            <w:vAlign w:val="center"/>
            <w:hideMark/>
          </w:tcPr>
          <w:p w14:paraId="270517B5"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pPrChange w:id="1053"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t>-0.05</w:t>
            </w:r>
          </w:p>
        </w:tc>
        <w:tc>
          <w:tcPr>
            <w:tcW w:w="1434" w:type="dxa"/>
            <w:tcBorders>
              <w:right w:val="single" w:sz="4" w:space="0" w:color="auto"/>
            </w:tcBorders>
            <w:vAlign w:val="center"/>
            <w:hideMark/>
          </w:tcPr>
          <w:p w14:paraId="096B5379"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rPr>
                <w:rFonts w:cs="Times New Roman"/>
              </w:rPr>
              <w:pPrChange w:id="1054"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t>0.04</w:t>
            </w:r>
          </w:p>
        </w:tc>
      </w:tr>
      <w:tr w:rsidR="001B0DFB" w:rsidRPr="001B0DFB" w14:paraId="4A916812" w14:textId="77777777" w:rsidTr="0015136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9" w:type="dxa"/>
            <w:tcBorders>
              <w:left w:val="single" w:sz="4" w:space="0" w:color="auto"/>
            </w:tcBorders>
            <w:vAlign w:val="center"/>
            <w:hideMark/>
          </w:tcPr>
          <w:p w14:paraId="17D5FBDC" w14:textId="77777777" w:rsidR="001B0DFB" w:rsidRPr="0015136B" w:rsidRDefault="001B0DFB">
            <w:pPr>
              <w:pPrChange w:id="1055" w:author="Chenyu(Cherie) Li" w:date="2021-07-19T17:06:00Z">
                <w:pPr>
                  <w:pStyle w:val="tableNormal0"/>
                  <w:framePr w:wrap="around" w:vAnchor="text" w:hAnchor="text" w:y="64"/>
                  <w:ind w:left="0"/>
                </w:pPr>
              </w:pPrChange>
            </w:pPr>
            <w:r w:rsidRPr="0015136B">
              <w:rPr>
                <w:sz w:val="20"/>
                <w:szCs w:val="20"/>
              </w:rPr>
              <w:t>intercept</w:t>
            </w:r>
          </w:p>
        </w:tc>
        <w:tc>
          <w:tcPr>
            <w:tcW w:w="1344" w:type="dxa"/>
            <w:vAlign w:val="center"/>
            <w:hideMark/>
          </w:tcPr>
          <w:p w14:paraId="072BEFAE"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rPr>
              <w:pPrChange w:id="1056"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rPr>
                <w:rFonts w:ascii="Helvetica Neue" w:hAnsi="Helvetica Neue"/>
                <w:sz w:val="18"/>
                <w:szCs w:val="18"/>
                <w:lang w:val="fr-FR"/>
              </w:rPr>
              <w:t>6.42</w:t>
            </w:r>
          </w:p>
        </w:tc>
        <w:tc>
          <w:tcPr>
            <w:tcW w:w="1344" w:type="dxa"/>
            <w:vAlign w:val="center"/>
            <w:hideMark/>
          </w:tcPr>
          <w:p w14:paraId="3B96A800"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rPr>
              <w:pPrChange w:id="1057"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rPr>
                <w:rFonts w:ascii="Helvetica Neue" w:hAnsi="Helvetica Neue"/>
                <w:sz w:val="18"/>
                <w:szCs w:val="18"/>
                <w:lang w:val="fr-FR"/>
              </w:rPr>
              <w:t>3.29</w:t>
            </w:r>
          </w:p>
        </w:tc>
        <w:tc>
          <w:tcPr>
            <w:tcW w:w="1251" w:type="dxa"/>
            <w:vAlign w:val="center"/>
            <w:hideMark/>
          </w:tcPr>
          <w:p w14:paraId="1DB7CDE9"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rPr>
              <w:pPrChange w:id="1058"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rPr>
                <w:rFonts w:ascii="Helvetica Neue" w:hAnsi="Helvetica Neue"/>
                <w:sz w:val="18"/>
                <w:szCs w:val="18"/>
                <w:lang w:val="fr-FR"/>
              </w:rPr>
              <w:t>0.19</w:t>
            </w:r>
          </w:p>
        </w:tc>
        <w:tc>
          <w:tcPr>
            <w:tcW w:w="1254" w:type="dxa"/>
            <w:vAlign w:val="center"/>
            <w:hideMark/>
          </w:tcPr>
          <w:p w14:paraId="2F63292E"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rPr>
              <w:pPrChange w:id="1059"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rPr>
                <w:rFonts w:ascii="Helvetica Neue" w:hAnsi="Helvetica Neue"/>
                <w:sz w:val="18"/>
                <w:szCs w:val="18"/>
                <w:lang w:val="fr-FR"/>
              </w:rPr>
              <w:t>0.85</w:t>
            </w:r>
          </w:p>
        </w:tc>
        <w:tc>
          <w:tcPr>
            <w:tcW w:w="1344" w:type="dxa"/>
            <w:vAlign w:val="center"/>
            <w:hideMark/>
          </w:tcPr>
          <w:p w14:paraId="0A2F92C5"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rPr>
              <w:pPrChange w:id="1060"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rPr>
                <w:rFonts w:ascii="Helvetica Neue" w:hAnsi="Helvetica Neue"/>
                <w:sz w:val="18"/>
                <w:szCs w:val="18"/>
                <w:lang w:val="fr-FR"/>
              </w:rPr>
              <w:t>-58.83</w:t>
            </w:r>
          </w:p>
        </w:tc>
        <w:tc>
          <w:tcPr>
            <w:tcW w:w="1434" w:type="dxa"/>
            <w:tcBorders>
              <w:right w:val="single" w:sz="4" w:space="0" w:color="auto"/>
            </w:tcBorders>
            <w:vAlign w:val="center"/>
            <w:hideMark/>
          </w:tcPr>
          <w:p w14:paraId="5E1E46DD"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rPr>
              <w:pPrChange w:id="1061"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rPr>
                <w:rFonts w:ascii="Helvetica Neue" w:hAnsi="Helvetica Neue"/>
                <w:sz w:val="18"/>
                <w:szCs w:val="18"/>
                <w:lang w:val="fr-FR"/>
              </w:rPr>
              <w:t>71.68</w:t>
            </w:r>
          </w:p>
        </w:tc>
      </w:tr>
      <w:tr w:rsidR="001B0DFB" w:rsidRPr="001B0DFB" w14:paraId="5DEF9171" w14:textId="77777777" w:rsidTr="0015136B">
        <w:trPr>
          <w:trHeight w:val="540"/>
        </w:trPr>
        <w:tc>
          <w:tcPr>
            <w:cnfStyle w:val="001000000000" w:firstRow="0" w:lastRow="0" w:firstColumn="1" w:lastColumn="0" w:oddVBand="0" w:evenVBand="0" w:oddHBand="0" w:evenHBand="0" w:firstRowFirstColumn="0" w:firstRowLastColumn="0" w:lastRowFirstColumn="0" w:lastRowLastColumn="0"/>
            <w:tcW w:w="1379" w:type="dxa"/>
            <w:tcBorders>
              <w:left w:val="single" w:sz="4" w:space="0" w:color="auto"/>
            </w:tcBorders>
            <w:vAlign w:val="center"/>
            <w:hideMark/>
          </w:tcPr>
          <w:p w14:paraId="475267EF" w14:textId="77777777" w:rsidR="001B0DFB" w:rsidRPr="0015136B" w:rsidRDefault="001B0DFB">
            <w:pPr>
              <w:pPrChange w:id="1062" w:author="Chenyu(Cherie) Li" w:date="2021-07-19T17:06:00Z">
                <w:pPr>
                  <w:pStyle w:val="tableNormal0"/>
                  <w:framePr w:wrap="around" w:vAnchor="text" w:hAnchor="text" w:y="64"/>
                  <w:ind w:left="0"/>
                </w:pPr>
              </w:pPrChange>
            </w:pPr>
            <w:r w:rsidRPr="0015136B">
              <w:rPr>
                <w:sz w:val="20"/>
                <w:szCs w:val="20"/>
              </w:rPr>
              <w:t>Sensitivity Analysis</w:t>
            </w:r>
          </w:p>
        </w:tc>
        <w:tc>
          <w:tcPr>
            <w:tcW w:w="1344" w:type="dxa"/>
            <w:vAlign w:val="center"/>
            <w:hideMark/>
          </w:tcPr>
          <w:p w14:paraId="3F6A1D28"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rPr>
              <w:pPrChange w:id="1063"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rPr>
                <w:rFonts w:ascii="Helvetica Neue" w:hAnsi="Helvetica Neue"/>
                <w:sz w:val="18"/>
                <w:szCs w:val="18"/>
                <w:lang w:val="fr-FR"/>
              </w:rPr>
              <w:t>0.00</w:t>
            </w:r>
          </w:p>
        </w:tc>
        <w:tc>
          <w:tcPr>
            <w:tcW w:w="1344" w:type="dxa"/>
            <w:vAlign w:val="center"/>
            <w:hideMark/>
          </w:tcPr>
          <w:p w14:paraId="64ED5F7F"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rPr>
              <w:pPrChange w:id="1064"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rPr>
                <w:rFonts w:ascii="Helvetica Neue" w:hAnsi="Helvetica Neue"/>
                <w:sz w:val="18"/>
                <w:szCs w:val="18"/>
                <w:lang w:val="fr-FR"/>
              </w:rPr>
              <w:t>0.02</w:t>
            </w:r>
          </w:p>
        </w:tc>
        <w:tc>
          <w:tcPr>
            <w:tcW w:w="1251" w:type="dxa"/>
            <w:vAlign w:val="center"/>
            <w:hideMark/>
          </w:tcPr>
          <w:p w14:paraId="01756E6C"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rPr>
              <w:pPrChange w:id="1065"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rPr>
                <w:rFonts w:ascii="Helvetica Neue" w:hAnsi="Helvetica Neue"/>
                <w:sz w:val="18"/>
                <w:szCs w:val="18"/>
                <w:lang w:val="fr-FR"/>
              </w:rPr>
              <w:t>-0.19</w:t>
            </w:r>
          </w:p>
        </w:tc>
        <w:tc>
          <w:tcPr>
            <w:tcW w:w="1254" w:type="dxa"/>
            <w:vAlign w:val="center"/>
            <w:hideMark/>
          </w:tcPr>
          <w:p w14:paraId="1119CC33"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rPr>
              <w:pPrChange w:id="1066"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rPr>
                <w:rFonts w:ascii="Helvetica Neue" w:hAnsi="Helvetica Neue"/>
                <w:sz w:val="18"/>
                <w:szCs w:val="18"/>
                <w:lang w:val="fr-FR"/>
              </w:rPr>
              <w:t>0.85</w:t>
            </w:r>
          </w:p>
        </w:tc>
        <w:tc>
          <w:tcPr>
            <w:tcW w:w="1344" w:type="dxa"/>
            <w:vAlign w:val="center"/>
            <w:hideMark/>
          </w:tcPr>
          <w:p w14:paraId="25BB8564"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rPr>
              <w:pPrChange w:id="1067"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rPr>
                <w:rFonts w:ascii="Helvetica Neue" w:hAnsi="Helvetica Neue"/>
                <w:sz w:val="18"/>
                <w:szCs w:val="18"/>
                <w:lang w:val="fr-FR"/>
              </w:rPr>
              <w:t>-0.04</w:t>
            </w:r>
          </w:p>
        </w:tc>
        <w:tc>
          <w:tcPr>
            <w:tcW w:w="1434" w:type="dxa"/>
            <w:tcBorders>
              <w:right w:val="single" w:sz="4" w:space="0" w:color="auto"/>
            </w:tcBorders>
            <w:vAlign w:val="center"/>
            <w:hideMark/>
          </w:tcPr>
          <w:p w14:paraId="25F90989"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rPr>
              <w:pPrChange w:id="1068"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rPr>
                <w:rFonts w:ascii="Helvetica Neue" w:hAnsi="Helvetica Neue"/>
                <w:sz w:val="18"/>
                <w:szCs w:val="18"/>
                <w:lang w:val="fr-FR"/>
              </w:rPr>
              <w:t>0.03</w:t>
            </w:r>
          </w:p>
        </w:tc>
      </w:tr>
      <w:tr w:rsidR="001B0DFB" w:rsidRPr="001B0DFB" w14:paraId="54CAA076" w14:textId="77777777" w:rsidTr="0015136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9" w:type="dxa"/>
            <w:tcBorders>
              <w:left w:val="single" w:sz="4" w:space="0" w:color="auto"/>
            </w:tcBorders>
            <w:vAlign w:val="center"/>
            <w:hideMark/>
          </w:tcPr>
          <w:p w14:paraId="4AAB74E1" w14:textId="77777777" w:rsidR="001B0DFB" w:rsidRPr="0015136B" w:rsidRDefault="001B0DFB">
            <w:pPr>
              <w:pPrChange w:id="1069" w:author="Chenyu(Cherie) Li" w:date="2021-07-19T17:06:00Z">
                <w:pPr>
                  <w:pStyle w:val="tableNormal0"/>
                  <w:framePr w:wrap="around" w:vAnchor="text" w:hAnchor="text" w:y="64"/>
                  <w:ind w:left="0"/>
                </w:pPr>
              </w:pPrChange>
            </w:pPr>
            <w:r w:rsidRPr="0015136B">
              <w:rPr>
                <w:sz w:val="20"/>
                <w:szCs w:val="20"/>
              </w:rPr>
              <w:t>intercept</w:t>
            </w:r>
          </w:p>
        </w:tc>
        <w:tc>
          <w:tcPr>
            <w:tcW w:w="1344" w:type="dxa"/>
            <w:vAlign w:val="center"/>
            <w:hideMark/>
          </w:tcPr>
          <w:p w14:paraId="2EAFAF36"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rPr>
              <w:pPrChange w:id="1070"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rPr>
                <w:rFonts w:ascii="Helvetica Neue" w:hAnsi="Helvetica Neue"/>
                <w:sz w:val="18"/>
                <w:szCs w:val="18"/>
                <w:lang w:val="fr-FR"/>
              </w:rPr>
              <w:t>8.93</w:t>
            </w:r>
          </w:p>
        </w:tc>
        <w:tc>
          <w:tcPr>
            <w:tcW w:w="1344" w:type="dxa"/>
            <w:vAlign w:val="center"/>
            <w:hideMark/>
          </w:tcPr>
          <w:p w14:paraId="24E16B6F"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rPr>
              <w:pPrChange w:id="1071"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rPr>
                <w:rFonts w:ascii="Helvetica Neue" w:hAnsi="Helvetica Neue"/>
                <w:sz w:val="18"/>
                <w:szCs w:val="18"/>
                <w:lang w:val="fr-FR"/>
              </w:rPr>
              <w:t>41.75</w:t>
            </w:r>
          </w:p>
        </w:tc>
        <w:tc>
          <w:tcPr>
            <w:tcW w:w="1251" w:type="dxa"/>
            <w:vAlign w:val="center"/>
            <w:hideMark/>
          </w:tcPr>
          <w:p w14:paraId="76E3395E"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rPr>
              <w:pPrChange w:id="1072"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rPr>
                <w:rFonts w:ascii="Helvetica Neue" w:hAnsi="Helvetica Neue"/>
                <w:sz w:val="18"/>
                <w:szCs w:val="18"/>
                <w:lang w:val="fr-FR"/>
              </w:rPr>
              <w:t>0.21</w:t>
            </w:r>
          </w:p>
        </w:tc>
        <w:tc>
          <w:tcPr>
            <w:tcW w:w="1254" w:type="dxa"/>
            <w:vAlign w:val="center"/>
            <w:hideMark/>
          </w:tcPr>
          <w:p w14:paraId="061CC642"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rPr>
              <w:pPrChange w:id="1073"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rPr>
                <w:rFonts w:ascii="Helvetica Neue" w:hAnsi="Helvetica Neue"/>
                <w:sz w:val="18"/>
                <w:szCs w:val="18"/>
                <w:lang w:val="fr-FR"/>
              </w:rPr>
              <w:t>0.83</w:t>
            </w:r>
          </w:p>
        </w:tc>
        <w:tc>
          <w:tcPr>
            <w:tcW w:w="1344" w:type="dxa"/>
            <w:vAlign w:val="center"/>
            <w:hideMark/>
          </w:tcPr>
          <w:p w14:paraId="18EE963D"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rPr>
              <w:pPrChange w:id="1074"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rPr>
                <w:rFonts w:ascii="Helvetica Neue" w:hAnsi="Helvetica Neue"/>
                <w:sz w:val="18"/>
                <w:szCs w:val="18"/>
                <w:lang w:val="fr-FR"/>
              </w:rPr>
              <w:t>-72.89</w:t>
            </w:r>
          </w:p>
        </w:tc>
        <w:tc>
          <w:tcPr>
            <w:tcW w:w="1434" w:type="dxa"/>
            <w:tcBorders>
              <w:right w:val="single" w:sz="4" w:space="0" w:color="auto"/>
            </w:tcBorders>
            <w:vAlign w:val="center"/>
            <w:hideMark/>
          </w:tcPr>
          <w:p w14:paraId="140667D9" w14:textId="77777777" w:rsidR="001B0DFB" w:rsidRPr="001B0DFB" w:rsidRDefault="001B0DFB">
            <w:pPr>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rPr>
              <w:pPrChange w:id="1075" w:author="Chenyu(Cherie) Li" w:date="2021-07-19T17:06:00Z">
                <w:pPr>
                  <w:pStyle w:val="tableNormal0"/>
                  <w:framePr w:wrap="around" w:vAnchor="text" w:hAnchor="text" w:y="64"/>
                  <w:cnfStyle w:val="000000100000" w:firstRow="0" w:lastRow="0" w:firstColumn="0" w:lastColumn="0" w:oddVBand="0" w:evenVBand="0" w:oddHBand="1" w:evenHBand="0" w:firstRowFirstColumn="0" w:firstRowLastColumn="0" w:lastRowFirstColumn="0" w:lastRowLastColumn="0"/>
                </w:pPr>
              </w:pPrChange>
            </w:pPr>
            <w:r w:rsidRPr="001B0DFB">
              <w:rPr>
                <w:rFonts w:ascii="Helvetica Neue" w:hAnsi="Helvetica Neue"/>
                <w:sz w:val="18"/>
                <w:szCs w:val="18"/>
                <w:lang w:val="fr-FR"/>
              </w:rPr>
              <w:t>90.75</w:t>
            </w:r>
          </w:p>
        </w:tc>
      </w:tr>
      <w:tr w:rsidR="001B0DFB" w:rsidRPr="001B0DFB" w14:paraId="3D5947B3" w14:textId="77777777" w:rsidTr="0015136B">
        <w:trPr>
          <w:trHeight w:val="340"/>
        </w:trPr>
        <w:tc>
          <w:tcPr>
            <w:cnfStyle w:val="001000000000" w:firstRow="0" w:lastRow="0" w:firstColumn="1" w:lastColumn="0" w:oddVBand="0" w:evenVBand="0" w:oddHBand="0" w:evenHBand="0" w:firstRowFirstColumn="0" w:firstRowLastColumn="0" w:lastRowFirstColumn="0" w:lastRowLastColumn="0"/>
            <w:tcW w:w="1379" w:type="dxa"/>
            <w:tcBorders>
              <w:left w:val="single" w:sz="4" w:space="0" w:color="auto"/>
            </w:tcBorders>
            <w:vAlign w:val="center"/>
            <w:hideMark/>
          </w:tcPr>
          <w:p w14:paraId="7C7AA448" w14:textId="77777777" w:rsidR="001B0DFB" w:rsidRPr="0015136B" w:rsidRDefault="001B0DFB">
            <w:pPr>
              <w:pPrChange w:id="1076" w:author="Chenyu(Cherie) Li" w:date="2021-07-19T17:06:00Z">
                <w:pPr>
                  <w:pStyle w:val="tableNormal0"/>
                  <w:framePr w:wrap="around" w:vAnchor="text" w:hAnchor="text" w:y="64"/>
                  <w:ind w:left="0"/>
                </w:pPr>
              </w:pPrChange>
            </w:pPr>
            <w:r w:rsidRPr="0015136B">
              <w:rPr>
                <w:sz w:val="20"/>
                <w:szCs w:val="20"/>
              </w:rPr>
              <w:t>Missing Data</w:t>
            </w:r>
          </w:p>
        </w:tc>
        <w:tc>
          <w:tcPr>
            <w:tcW w:w="1344" w:type="dxa"/>
            <w:vAlign w:val="center"/>
            <w:hideMark/>
          </w:tcPr>
          <w:p w14:paraId="07FD610F"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rPr>
              <w:pPrChange w:id="1077"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rPr>
                <w:rFonts w:ascii="Helvetica Neue" w:hAnsi="Helvetica Neue"/>
                <w:sz w:val="18"/>
                <w:szCs w:val="18"/>
                <w:lang w:val="fr-FR"/>
              </w:rPr>
              <w:t>0.00</w:t>
            </w:r>
          </w:p>
        </w:tc>
        <w:tc>
          <w:tcPr>
            <w:tcW w:w="1344" w:type="dxa"/>
            <w:vAlign w:val="center"/>
            <w:hideMark/>
          </w:tcPr>
          <w:p w14:paraId="1E813C84"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rPr>
              <w:pPrChange w:id="1078"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rPr>
                <w:rFonts w:ascii="Helvetica Neue" w:hAnsi="Helvetica Neue"/>
                <w:sz w:val="18"/>
                <w:szCs w:val="18"/>
                <w:lang w:val="fr-FR"/>
              </w:rPr>
              <w:t>0.02</w:t>
            </w:r>
          </w:p>
        </w:tc>
        <w:tc>
          <w:tcPr>
            <w:tcW w:w="1251" w:type="dxa"/>
            <w:vAlign w:val="center"/>
            <w:hideMark/>
          </w:tcPr>
          <w:p w14:paraId="5EFB530B"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rPr>
              <w:pPrChange w:id="1079"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rPr>
                <w:rFonts w:ascii="Helvetica Neue" w:hAnsi="Helvetica Neue"/>
                <w:sz w:val="18"/>
                <w:szCs w:val="18"/>
                <w:lang w:val="fr-FR"/>
              </w:rPr>
              <w:t>-0.21</w:t>
            </w:r>
          </w:p>
        </w:tc>
        <w:tc>
          <w:tcPr>
            <w:tcW w:w="1254" w:type="dxa"/>
            <w:vAlign w:val="center"/>
            <w:hideMark/>
          </w:tcPr>
          <w:p w14:paraId="6AADA496"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rPr>
              <w:pPrChange w:id="1080"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rPr>
                <w:rFonts w:ascii="Helvetica Neue" w:hAnsi="Helvetica Neue"/>
                <w:sz w:val="18"/>
                <w:szCs w:val="18"/>
                <w:lang w:val="fr-FR"/>
              </w:rPr>
              <w:t>0.83</w:t>
            </w:r>
          </w:p>
        </w:tc>
        <w:tc>
          <w:tcPr>
            <w:tcW w:w="1344" w:type="dxa"/>
            <w:vAlign w:val="center"/>
            <w:hideMark/>
          </w:tcPr>
          <w:p w14:paraId="228FF54C"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rPr>
              <w:pPrChange w:id="1081"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rPr>
                <w:rFonts w:ascii="Helvetica Neue" w:hAnsi="Helvetica Neue"/>
                <w:sz w:val="18"/>
                <w:szCs w:val="18"/>
                <w:lang w:val="fr-FR"/>
              </w:rPr>
              <w:t>-0.04</w:t>
            </w:r>
          </w:p>
        </w:tc>
        <w:tc>
          <w:tcPr>
            <w:tcW w:w="1434" w:type="dxa"/>
            <w:tcBorders>
              <w:right w:val="single" w:sz="4" w:space="0" w:color="auto"/>
            </w:tcBorders>
            <w:vAlign w:val="center"/>
            <w:hideMark/>
          </w:tcPr>
          <w:p w14:paraId="07C2202E" w14:textId="77777777" w:rsidR="001B0DFB" w:rsidRPr="001B0DFB" w:rsidRDefault="001B0DFB">
            <w:pPr>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rPr>
              <w:pPrChange w:id="1082" w:author="Chenyu(Cherie) Li" w:date="2021-07-19T17:06:00Z">
                <w:pPr>
                  <w:pStyle w:val="tableNormal0"/>
                  <w:framePr w:wrap="around" w:vAnchor="text" w:hAnchor="text" w:y="64"/>
                  <w:cnfStyle w:val="000000000000" w:firstRow="0" w:lastRow="0" w:firstColumn="0" w:lastColumn="0" w:oddVBand="0" w:evenVBand="0" w:oddHBand="0" w:evenHBand="0" w:firstRowFirstColumn="0" w:firstRowLastColumn="0" w:lastRowFirstColumn="0" w:lastRowLastColumn="0"/>
                </w:pPr>
              </w:pPrChange>
            </w:pPr>
            <w:r w:rsidRPr="001B0DFB">
              <w:rPr>
                <w:rFonts w:ascii="Helvetica Neue" w:hAnsi="Helvetica Neue"/>
                <w:sz w:val="18"/>
                <w:szCs w:val="18"/>
                <w:lang w:val="fr-FR"/>
              </w:rPr>
              <w:t>0.04</w:t>
            </w:r>
          </w:p>
        </w:tc>
      </w:tr>
    </w:tbl>
    <w:p w14:paraId="539AE02E" w14:textId="77777777" w:rsidR="001B0DFB" w:rsidRPr="001B0DFB" w:rsidRDefault="001B0DFB">
      <w:pPr>
        <w:pPrChange w:id="1083" w:author="Chenyu(Cherie) Li" w:date="2021-07-19T17:06:00Z">
          <w:pPr>
            <w:pStyle w:val="tableNormal0"/>
            <w:framePr w:wrap="around"/>
          </w:pPr>
        </w:pPrChange>
      </w:pPr>
    </w:p>
    <w:tbl>
      <w:tblPr>
        <w:tblpPr w:leftFromText="180" w:rightFromText="180" w:vertAnchor="page" w:horzAnchor="margin" w:tblpY="8363"/>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15"/>
        <w:gridCol w:w="1440"/>
        <w:gridCol w:w="1080"/>
        <w:gridCol w:w="1099"/>
        <w:gridCol w:w="1168"/>
        <w:gridCol w:w="1168"/>
        <w:gridCol w:w="1340"/>
        <w:gridCol w:w="1340"/>
      </w:tblGrid>
      <w:tr w:rsidR="004A2C3A" w:rsidRPr="00E408F5" w14:paraId="72B60FCD" w14:textId="77777777" w:rsidTr="00E408F5">
        <w:trPr>
          <w:trHeight w:val="50"/>
          <w:tblHeader/>
        </w:trPr>
        <w:tc>
          <w:tcPr>
            <w:tcW w:w="9350" w:type="dxa"/>
            <w:gridSpan w:val="8"/>
            <w:shd w:val="clear" w:color="auto" w:fill="FFFFFF" w:themeFill="background1"/>
            <w:tcMar>
              <w:top w:w="120" w:type="dxa"/>
              <w:left w:w="120" w:type="dxa"/>
              <w:bottom w:w="120" w:type="dxa"/>
              <w:right w:w="120" w:type="dxa"/>
            </w:tcMar>
            <w:vAlign w:val="center"/>
          </w:tcPr>
          <w:p w14:paraId="0560EECE" w14:textId="77777777" w:rsidR="004A2C3A" w:rsidRPr="00E408F5" w:rsidRDefault="004A2C3A">
            <w:pPr>
              <w:rPr>
                <w:highlight w:val="lightGray"/>
              </w:rPr>
              <w:pPrChange w:id="1084" w:author="Chenyu(Cherie) Li" w:date="2021-07-19T17:06:00Z">
                <w:pPr>
                  <w:pStyle w:val="tableNormal0"/>
                  <w:framePr w:wrap="around"/>
                </w:pPr>
              </w:pPrChange>
            </w:pPr>
            <w:r w:rsidRPr="00E408F5">
              <w:t>Mixed-effects Meta-regressions for three methods</w:t>
            </w:r>
          </w:p>
        </w:tc>
      </w:tr>
      <w:tr w:rsidR="00E11F88" w:rsidRPr="00E408F5" w14:paraId="48D0754B" w14:textId="77777777" w:rsidTr="00E11F88">
        <w:trPr>
          <w:trHeight w:val="13"/>
          <w:tblHeader/>
        </w:trPr>
        <w:tc>
          <w:tcPr>
            <w:tcW w:w="715" w:type="dxa"/>
            <w:shd w:val="clear" w:color="auto" w:fill="D9D9D9" w:themeFill="background1" w:themeFillShade="D9"/>
            <w:tcMar>
              <w:top w:w="120" w:type="dxa"/>
              <w:left w:w="120" w:type="dxa"/>
              <w:bottom w:w="120" w:type="dxa"/>
              <w:right w:w="120" w:type="dxa"/>
            </w:tcMar>
            <w:vAlign w:val="center"/>
            <w:hideMark/>
          </w:tcPr>
          <w:p w14:paraId="4D8929CD" w14:textId="712427A0" w:rsidR="00E11F88" w:rsidRPr="00E11F88" w:rsidRDefault="00E11F88">
            <w:pPr>
              <w:pPrChange w:id="1085" w:author="Chenyu(Cherie) Li" w:date="2021-07-19T17:06:00Z">
                <w:pPr>
                  <w:pStyle w:val="tableNormal0"/>
                  <w:framePr w:wrap="around"/>
                </w:pPr>
              </w:pPrChange>
            </w:pPr>
            <w:r w:rsidRPr="00E11F88">
              <w:t> </w:t>
            </w:r>
          </w:p>
        </w:tc>
        <w:tc>
          <w:tcPr>
            <w:tcW w:w="1440" w:type="dxa"/>
            <w:shd w:val="clear" w:color="auto" w:fill="D9D9D9" w:themeFill="background1" w:themeFillShade="D9"/>
            <w:tcMar>
              <w:top w:w="120" w:type="dxa"/>
              <w:left w:w="120" w:type="dxa"/>
              <w:bottom w:w="120" w:type="dxa"/>
              <w:right w:w="120" w:type="dxa"/>
            </w:tcMar>
            <w:vAlign w:val="center"/>
            <w:hideMark/>
          </w:tcPr>
          <w:p w14:paraId="221580E8" w14:textId="1267A990" w:rsidR="00E11F88" w:rsidRPr="00E11F88" w:rsidRDefault="00E11F88">
            <w:pPr>
              <w:rPr>
                <w:highlight w:val="lightGray"/>
              </w:rPr>
              <w:pPrChange w:id="1086" w:author="Chenyu(Cherie) Li" w:date="2021-07-19T17:06:00Z">
                <w:pPr>
                  <w:pStyle w:val="tableNormal0"/>
                  <w:framePr w:wrap="around"/>
                </w:pPr>
              </w:pPrChange>
            </w:pPr>
            <w:r w:rsidRPr="00E11F88">
              <w:rPr>
                <w:highlight w:val="lightGray"/>
              </w:rPr>
              <w:t>name</w:t>
            </w:r>
          </w:p>
        </w:tc>
        <w:tc>
          <w:tcPr>
            <w:tcW w:w="1080" w:type="dxa"/>
            <w:shd w:val="clear" w:color="auto" w:fill="D9D9D9" w:themeFill="background1" w:themeFillShade="D9"/>
            <w:tcMar>
              <w:top w:w="120" w:type="dxa"/>
              <w:left w:w="120" w:type="dxa"/>
              <w:bottom w:w="120" w:type="dxa"/>
              <w:right w:w="120" w:type="dxa"/>
            </w:tcMar>
            <w:vAlign w:val="center"/>
            <w:hideMark/>
          </w:tcPr>
          <w:p w14:paraId="2DFEF92F" w14:textId="1D9F8696" w:rsidR="00E11F88" w:rsidRPr="00E11F88" w:rsidRDefault="00E11F88">
            <w:pPr>
              <w:rPr>
                <w:highlight w:val="lightGray"/>
              </w:rPr>
              <w:pPrChange w:id="1087" w:author="Chenyu(Cherie) Li" w:date="2021-07-19T17:06:00Z">
                <w:pPr>
                  <w:pStyle w:val="tableNormal0"/>
                  <w:framePr w:wrap="around"/>
                  <w:ind w:left="0"/>
                  <w:jc w:val="center"/>
                </w:pPr>
              </w:pPrChange>
            </w:pPr>
            <w:r w:rsidRPr="00E11F88">
              <w:rPr>
                <w:highlight w:val="lightGray"/>
              </w:rPr>
              <w:t>estimate</w:t>
            </w:r>
          </w:p>
        </w:tc>
        <w:tc>
          <w:tcPr>
            <w:tcW w:w="1099" w:type="dxa"/>
            <w:shd w:val="clear" w:color="auto" w:fill="D9D9D9" w:themeFill="background1" w:themeFillShade="D9"/>
            <w:tcMar>
              <w:top w:w="120" w:type="dxa"/>
              <w:left w:w="120" w:type="dxa"/>
              <w:bottom w:w="120" w:type="dxa"/>
              <w:right w:w="120" w:type="dxa"/>
            </w:tcMar>
            <w:vAlign w:val="center"/>
            <w:hideMark/>
          </w:tcPr>
          <w:p w14:paraId="29AA3CB1" w14:textId="368156E8" w:rsidR="00E11F88" w:rsidRPr="00E11F88" w:rsidRDefault="004E612E">
            <w:pPr>
              <w:rPr>
                <w:highlight w:val="lightGray"/>
              </w:rPr>
              <w:pPrChange w:id="1088" w:author="Chenyu(Cherie) Li" w:date="2021-07-19T17:06:00Z">
                <w:pPr>
                  <w:pStyle w:val="tableNormal0"/>
                  <w:framePr w:wrap="around"/>
                  <w:ind w:left="0"/>
                  <w:jc w:val="center"/>
                </w:pPr>
              </w:pPrChange>
            </w:pPr>
            <w:r w:rsidRPr="00E11F88">
              <w:rPr>
                <w:highlight w:val="lightGray"/>
              </w:rPr>
              <w:t>S</w:t>
            </w:r>
            <w:r w:rsidR="00E11F88" w:rsidRPr="00E11F88">
              <w:rPr>
                <w:highlight w:val="lightGray"/>
              </w:rPr>
              <w:t>e</w:t>
            </w:r>
          </w:p>
        </w:tc>
        <w:tc>
          <w:tcPr>
            <w:tcW w:w="1168" w:type="dxa"/>
            <w:shd w:val="clear" w:color="auto" w:fill="D9D9D9" w:themeFill="background1" w:themeFillShade="D9"/>
            <w:tcMar>
              <w:top w:w="120" w:type="dxa"/>
              <w:left w:w="120" w:type="dxa"/>
              <w:bottom w:w="120" w:type="dxa"/>
              <w:right w:w="120" w:type="dxa"/>
            </w:tcMar>
            <w:vAlign w:val="center"/>
            <w:hideMark/>
          </w:tcPr>
          <w:p w14:paraId="02E72A1F" w14:textId="5C3ACD23" w:rsidR="00E11F88" w:rsidRPr="00E11F88" w:rsidRDefault="00E11F88">
            <w:pPr>
              <w:rPr>
                <w:highlight w:val="lightGray"/>
              </w:rPr>
              <w:pPrChange w:id="1089" w:author="Chenyu(Cherie) Li" w:date="2021-07-19T17:06:00Z">
                <w:pPr>
                  <w:pStyle w:val="tableNormal0"/>
                  <w:framePr w:wrap="around"/>
                  <w:ind w:left="0"/>
                  <w:jc w:val="center"/>
                </w:pPr>
              </w:pPrChange>
            </w:pPr>
            <w:r w:rsidRPr="00E11F88">
              <w:rPr>
                <w:highlight w:val="lightGray"/>
              </w:rPr>
              <w:t>z-score</w:t>
            </w:r>
          </w:p>
        </w:tc>
        <w:tc>
          <w:tcPr>
            <w:tcW w:w="1168" w:type="dxa"/>
            <w:shd w:val="clear" w:color="auto" w:fill="D9D9D9" w:themeFill="background1" w:themeFillShade="D9"/>
            <w:tcMar>
              <w:top w:w="120" w:type="dxa"/>
              <w:left w:w="120" w:type="dxa"/>
              <w:bottom w:w="120" w:type="dxa"/>
              <w:right w:w="120" w:type="dxa"/>
            </w:tcMar>
            <w:vAlign w:val="center"/>
            <w:hideMark/>
          </w:tcPr>
          <w:p w14:paraId="7947963D" w14:textId="6B749075" w:rsidR="00E11F88" w:rsidRPr="00E11F88" w:rsidRDefault="00E11F88">
            <w:pPr>
              <w:rPr>
                <w:highlight w:val="lightGray"/>
              </w:rPr>
              <w:pPrChange w:id="1090" w:author="Chenyu(Cherie) Li" w:date="2021-07-19T17:06:00Z">
                <w:pPr>
                  <w:pStyle w:val="tableNormal0"/>
                  <w:framePr w:wrap="around"/>
                  <w:ind w:left="0"/>
                  <w:jc w:val="center"/>
                </w:pPr>
              </w:pPrChange>
            </w:pPr>
            <w:r w:rsidRPr="00E11F88">
              <w:rPr>
                <w:highlight w:val="lightGray"/>
              </w:rPr>
              <w:t>p-value</w:t>
            </w:r>
          </w:p>
        </w:tc>
        <w:tc>
          <w:tcPr>
            <w:tcW w:w="1340" w:type="dxa"/>
            <w:shd w:val="clear" w:color="auto" w:fill="D9D9D9" w:themeFill="background1" w:themeFillShade="D9"/>
            <w:tcMar>
              <w:top w:w="120" w:type="dxa"/>
              <w:left w:w="120" w:type="dxa"/>
              <w:bottom w:w="120" w:type="dxa"/>
              <w:right w:w="120" w:type="dxa"/>
            </w:tcMar>
            <w:vAlign w:val="center"/>
            <w:hideMark/>
          </w:tcPr>
          <w:p w14:paraId="4A5B9E18" w14:textId="563F57CC" w:rsidR="00E11F88" w:rsidRPr="00E11F88" w:rsidRDefault="00E11F88">
            <w:pPr>
              <w:rPr>
                <w:highlight w:val="lightGray"/>
              </w:rPr>
              <w:pPrChange w:id="1091" w:author="Chenyu(Cherie) Li" w:date="2021-07-19T17:06:00Z">
                <w:pPr>
                  <w:pStyle w:val="tableNormal0"/>
                  <w:framePr w:wrap="around"/>
                  <w:ind w:left="0"/>
                  <w:jc w:val="center"/>
                </w:pPr>
              </w:pPrChange>
            </w:pPr>
            <w:r w:rsidRPr="00E11F88">
              <w:rPr>
                <w:highlight w:val="lightGray"/>
              </w:rPr>
              <w:t>ci_0.025</w:t>
            </w:r>
          </w:p>
        </w:tc>
        <w:tc>
          <w:tcPr>
            <w:tcW w:w="1340" w:type="dxa"/>
            <w:shd w:val="clear" w:color="auto" w:fill="D9D9D9" w:themeFill="background1" w:themeFillShade="D9"/>
            <w:tcMar>
              <w:top w:w="120" w:type="dxa"/>
              <w:left w:w="120" w:type="dxa"/>
              <w:bottom w:w="120" w:type="dxa"/>
              <w:right w:w="120" w:type="dxa"/>
            </w:tcMar>
            <w:vAlign w:val="center"/>
            <w:hideMark/>
          </w:tcPr>
          <w:p w14:paraId="37CCD9E8" w14:textId="536D004E" w:rsidR="00E11F88" w:rsidRPr="00E11F88" w:rsidRDefault="00E11F88">
            <w:pPr>
              <w:rPr>
                <w:highlight w:val="lightGray"/>
              </w:rPr>
              <w:pPrChange w:id="1092" w:author="Chenyu(Cherie) Li" w:date="2021-07-19T17:06:00Z">
                <w:pPr>
                  <w:pStyle w:val="tableNormal0"/>
                  <w:framePr w:wrap="around"/>
                  <w:ind w:left="0"/>
                  <w:jc w:val="center"/>
                </w:pPr>
              </w:pPrChange>
            </w:pPr>
            <w:r w:rsidRPr="00E11F88">
              <w:rPr>
                <w:highlight w:val="lightGray"/>
              </w:rPr>
              <w:t>ci_0.975</w:t>
            </w:r>
          </w:p>
        </w:tc>
      </w:tr>
      <w:tr w:rsidR="00E11F88" w:rsidRPr="00E408F5" w14:paraId="0D6E4AA4" w14:textId="77777777" w:rsidTr="00E11F88">
        <w:trPr>
          <w:trHeight w:val="23"/>
        </w:trPr>
        <w:tc>
          <w:tcPr>
            <w:tcW w:w="715" w:type="dxa"/>
            <w:shd w:val="clear" w:color="auto" w:fill="FFFFFF" w:themeFill="background1"/>
            <w:tcMar>
              <w:top w:w="120" w:type="dxa"/>
              <w:left w:w="120" w:type="dxa"/>
              <w:bottom w:w="120" w:type="dxa"/>
              <w:right w:w="120" w:type="dxa"/>
            </w:tcMar>
            <w:vAlign w:val="center"/>
            <w:hideMark/>
          </w:tcPr>
          <w:p w14:paraId="00309A30" w14:textId="135917A4" w:rsidR="00E11F88" w:rsidRPr="00E11F88" w:rsidRDefault="00E11F88">
            <w:pPr>
              <w:pPrChange w:id="1093" w:author="Chenyu(Cherie) Li" w:date="2021-07-19T17:06:00Z">
                <w:pPr>
                  <w:pStyle w:val="tableNormal0"/>
                  <w:framePr w:wrap="around"/>
                  <w:ind w:left="0"/>
                </w:pPr>
              </w:pPrChange>
            </w:pPr>
            <w:r w:rsidRPr="00E11F88">
              <w:t>0</w:t>
            </w:r>
          </w:p>
        </w:tc>
        <w:tc>
          <w:tcPr>
            <w:tcW w:w="1440" w:type="dxa"/>
            <w:shd w:val="clear" w:color="auto" w:fill="FFFFFF" w:themeFill="background1"/>
            <w:tcMar>
              <w:top w:w="120" w:type="dxa"/>
              <w:left w:w="120" w:type="dxa"/>
              <w:bottom w:w="120" w:type="dxa"/>
              <w:right w:w="120" w:type="dxa"/>
            </w:tcMar>
            <w:vAlign w:val="center"/>
            <w:hideMark/>
          </w:tcPr>
          <w:p w14:paraId="6397D20B" w14:textId="207EFFD8" w:rsidR="00E11F88" w:rsidRPr="00E11F88" w:rsidRDefault="00E11F88">
            <w:pPr>
              <w:pPrChange w:id="1094" w:author="Chenyu(Cherie) Li" w:date="2021-07-19T17:06:00Z">
                <w:pPr>
                  <w:pStyle w:val="tableNormal0"/>
                  <w:framePr w:wrap="around"/>
                  <w:ind w:left="0"/>
                </w:pPr>
              </w:pPrChange>
            </w:pPr>
            <w:r w:rsidRPr="00E11F88">
              <w:t>intercept</w:t>
            </w:r>
          </w:p>
        </w:tc>
        <w:tc>
          <w:tcPr>
            <w:tcW w:w="1080" w:type="dxa"/>
            <w:shd w:val="clear" w:color="auto" w:fill="FFFFFF" w:themeFill="background1"/>
            <w:tcMar>
              <w:top w:w="120" w:type="dxa"/>
              <w:left w:w="120" w:type="dxa"/>
              <w:bottom w:w="120" w:type="dxa"/>
              <w:right w:w="120" w:type="dxa"/>
            </w:tcMar>
            <w:vAlign w:val="center"/>
            <w:hideMark/>
          </w:tcPr>
          <w:p w14:paraId="5261C916" w14:textId="7AC79BBE" w:rsidR="00E11F88" w:rsidRPr="00E11F88" w:rsidRDefault="00E11F88">
            <w:pPr>
              <w:pPrChange w:id="1095" w:author="Chenyu(Cherie) Li" w:date="2021-07-19T17:06:00Z">
                <w:pPr>
                  <w:pStyle w:val="tableNormal0"/>
                  <w:framePr w:wrap="around"/>
                  <w:ind w:left="0"/>
                </w:pPr>
              </w:pPrChange>
            </w:pPr>
            <w:r w:rsidRPr="00E11F88">
              <w:t>-0.0197</w:t>
            </w:r>
          </w:p>
        </w:tc>
        <w:tc>
          <w:tcPr>
            <w:tcW w:w="1099" w:type="dxa"/>
            <w:shd w:val="clear" w:color="auto" w:fill="FFFFFF" w:themeFill="background1"/>
            <w:tcMar>
              <w:top w:w="120" w:type="dxa"/>
              <w:left w:w="120" w:type="dxa"/>
              <w:bottom w:w="120" w:type="dxa"/>
              <w:right w:w="120" w:type="dxa"/>
            </w:tcMar>
            <w:vAlign w:val="center"/>
            <w:hideMark/>
          </w:tcPr>
          <w:p w14:paraId="0C6C3819" w14:textId="7C39334B" w:rsidR="00E11F88" w:rsidRPr="00E11F88" w:rsidRDefault="00E11F88">
            <w:pPr>
              <w:pPrChange w:id="1096" w:author="Chenyu(Cherie) Li" w:date="2021-07-19T17:06:00Z">
                <w:pPr>
                  <w:pStyle w:val="tableNormal0"/>
                  <w:framePr w:wrap="around"/>
                  <w:ind w:left="0"/>
                </w:pPr>
              </w:pPrChange>
            </w:pPr>
            <w:r w:rsidRPr="00E11F88">
              <w:t>0.2301</w:t>
            </w:r>
          </w:p>
        </w:tc>
        <w:tc>
          <w:tcPr>
            <w:tcW w:w="1168" w:type="dxa"/>
            <w:shd w:val="clear" w:color="auto" w:fill="FFFFFF" w:themeFill="background1"/>
            <w:tcMar>
              <w:top w:w="120" w:type="dxa"/>
              <w:left w:w="120" w:type="dxa"/>
              <w:bottom w:w="120" w:type="dxa"/>
              <w:right w:w="120" w:type="dxa"/>
            </w:tcMar>
            <w:vAlign w:val="center"/>
            <w:hideMark/>
          </w:tcPr>
          <w:p w14:paraId="2EB0C829" w14:textId="17D0DF77" w:rsidR="00E11F88" w:rsidRPr="00E11F88" w:rsidRDefault="00E11F88">
            <w:pPr>
              <w:pPrChange w:id="1097" w:author="Chenyu(Cherie) Li" w:date="2021-07-19T17:06:00Z">
                <w:pPr>
                  <w:pStyle w:val="tableNormal0"/>
                  <w:framePr w:wrap="around"/>
                  <w:ind w:left="0"/>
                </w:pPr>
              </w:pPrChange>
            </w:pPr>
            <w:r w:rsidRPr="00E11F88">
              <w:t>0.0859</w:t>
            </w:r>
          </w:p>
        </w:tc>
        <w:tc>
          <w:tcPr>
            <w:tcW w:w="1168" w:type="dxa"/>
            <w:shd w:val="clear" w:color="auto" w:fill="FFFFFF" w:themeFill="background1"/>
            <w:tcMar>
              <w:top w:w="120" w:type="dxa"/>
              <w:left w:w="120" w:type="dxa"/>
              <w:bottom w:w="120" w:type="dxa"/>
              <w:right w:w="120" w:type="dxa"/>
            </w:tcMar>
            <w:vAlign w:val="center"/>
            <w:hideMark/>
          </w:tcPr>
          <w:p w14:paraId="4EFBA5C2" w14:textId="5051F411" w:rsidR="00E11F88" w:rsidRPr="00E11F88" w:rsidRDefault="00E11F88">
            <w:pPr>
              <w:pPrChange w:id="1098" w:author="Chenyu(Cherie) Li" w:date="2021-07-19T17:06:00Z">
                <w:pPr>
                  <w:pStyle w:val="tableNormal0"/>
                  <w:framePr w:wrap="around"/>
                  <w:ind w:left="0"/>
                </w:pPr>
              </w:pPrChange>
            </w:pPr>
            <w:r w:rsidRPr="00E11F88">
              <w:t>0.9314</w:t>
            </w:r>
          </w:p>
        </w:tc>
        <w:tc>
          <w:tcPr>
            <w:tcW w:w="1340" w:type="dxa"/>
            <w:shd w:val="clear" w:color="auto" w:fill="FFFFFF" w:themeFill="background1"/>
            <w:tcMar>
              <w:top w:w="120" w:type="dxa"/>
              <w:left w:w="120" w:type="dxa"/>
              <w:bottom w:w="120" w:type="dxa"/>
              <w:right w:w="120" w:type="dxa"/>
            </w:tcMar>
            <w:vAlign w:val="center"/>
            <w:hideMark/>
          </w:tcPr>
          <w:p w14:paraId="2712EDA7" w14:textId="76A609E1" w:rsidR="00E11F88" w:rsidRPr="00E11F88" w:rsidRDefault="00E11F88">
            <w:pPr>
              <w:pPrChange w:id="1099" w:author="Chenyu(Cherie) Li" w:date="2021-07-19T17:06:00Z">
                <w:pPr>
                  <w:pStyle w:val="tableNormal0"/>
                  <w:framePr w:wrap="around"/>
                  <w:ind w:left="0"/>
                </w:pPr>
              </w:pPrChange>
            </w:pPr>
            <w:r w:rsidRPr="00E11F88">
              <w:t>-0.4709</w:t>
            </w:r>
          </w:p>
        </w:tc>
        <w:tc>
          <w:tcPr>
            <w:tcW w:w="1340" w:type="dxa"/>
            <w:shd w:val="clear" w:color="auto" w:fill="FFFFFF" w:themeFill="background1"/>
            <w:tcMar>
              <w:top w:w="120" w:type="dxa"/>
              <w:left w:w="120" w:type="dxa"/>
              <w:bottom w:w="120" w:type="dxa"/>
              <w:right w:w="120" w:type="dxa"/>
            </w:tcMar>
            <w:vAlign w:val="center"/>
            <w:hideMark/>
          </w:tcPr>
          <w:p w14:paraId="1C33E1E8" w14:textId="05FE04BD" w:rsidR="00E11F88" w:rsidRPr="00E11F88" w:rsidRDefault="00E11F88">
            <w:pPr>
              <w:pPrChange w:id="1100" w:author="Chenyu(Cherie) Li" w:date="2021-07-19T17:06:00Z">
                <w:pPr>
                  <w:pStyle w:val="tableNormal0"/>
                  <w:framePr w:wrap="around"/>
                  <w:ind w:left="0"/>
                </w:pPr>
              </w:pPrChange>
            </w:pPr>
            <w:r w:rsidRPr="00E11F88">
              <w:t>0.43134</w:t>
            </w:r>
          </w:p>
        </w:tc>
      </w:tr>
      <w:tr w:rsidR="00E11F88" w:rsidRPr="00E408F5" w14:paraId="0915CBFD" w14:textId="77777777" w:rsidTr="00E11F88">
        <w:trPr>
          <w:trHeight w:val="23"/>
        </w:trPr>
        <w:tc>
          <w:tcPr>
            <w:tcW w:w="715" w:type="dxa"/>
            <w:shd w:val="clear" w:color="auto" w:fill="auto"/>
            <w:tcMar>
              <w:top w:w="120" w:type="dxa"/>
              <w:left w:w="120" w:type="dxa"/>
              <w:bottom w:w="120" w:type="dxa"/>
              <w:right w:w="120" w:type="dxa"/>
            </w:tcMar>
            <w:vAlign w:val="center"/>
            <w:hideMark/>
          </w:tcPr>
          <w:p w14:paraId="5B322262" w14:textId="7D24BA59" w:rsidR="00E11F88" w:rsidRPr="00E11F88" w:rsidRDefault="00E11F88">
            <w:pPr>
              <w:pPrChange w:id="1101" w:author="Chenyu(Cherie) Li" w:date="2021-07-19T17:06:00Z">
                <w:pPr>
                  <w:pStyle w:val="tableNormal0"/>
                  <w:framePr w:wrap="around"/>
                  <w:ind w:left="0"/>
                </w:pPr>
              </w:pPrChange>
            </w:pPr>
            <w:r w:rsidRPr="00E11F88">
              <w:t>1</w:t>
            </w:r>
          </w:p>
        </w:tc>
        <w:tc>
          <w:tcPr>
            <w:tcW w:w="1440" w:type="dxa"/>
            <w:shd w:val="clear" w:color="auto" w:fill="auto"/>
            <w:tcMar>
              <w:top w:w="120" w:type="dxa"/>
              <w:left w:w="120" w:type="dxa"/>
              <w:bottom w:w="120" w:type="dxa"/>
              <w:right w:w="120" w:type="dxa"/>
            </w:tcMar>
            <w:vAlign w:val="center"/>
            <w:hideMark/>
          </w:tcPr>
          <w:p w14:paraId="2D5DFB45" w14:textId="00906DAD" w:rsidR="00E11F88" w:rsidRPr="00E11F88" w:rsidRDefault="00E11F88">
            <w:pPr>
              <w:pPrChange w:id="1102" w:author="Chenyu(Cherie) Li" w:date="2021-07-19T17:06:00Z">
                <w:pPr>
                  <w:pStyle w:val="tableNormal0"/>
                  <w:framePr w:wrap="around"/>
                  <w:ind w:left="0"/>
                </w:pPr>
              </w:pPrChange>
            </w:pPr>
            <w:r w:rsidRPr="00E11F88">
              <w:t>Real-World Methods</w:t>
            </w:r>
          </w:p>
        </w:tc>
        <w:tc>
          <w:tcPr>
            <w:tcW w:w="1080" w:type="dxa"/>
            <w:shd w:val="clear" w:color="auto" w:fill="auto"/>
            <w:tcMar>
              <w:top w:w="120" w:type="dxa"/>
              <w:left w:w="120" w:type="dxa"/>
              <w:bottom w:w="120" w:type="dxa"/>
              <w:right w:w="120" w:type="dxa"/>
            </w:tcMar>
            <w:vAlign w:val="center"/>
            <w:hideMark/>
          </w:tcPr>
          <w:p w14:paraId="097D4E9A" w14:textId="60CC1431" w:rsidR="00E11F88" w:rsidRPr="00E11F88" w:rsidRDefault="00E11F88">
            <w:pPr>
              <w:pPrChange w:id="1103" w:author="Chenyu(Cherie) Li" w:date="2021-07-19T17:06:00Z">
                <w:pPr>
                  <w:pStyle w:val="tableNormal0"/>
                  <w:framePr w:wrap="around"/>
                  <w:ind w:left="0"/>
                  <w:jc w:val="left"/>
                </w:pPr>
              </w:pPrChange>
            </w:pPr>
            <w:r w:rsidRPr="00E11F88">
              <w:t>0.004</w:t>
            </w:r>
            <w:r>
              <w:t>9</w:t>
            </w:r>
          </w:p>
        </w:tc>
        <w:tc>
          <w:tcPr>
            <w:tcW w:w="1099" w:type="dxa"/>
            <w:shd w:val="clear" w:color="auto" w:fill="auto"/>
            <w:tcMar>
              <w:top w:w="120" w:type="dxa"/>
              <w:left w:w="120" w:type="dxa"/>
              <w:bottom w:w="120" w:type="dxa"/>
              <w:right w:w="120" w:type="dxa"/>
            </w:tcMar>
            <w:vAlign w:val="center"/>
            <w:hideMark/>
          </w:tcPr>
          <w:p w14:paraId="273D16D4" w14:textId="592BE852" w:rsidR="00E11F88" w:rsidRPr="00E11F88" w:rsidRDefault="00E11F88">
            <w:pPr>
              <w:pPrChange w:id="1104" w:author="Chenyu(Cherie) Li" w:date="2021-07-19T17:06:00Z">
                <w:pPr>
                  <w:pStyle w:val="tableNormal0"/>
                  <w:framePr w:wrap="around"/>
                  <w:ind w:left="0"/>
                </w:pPr>
              </w:pPrChange>
            </w:pPr>
            <w:r w:rsidRPr="00E11F88">
              <w:t>0.0148</w:t>
            </w:r>
          </w:p>
        </w:tc>
        <w:tc>
          <w:tcPr>
            <w:tcW w:w="1168" w:type="dxa"/>
            <w:shd w:val="clear" w:color="auto" w:fill="auto"/>
            <w:tcMar>
              <w:top w:w="120" w:type="dxa"/>
              <w:left w:w="120" w:type="dxa"/>
              <w:bottom w:w="120" w:type="dxa"/>
              <w:right w:w="120" w:type="dxa"/>
            </w:tcMar>
            <w:vAlign w:val="center"/>
            <w:hideMark/>
          </w:tcPr>
          <w:p w14:paraId="6DA19549" w14:textId="41D88DB1" w:rsidR="00E11F88" w:rsidRPr="00E11F88" w:rsidRDefault="00E11F88">
            <w:pPr>
              <w:pPrChange w:id="1105" w:author="Chenyu(Cherie) Li" w:date="2021-07-19T17:06:00Z">
                <w:pPr>
                  <w:pStyle w:val="tableNormal0"/>
                  <w:framePr w:wrap="around"/>
                  <w:ind w:left="0"/>
                </w:pPr>
              </w:pPrChange>
            </w:pPr>
            <w:r w:rsidRPr="00E11F88">
              <w:t>0.3310</w:t>
            </w:r>
          </w:p>
        </w:tc>
        <w:tc>
          <w:tcPr>
            <w:tcW w:w="1168" w:type="dxa"/>
            <w:shd w:val="clear" w:color="auto" w:fill="auto"/>
            <w:tcMar>
              <w:top w:w="120" w:type="dxa"/>
              <w:left w:w="120" w:type="dxa"/>
              <w:bottom w:w="120" w:type="dxa"/>
              <w:right w:w="120" w:type="dxa"/>
            </w:tcMar>
            <w:vAlign w:val="center"/>
            <w:hideMark/>
          </w:tcPr>
          <w:p w14:paraId="6AE8FC4A" w14:textId="552F39AB" w:rsidR="00E11F88" w:rsidRPr="00E11F88" w:rsidRDefault="00E11F88">
            <w:pPr>
              <w:pPrChange w:id="1106" w:author="Chenyu(Cherie) Li" w:date="2021-07-19T17:06:00Z">
                <w:pPr>
                  <w:pStyle w:val="tableNormal0"/>
                  <w:framePr w:wrap="around"/>
                  <w:ind w:left="0"/>
                </w:pPr>
              </w:pPrChange>
            </w:pPr>
            <w:r w:rsidRPr="00E11F88">
              <w:t>0.7406</w:t>
            </w:r>
          </w:p>
        </w:tc>
        <w:tc>
          <w:tcPr>
            <w:tcW w:w="1340" w:type="dxa"/>
            <w:shd w:val="clear" w:color="auto" w:fill="auto"/>
            <w:tcMar>
              <w:top w:w="120" w:type="dxa"/>
              <w:left w:w="120" w:type="dxa"/>
              <w:bottom w:w="120" w:type="dxa"/>
              <w:right w:w="120" w:type="dxa"/>
            </w:tcMar>
            <w:vAlign w:val="center"/>
            <w:hideMark/>
          </w:tcPr>
          <w:p w14:paraId="07239CF2" w14:textId="5B0E210F" w:rsidR="00E11F88" w:rsidRPr="00E11F88" w:rsidRDefault="00E11F88">
            <w:pPr>
              <w:pPrChange w:id="1107" w:author="Chenyu(Cherie) Li" w:date="2021-07-19T17:06:00Z">
                <w:pPr>
                  <w:pStyle w:val="tableNormal0"/>
                  <w:framePr w:wrap="around"/>
                  <w:ind w:left="0"/>
                </w:pPr>
              </w:pPrChange>
            </w:pPr>
            <w:r w:rsidRPr="00E11F88">
              <w:t>-0.0241</w:t>
            </w:r>
          </w:p>
        </w:tc>
        <w:tc>
          <w:tcPr>
            <w:tcW w:w="1340" w:type="dxa"/>
            <w:shd w:val="clear" w:color="auto" w:fill="auto"/>
            <w:tcMar>
              <w:top w:w="120" w:type="dxa"/>
              <w:left w:w="120" w:type="dxa"/>
              <w:bottom w:w="120" w:type="dxa"/>
              <w:right w:w="120" w:type="dxa"/>
            </w:tcMar>
            <w:vAlign w:val="center"/>
            <w:hideMark/>
          </w:tcPr>
          <w:p w14:paraId="7C489F57" w14:textId="7D087902" w:rsidR="00E11F88" w:rsidRPr="00E11F88" w:rsidRDefault="00E11F88">
            <w:pPr>
              <w:pPrChange w:id="1108" w:author="Chenyu(Cherie) Li" w:date="2021-07-19T17:06:00Z">
                <w:pPr>
                  <w:pStyle w:val="tableNormal0"/>
                  <w:framePr w:wrap="around"/>
                  <w:ind w:left="0"/>
                </w:pPr>
              </w:pPrChange>
            </w:pPr>
            <w:r w:rsidRPr="00E11F88">
              <w:t>0.0340</w:t>
            </w:r>
          </w:p>
        </w:tc>
      </w:tr>
      <w:tr w:rsidR="00E11F88" w:rsidRPr="00E408F5" w14:paraId="75A42E9C" w14:textId="77777777" w:rsidTr="00E11F88">
        <w:trPr>
          <w:trHeight w:val="23"/>
        </w:trPr>
        <w:tc>
          <w:tcPr>
            <w:tcW w:w="715" w:type="dxa"/>
            <w:shd w:val="clear" w:color="auto" w:fill="D9D9D9" w:themeFill="background1" w:themeFillShade="D9"/>
            <w:tcMar>
              <w:top w:w="120" w:type="dxa"/>
              <w:left w:w="120" w:type="dxa"/>
              <w:bottom w:w="120" w:type="dxa"/>
              <w:right w:w="120" w:type="dxa"/>
            </w:tcMar>
            <w:vAlign w:val="center"/>
          </w:tcPr>
          <w:p w14:paraId="243F544C" w14:textId="147777BA" w:rsidR="00E11F88" w:rsidRPr="00E11F88" w:rsidRDefault="00E11F88">
            <w:pPr>
              <w:rPr>
                <w:highlight w:val="lightGray"/>
              </w:rPr>
              <w:pPrChange w:id="1109" w:author="Chenyu(Cherie) Li" w:date="2021-07-19T17:06:00Z">
                <w:pPr>
                  <w:pStyle w:val="tableNormal0"/>
                  <w:framePr w:wrap="around"/>
                </w:pPr>
              </w:pPrChange>
            </w:pPr>
            <w:r w:rsidRPr="00E11F88">
              <w:rPr>
                <w:highlight w:val="lightGray"/>
              </w:rPr>
              <w:t> </w:t>
            </w:r>
          </w:p>
        </w:tc>
        <w:tc>
          <w:tcPr>
            <w:tcW w:w="1440" w:type="dxa"/>
            <w:shd w:val="clear" w:color="auto" w:fill="D9D9D9" w:themeFill="background1" w:themeFillShade="D9"/>
            <w:tcMar>
              <w:top w:w="120" w:type="dxa"/>
              <w:left w:w="120" w:type="dxa"/>
              <w:bottom w:w="120" w:type="dxa"/>
              <w:right w:w="120" w:type="dxa"/>
            </w:tcMar>
            <w:vAlign w:val="center"/>
          </w:tcPr>
          <w:p w14:paraId="2C91A19B" w14:textId="0D004BA1" w:rsidR="00E11F88" w:rsidRPr="00E11F88" w:rsidRDefault="00E11F88">
            <w:pPr>
              <w:rPr>
                <w:highlight w:val="lightGray"/>
              </w:rPr>
              <w:pPrChange w:id="1110" w:author="Chenyu(Cherie) Li" w:date="2021-07-19T17:06:00Z">
                <w:pPr>
                  <w:pStyle w:val="tableNormal0"/>
                  <w:framePr w:wrap="around"/>
                  <w:ind w:left="0"/>
                  <w:jc w:val="center"/>
                </w:pPr>
              </w:pPrChange>
            </w:pPr>
            <w:r w:rsidRPr="00E11F88">
              <w:rPr>
                <w:highlight w:val="lightGray"/>
              </w:rPr>
              <w:t>name</w:t>
            </w:r>
          </w:p>
        </w:tc>
        <w:tc>
          <w:tcPr>
            <w:tcW w:w="1080" w:type="dxa"/>
            <w:shd w:val="clear" w:color="auto" w:fill="D9D9D9" w:themeFill="background1" w:themeFillShade="D9"/>
            <w:tcMar>
              <w:top w:w="120" w:type="dxa"/>
              <w:left w:w="120" w:type="dxa"/>
              <w:bottom w:w="120" w:type="dxa"/>
              <w:right w:w="120" w:type="dxa"/>
            </w:tcMar>
            <w:vAlign w:val="center"/>
          </w:tcPr>
          <w:p w14:paraId="69F18169" w14:textId="5086FF03" w:rsidR="00E11F88" w:rsidRPr="00E11F88" w:rsidRDefault="00E11F88">
            <w:pPr>
              <w:rPr>
                <w:highlight w:val="lightGray"/>
              </w:rPr>
              <w:pPrChange w:id="1111" w:author="Chenyu(Cherie) Li" w:date="2021-07-19T17:06:00Z">
                <w:pPr>
                  <w:pStyle w:val="tableNormal0"/>
                  <w:framePr w:wrap="around"/>
                  <w:ind w:left="0"/>
                  <w:jc w:val="center"/>
                </w:pPr>
              </w:pPrChange>
            </w:pPr>
            <w:r w:rsidRPr="00E11F88">
              <w:rPr>
                <w:highlight w:val="lightGray"/>
              </w:rPr>
              <w:t>estimate</w:t>
            </w:r>
          </w:p>
        </w:tc>
        <w:tc>
          <w:tcPr>
            <w:tcW w:w="1099" w:type="dxa"/>
            <w:shd w:val="clear" w:color="auto" w:fill="D9D9D9" w:themeFill="background1" w:themeFillShade="D9"/>
            <w:tcMar>
              <w:top w:w="120" w:type="dxa"/>
              <w:left w:w="120" w:type="dxa"/>
              <w:bottom w:w="120" w:type="dxa"/>
              <w:right w:w="120" w:type="dxa"/>
            </w:tcMar>
            <w:vAlign w:val="center"/>
          </w:tcPr>
          <w:p w14:paraId="70FE8BA2" w14:textId="7FE7B6E7" w:rsidR="00E11F88" w:rsidRPr="00E11F88" w:rsidRDefault="004E612E">
            <w:pPr>
              <w:rPr>
                <w:highlight w:val="lightGray"/>
              </w:rPr>
              <w:pPrChange w:id="1112" w:author="Chenyu(Cherie) Li" w:date="2021-07-19T17:06:00Z">
                <w:pPr>
                  <w:pStyle w:val="tableNormal0"/>
                  <w:framePr w:wrap="around"/>
                  <w:ind w:left="0"/>
                  <w:jc w:val="center"/>
                </w:pPr>
              </w:pPrChange>
            </w:pPr>
            <w:r w:rsidRPr="00E11F88">
              <w:rPr>
                <w:highlight w:val="lightGray"/>
              </w:rPr>
              <w:t>S</w:t>
            </w:r>
            <w:r w:rsidR="00E11F88" w:rsidRPr="00E11F88">
              <w:rPr>
                <w:highlight w:val="lightGray"/>
              </w:rPr>
              <w:t>e</w:t>
            </w:r>
          </w:p>
        </w:tc>
        <w:tc>
          <w:tcPr>
            <w:tcW w:w="1168" w:type="dxa"/>
            <w:shd w:val="clear" w:color="auto" w:fill="D9D9D9" w:themeFill="background1" w:themeFillShade="D9"/>
            <w:tcMar>
              <w:top w:w="120" w:type="dxa"/>
              <w:left w:w="120" w:type="dxa"/>
              <w:bottom w:w="120" w:type="dxa"/>
              <w:right w:w="120" w:type="dxa"/>
            </w:tcMar>
            <w:vAlign w:val="center"/>
          </w:tcPr>
          <w:p w14:paraId="703FB4AB" w14:textId="2529B065" w:rsidR="00E11F88" w:rsidRPr="00E11F88" w:rsidRDefault="00E11F88">
            <w:pPr>
              <w:rPr>
                <w:highlight w:val="lightGray"/>
              </w:rPr>
              <w:pPrChange w:id="1113" w:author="Chenyu(Cherie) Li" w:date="2021-07-19T17:06:00Z">
                <w:pPr>
                  <w:pStyle w:val="tableNormal0"/>
                  <w:framePr w:wrap="around"/>
                  <w:ind w:left="0"/>
                  <w:jc w:val="center"/>
                </w:pPr>
              </w:pPrChange>
            </w:pPr>
            <w:r w:rsidRPr="00E11F88">
              <w:rPr>
                <w:highlight w:val="lightGray"/>
              </w:rPr>
              <w:t>z-score</w:t>
            </w:r>
          </w:p>
        </w:tc>
        <w:tc>
          <w:tcPr>
            <w:tcW w:w="1168" w:type="dxa"/>
            <w:shd w:val="clear" w:color="auto" w:fill="D9D9D9" w:themeFill="background1" w:themeFillShade="D9"/>
            <w:tcMar>
              <w:top w:w="120" w:type="dxa"/>
              <w:left w:w="120" w:type="dxa"/>
              <w:bottom w:w="120" w:type="dxa"/>
              <w:right w:w="120" w:type="dxa"/>
            </w:tcMar>
            <w:vAlign w:val="center"/>
          </w:tcPr>
          <w:p w14:paraId="5702F6D6" w14:textId="5C84FB6F" w:rsidR="00E11F88" w:rsidRPr="00E11F88" w:rsidRDefault="00E11F88">
            <w:pPr>
              <w:rPr>
                <w:highlight w:val="lightGray"/>
              </w:rPr>
              <w:pPrChange w:id="1114" w:author="Chenyu(Cherie) Li" w:date="2021-07-19T17:06:00Z">
                <w:pPr>
                  <w:pStyle w:val="tableNormal0"/>
                  <w:framePr w:wrap="around"/>
                  <w:ind w:left="0"/>
                  <w:jc w:val="center"/>
                </w:pPr>
              </w:pPrChange>
            </w:pPr>
            <w:r w:rsidRPr="00E11F88">
              <w:rPr>
                <w:highlight w:val="lightGray"/>
              </w:rPr>
              <w:t>p-value</w:t>
            </w:r>
          </w:p>
        </w:tc>
        <w:tc>
          <w:tcPr>
            <w:tcW w:w="1340" w:type="dxa"/>
            <w:shd w:val="clear" w:color="auto" w:fill="D9D9D9" w:themeFill="background1" w:themeFillShade="D9"/>
            <w:tcMar>
              <w:top w:w="120" w:type="dxa"/>
              <w:left w:w="120" w:type="dxa"/>
              <w:bottom w:w="120" w:type="dxa"/>
              <w:right w:w="120" w:type="dxa"/>
            </w:tcMar>
            <w:vAlign w:val="center"/>
          </w:tcPr>
          <w:p w14:paraId="27C44D2E" w14:textId="70B4A4B4" w:rsidR="00E11F88" w:rsidRPr="00E11F88" w:rsidRDefault="00E11F88">
            <w:pPr>
              <w:rPr>
                <w:highlight w:val="lightGray"/>
              </w:rPr>
              <w:pPrChange w:id="1115" w:author="Chenyu(Cherie) Li" w:date="2021-07-19T17:06:00Z">
                <w:pPr>
                  <w:pStyle w:val="tableNormal0"/>
                  <w:framePr w:wrap="around"/>
                  <w:ind w:left="0"/>
                  <w:jc w:val="center"/>
                </w:pPr>
              </w:pPrChange>
            </w:pPr>
            <w:r w:rsidRPr="00E11F88">
              <w:rPr>
                <w:highlight w:val="lightGray"/>
              </w:rPr>
              <w:t>ci_0.025</w:t>
            </w:r>
          </w:p>
        </w:tc>
        <w:tc>
          <w:tcPr>
            <w:tcW w:w="1340" w:type="dxa"/>
            <w:shd w:val="clear" w:color="auto" w:fill="D9D9D9" w:themeFill="background1" w:themeFillShade="D9"/>
            <w:tcMar>
              <w:top w:w="120" w:type="dxa"/>
              <w:left w:w="120" w:type="dxa"/>
              <w:bottom w:w="120" w:type="dxa"/>
              <w:right w:w="120" w:type="dxa"/>
            </w:tcMar>
            <w:vAlign w:val="center"/>
          </w:tcPr>
          <w:p w14:paraId="30D1A498" w14:textId="1F3A09F3" w:rsidR="00E11F88" w:rsidRPr="00E11F88" w:rsidRDefault="00E11F88">
            <w:pPr>
              <w:rPr>
                <w:highlight w:val="lightGray"/>
              </w:rPr>
              <w:pPrChange w:id="1116" w:author="Chenyu(Cherie) Li" w:date="2021-07-19T17:06:00Z">
                <w:pPr>
                  <w:pStyle w:val="tableNormal0"/>
                  <w:framePr w:wrap="around"/>
                  <w:ind w:left="0"/>
                  <w:jc w:val="center"/>
                </w:pPr>
              </w:pPrChange>
            </w:pPr>
            <w:r w:rsidRPr="00E11F88">
              <w:rPr>
                <w:highlight w:val="lightGray"/>
              </w:rPr>
              <w:t>ci_0.975</w:t>
            </w:r>
          </w:p>
        </w:tc>
      </w:tr>
      <w:tr w:rsidR="00E11F88" w:rsidRPr="00E408F5" w14:paraId="7CDB741D" w14:textId="77777777" w:rsidTr="00E11F88">
        <w:trPr>
          <w:trHeight w:val="23"/>
        </w:trPr>
        <w:tc>
          <w:tcPr>
            <w:tcW w:w="715" w:type="dxa"/>
            <w:shd w:val="clear" w:color="auto" w:fill="auto"/>
            <w:tcMar>
              <w:top w:w="120" w:type="dxa"/>
              <w:left w:w="120" w:type="dxa"/>
              <w:bottom w:w="120" w:type="dxa"/>
              <w:right w:w="120" w:type="dxa"/>
            </w:tcMar>
            <w:vAlign w:val="center"/>
          </w:tcPr>
          <w:p w14:paraId="369D1D3E" w14:textId="5D739608" w:rsidR="00E11F88" w:rsidRPr="00E11F88" w:rsidRDefault="00E11F88">
            <w:pPr>
              <w:pPrChange w:id="1117" w:author="Chenyu(Cherie) Li" w:date="2021-07-19T17:06:00Z">
                <w:pPr>
                  <w:pStyle w:val="tableNormal0"/>
                  <w:framePr w:wrap="around"/>
                  <w:ind w:left="0"/>
                </w:pPr>
              </w:pPrChange>
            </w:pPr>
            <w:r w:rsidRPr="00E11F88">
              <w:t>0</w:t>
            </w:r>
          </w:p>
        </w:tc>
        <w:tc>
          <w:tcPr>
            <w:tcW w:w="1440" w:type="dxa"/>
            <w:shd w:val="clear" w:color="auto" w:fill="auto"/>
            <w:tcMar>
              <w:top w:w="120" w:type="dxa"/>
              <w:left w:w="120" w:type="dxa"/>
              <w:bottom w:w="120" w:type="dxa"/>
              <w:right w:w="120" w:type="dxa"/>
            </w:tcMar>
            <w:vAlign w:val="center"/>
          </w:tcPr>
          <w:p w14:paraId="4477B60E" w14:textId="2442B64B" w:rsidR="00E11F88" w:rsidRPr="00E11F88" w:rsidRDefault="00E11F88">
            <w:pPr>
              <w:pPrChange w:id="1118" w:author="Chenyu(Cherie) Li" w:date="2021-07-19T17:06:00Z">
                <w:pPr>
                  <w:pStyle w:val="tableNormal0"/>
                  <w:framePr w:wrap="around"/>
                  <w:ind w:left="0"/>
                </w:pPr>
              </w:pPrChange>
            </w:pPr>
            <w:r w:rsidRPr="00E11F88">
              <w:t>intercept</w:t>
            </w:r>
          </w:p>
        </w:tc>
        <w:tc>
          <w:tcPr>
            <w:tcW w:w="1080" w:type="dxa"/>
            <w:shd w:val="clear" w:color="auto" w:fill="auto"/>
            <w:tcMar>
              <w:top w:w="120" w:type="dxa"/>
              <w:left w:w="120" w:type="dxa"/>
              <w:bottom w:w="120" w:type="dxa"/>
              <w:right w:w="120" w:type="dxa"/>
            </w:tcMar>
            <w:vAlign w:val="bottom"/>
          </w:tcPr>
          <w:p w14:paraId="3F900B75" w14:textId="3B3AF996" w:rsidR="00E11F88" w:rsidRPr="00E11F88" w:rsidRDefault="00E11F88">
            <w:pPr>
              <w:pPrChange w:id="1119" w:author="Chenyu(Cherie) Li" w:date="2021-07-19T17:06:00Z">
                <w:pPr>
                  <w:pStyle w:val="tableNormal0"/>
                  <w:framePr w:wrap="around"/>
                  <w:ind w:left="0"/>
                </w:pPr>
              </w:pPrChange>
            </w:pPr>
            <w:r w:rsidRPr="00E11F88">
              <w:t>17.9639</w:t>
            </w:r>
          </w:p>
        </w:tc>
        <w:tc>
          <w:tcPr>
            <w:tcW w:w="1099" w:type="dxa"/>
            <w:shd w:val="clear" w:color="auto" w:fill="auto"/>
            <w:tcMar>
              <w:top w:w="120" w:type="dxa"/>
              <w:left w:w="120" w:type="dxa"/>
              <w:bottom w:w="120" w:type="dxa"/>
              <w:right w:w="120" w:type="dxa"/>
            </w:tcMar>
            <w:vAlign w:val="bottom"/>
          </w:tcPr>
          <w:p w14:paraId="14144F37" w14:textId="7760BC0B" w:rsidR="00E11F88" w:rsidRPr="00E11F88" w:rsidRDefault="00E11F88">
            <w:pPr>
              <w:pPrChange w:id="1120" w:author="Chenyu(Cherie) Li" w:date="2021-07-19T17:06:00Z">
                <w:pPr>
                  <w:pStyle w:val="tableNormal0"/>
                  <w:framePr w:wrap="around"/>
                  <w:ind w:left="0"/>
                </w:pPr>
              </w:pPrChange>
            </w:pPr>
            <w:r w:rsidRPr="00E11F88">
              <w:t>49.1902</w:t>
            </w:r>
          </w:p>
        </w:tc>
        <w:tc>
          <w:tcPr>
            <w:tcW w:w="1168" w:type="dxa"/>
            <w:shd w:val="clear" w:color="auto" w:fill="auto"/>
            <w:tcMar>
              <w:top w:w="120" w:type="dxa"/>
              <w:left w:w="120" w:type="dxa"/>
              <w:bottom w:w="120" w:type="dxa"/>
              <w:right w:w="120" w:type="dxa"/>
            </w:tcMar>
            <w:vAlign w:val="bottom"/>
          </w:tcPr>
          <w:p w14:paraId="6A2F9DEF" w14:textId="78ED4350" w:rsidR="00E11F88" w:rsidRPr="00E11F88" w:rsidRDefault="00E11F88">
            <w:pPr>
              <w:pPrChange w:id="1121" w:author="Chenyu(Cherie) Li" w:date="2021-07-19T17:06:00Z">
                <w:pPr>
                  <w:pStyle w:val="tableNormal0"/>
                  <w:framePr w:wrap="around"/>
                  <w:ind w:left="0"/>
                </w:pPr>
              </w:pPrChange>
            </w:pPr>
            <w:r w:rsidRPr="00E11F88">
              <w:t>0.3651</w:t>
            </w:r>
          </w:p>
        </w:tc>
        <w:tc>
          <w:tcPr>
            <w:tcW w:w="1168" w:type="dxa"/>
            <w:shd w:val="clear" w:color="auto" w:fill="auto"/>
            <w:tcMar>
              <w:top w:w="120" w:type="dxa"/>
              <w:left w:w="120" w:type="dxa"/>
              <w:bottom w:w="120" w:type="dxa"/>
              <w:right w:w="120" w:type="dxa"/>
            </w:tcMar>
            <w:vAlign w:val="bottom"/>
          </w:tcPr>
          <w:p w14:paraId="3FCAD96D" w14:textId="0ACD9AC3" w:rsidR="00E11F88" w:rsidRPr="00E11F88" w:rsidRDefault="00E11F88">
            <w:pPr>
              <w:pPrChange w:id="1122" w:author="Chenyu(Cherie) Li" w:date="2021-07-19T17:06:00Z">
                <w:pPr>
                  <w:pStyle w:val="tableNormal0"/>
                  <w:framePr w:wrap="around"/>
                  <w:ind w:left="0"/>
                </w:pPr>
              </w:pPrChange>
            </w:pPr>
            <w:r w:rsidRPr="00E11F88">
              <w:t>0.7149</w:t>
            </w:r>
          </w:p>
        </w:tc>
        <w:tc>
          <w:tcPr>
            <w:tcW w:w="1340" w:type="dxa"/>
            <w:shd w:val="clear" w:color="auto" w:fill="auto"/>
            <w:tcMar>
              <w:top w:w="120" w:type="dxa"/>
              <w:left w:w="120" w:type="dxa"/>
              <w:bottom w:w="120" w:type="dxa"/>
              <w:right w:w="120" w:type="dxa"/>
            </w:tcMar>
            <w:vAlign w:val="bottom"/>
          </w:tcPr>
          <w:p w14:paraId="6404113F" w14:textId="7F7199F8" w:rsidR="00E11F88" w:rsidRPr="00E11F88" w:rsidRDefault="00E11F88">
            <w:pPr>
              <w:pPrChange w:id="1123" w:author="Chenyu(Cherie) Li" w:date="2021-07-19T17:06:00Z">
                <w:pPr>
                  <w:pStyle w:val="tableNormal0"/>
                  <w:framePr w:wrap="around"/>
                  <w:ind w:left="0"/>
                </w:pPr>
              </w:pPrChange>
            </w:pPr>
            <w:r w:rsidRPr="00E11F88">
              <w:t>-78.4473</w:t>
            </w:r>
          </w:p>
        </w:tc>
        <w:tc>
          <w:tcPr>
            <w:tcW w:w="1340" w:type="dxa"/>
            <w:shd w:val="clear" w:color="auto" w:fill="auto"/>
            <w:tcMar>
              <w:top w:w="120" w:type="dxa"/>
              <w:left w:w="120" w:type="dxa"/>
              <w:bottom w:w="120" w:type="dxa"/>
              <w:right w:w="120" w:type="dxa"/>
            </w:tcMar>
            <w:vAlign w:val="bottom"/>
          </w:tcPr>
          <w:p w14:paraId="0B169840" w14:textId="01D94DC6" w:rsidR="00E11F88" w:rsidRPr="00E11F88" w:rsidRDefault="00E11F88">
            <w:pPr>
              <w:pPrChange w:id="1124" w:author="Chenyu(Cherie) Li" w:date="2021-07-19T17:06:00Z">
                <w:pPr>
                  <w:pStyle w:val="tableNormal0"/>
                  <w:framePr w:wrap="around"/>
                  <w:ind w:left="0"/>
                </w:pPr>
              </w:pPrChange>
            </w:pPr>
            <w:r w:rsidRPr="00E11F88">
              <w:t>114.3751</w:t>
            </w:r>
          </w:p>
        </w:tc>
      </w:tr>
      <w:tr w:rsidR="00E11F88" w:rsidRPr="00E408F5" w14:paraId="090C85B8" w14:textId="77777777" w:rsidTr="00E11F88">
        <w:trPr>
          <w:trHeight w:val="23"/>
        </w:trPr>
        <w:tc>
          <w:tcPr>
            <w:tcW w:w="715" w:type="dxa"/>
            <w:shd w:val="clear" w:color="auto" w:fill="auto"/>
            <w:tcMar>
              <w:top w:w="120" w:type="dxa"/>
              <w:left w:w="120" w:type="dxa"/>
              <w:bottom w:w="120" w:type="dxa"/>
              <w:right w:w="120" w:type="dxa"/>
            </w:tcMar>
            <w:vAlign w:val="center"/>
          </w:tcPr>
          <w:p w14:paraId="0A026477" w14:textId="18817A6A" w:rsidR="00E11F88" w:rsidRPr="00E11F88" w:rsidRDefault="00E11F88">
            <w:pPr>
              <w:pPrChange w:id="1125" w:author="Chenyu(Cherie) Li" w:date="2021-07-19T17:06:00Z">
                <w:pPr>
                  <w:pStyle w:val="tableNormal0"/>
                  <w:framePr w:wrap="around"/>
                  <w:ind w:left="0"/>
                </w:pPr>
              </w:pPrChange>
            </w:pPr>
            <w:r w:rsidRPr="00E11F88">
              <w:lastRenderedPageBreak/>
              <w:t>1</w:t>
            </w:r>
          </w:p>
        </w:tc>
        <w:tc>
          <w:tcPr>
            <w:tcW w:w="1440" w:type="dxa"/>
            <w:shd w:val="clear" w:color="auto" w:fill="auto"/>
            <w:tcMar>
              <w:top w:w="120" w:type="dxa"/>
              <w:left w:w="120" w:type="dxa"/>
              <w:bottom w:w="120" w:type="dxa"/>
              <w:right w:w="120" w:type="dxa"/>
            </w:tcMar>
            <w:vAlign w:val="center"/>
          </w:tcPr>
          <w:p w14:paraId="18D4DA50" w14:textId="0FB789DD" w:rsidR="00E11F88" w:rsidRPr="00E11F88" w:rsidRDefault="00E11F88">
            <w:pPr>
              <w:pPrChange w:id="1126" w:author="Chenyu(Cherie) Li" w:date="2021-07-19T17:06:00Z">
                <w:pPr>
                  <w:pStyle w:val="tableNormal0"/>
                  <w:framePr w:wrap="around"/>
                  <w:ind w:left="0"/>
                </w:pPr>
              </w:pPrChange>
            </w:pPr>
            <w:r w:rsidRPr="00E11F88">
              <w:t>Sensitivity Analysis</w:t>
            </w:r>
          </w:p>
        </w:tc>
        <w:tc>
          <w:tcPr>
            <w:tcW w:w="1080" w:type="dxa"/>
            <w:shd w:val="clear" w:color="auto" w:fill="auto"/>
            <w:tcMar>
              <w:top w:w="120" w:type="dxa"/>
              <w:left w:w="120" w:type="dxa"/>
              <w:bottom w:w="120" w:type="dxa"/>
              <w:right w:w="120" w:type="dxa"/>
            </w:tcMar>
            <w:vAlign w:val="bottom"/>
          </w:tcPr>
          <w:p w14:paraId="38C7E191" w14:textId="6085CAAE" w:rsidR="00E11F88" w:rsidRPr="00E11F88" w:rsidRDefault="00E11F88">
            <w:pPr>
              <w:pPrChange w:id="1127" w:author="Chenyu(Cherie) Li" w:date="2021-07-19T17:06:00Z">
                <w:pPr>
                  <w:pStyle w:val="tableNormal0"/>
                  <w:framePr w:wrap="around"/>
                  <w:ind w:left="0"/>
                </w:pPr>
              </w:pPrChange>
            </w:pPr>
            <w:r w:rsidRPr="00E11F88">
              <w:t>-0.0088</w:t>
            </w:r>
          </w:p>
        </w:tc>
        <w:tc>
          <w:tcPr>
            <w:tcW w:w="1099" w:type="dxa"/>
            <w:shd w:val="clear" w:color="auto" w:fill="auto"/>
            <w:tcMar>
              <w:top w:w="120" w:type="dxa"/>
              <w:left w:w="120" w:type="dxa"/>
              <w:bottom w:w="120" w:type="dxa"/>
              <w:right w:w="120" w:type="dxa"/>
            </w:tcMar>
            <w:vAlign w:val="bottom"/>
          </w:tcPr>
          <w:p w14:paraId="67253B7C" w14:textId="038B7A25" w:rsidR="00E11F88" w:rsidRPr="00E11F88" w:rsidRDefault="00E11F88">
            <w:pPr>
              <w:pPrChange w:id="1128" w:author="Chenyu(Cherie) Li" w:date="2021-07-19T17:06:00Z">
                <w:pPr>
                  <w:pStyle w:val="tableNormal0"/>
                  <w:framePr w:wrap="around"/>
                  <w:ind w:left="0"/>
                </w:pPr>
              </w:pPrChange>
            </w:pPr>
            <w:r w:rsidRPr="00E11F88">
              <w:t>0.0243</w:t>
            </w:r>
          </w:p>
        </w:tc>
        <w:tc>
          <w:tcPr>
            <w:tcW w:w="1168" w:type="dxa"/>
            <w:shd w:val="clear" w:color="auto" w:fill="auto"/>
            <w:tcMar>
              <w:top w:w="120" w:type="dxa"/>
              <w:left w:w="120" w:type="dxa"/>
              <w:bottom w:w="120" w:type="dxa"/>
              <w:right w:w="120" w:type="dxa"/>
            </w:tcMar>
            <w:vAlign w:val="bottom"/>
          </w:tcPr>
          <w:p w14:paraId="1A67ECA6" w14:textId="704A9DBC" w:rsidR="00E11F88" w:rsidRPr="00E11F88" w:rsidRDefault="00E11F88">
            <w:pPr>
              <w:pPrChange w:id="1129" w:author="Chenyu(Cherie) Li" w:date="2021-07-19T17:06:00Z">
                <w:pPr>
                  <w:pStyle w:val="tableNormal0"/>
                  <w:framePr w:wrap="around"/>
                  <w:ind w:left="0"/>
                </w:pPr>
              </w:pPrChange>
            </w:pPr>
            <w:r w:rsidRPr="00E11F88">
              <w:t>-0.3618</w:t>
            </w:r>
          </w:p>
        </w:tc>
        <w:tc>
          <w:tcPr>
            <w:tcW w:w="1168" w:type="dxa"/>
            <w:shd w:val="clear" w:color="auto" w:fill="auto"/>
            <w:tcMar>
              <w:top w:w="120" w:type="dxa"/>
              <w:left w:w="120" w:type="dxa"/>
              <w:bottom w:w="120" w:type="dxa"/>
              <w:right w:w="120" w:type="dxa"/>
            </w:tcMar>
            <w:vAlign w:val="bottom"/>
          </w:tcPr>
          <w:p w14:paraId="1FEE65A9" w14:textId="09309CFF" w:rsidR="00E11F88" w:rsidRPr="00E11F88" w:rsidRDefault="00E11F88">
            <w:pPr>
              <w:pPrChange w:id="1130" w:author="Chenyu(Cherie) Li" w:date="2021-07-19T17:06:00Z">
                <w:pPr>
                  <w:pStyle w:val="tableNormal0"/>
                  <w:framePr w:wrap="around"/>
                  <w:ind w:left="0"/>
                </w:pPr>
              </w:pPrChange>
            </w:pPr>
            <w:r w:rsidRPr="00E11F88">
              <w:t>0.7174</w:t>
            </w:r>
          </w:p>
        </w:tc>
        <w:tc>
          <w:tcPr>
            <w:tcW w:w="1340" w:type="dxa"/>
            <w:shd w:val="clear" w:color="auto" w:fill="auto"/>
            <w:tcMar>
              <w:top w:w="120" w:type="dxa"/>
              <w:left w:w="120" w:type="dxa"/>
              <w:bottom w:w="120" w:type="dxa"/>
              <w:right w:w="120" w:type="dxa"/>
            </w:tcMar>
            <w:vAlign w:val="bottom"/>
          </w:tcPr>
          <w:p w14:paraId="17BED791" w14:textId="48172AE5" w:rsidR="00E11F88" w:rsidRPr="00E11F88" w:rsidRDefault="00E11F88">
            <w:pPr>
              <w:pPrChange w:id="1131" w:author="Chenyu(Cherie) Li" w:date="2021-07-19T17:06:00Z">
                <w:pPr>
                  <w:pStyle w:val="tableNormal0"/>
                  <w:framePr w:wrap="around"/>
                  <w:ind w:left="0"/>
                </w:pPr>
              </w:pPrChange>
            </w:pPr>
            <w:r w:rsidRPr="00E11F88">
              <w:t>-0.0566</w:t>
            </w:r>
          </w:p>
        </w:tc>
        <w:tc>
          <w:tcPr>
            <w:tcW w:w="1340" w:type="dxa"/>
            <w:shd w:val="clear" w:color="auto" w:fill="auto"/>
            <w:tcMar>
              <w:top w:w="120" w:type="dxa"/>
              <w:left w:w="120" w:type="dxa"/>
              <w:bottom w:w="120" w:type="dxa"/>
              <w:right w:w="120" w:type="dxa"/>
            </w:tcMar>
            <w:vAlign w:val="bottom"/>
          </w:tcPr>
          <w:p w14:paraId="0F60A0FB" w14:textId="461DE5A1" w:rsidR="00E11F88" w:rsidRPr="00E11F88" w:rsidRDefault="00E11F88">
            <w:pPr>
              <w:pPrChange w:id="1132" w:author="Chenyu(Cherie) Li" w:date="2021-07-19T17:06:00Z">
                <w:pPr>
                  <w:pStyle w:val="tableNormal0"/>
                  <w:framePr w:wrap="around"/>
                  <w:ind w:left="0"/>
                </w:pPr>
              </w:pPrChange>
            </w:pPr>
            <w:r w:rsidRPr="00E11F88">
              <w:t>0.0389</w:t>
            </w:r>
          </w:p>
        </w:tc>
      </w:tr>
      <w:tr w:rsidR="00E11F88" w:rsidRPr="00E408F5" w14:paraId="4F5F00A8" w14:textId="77777777" w:rsidTr="00E11F88">
        <w:trPr>
          <w:trHeight w:val="23"/>
        </w:trPr>
        <w:tc>
          <w:tcPr>
            <w:tcW w:w="715" w:type="dxa"/>
            <w:shd w:val="clear" w:color="auto" w:fill="D9D9D9" w:themeFill="background1" w:themeFillShade="D9"/>
            <w:tcMar>
              <w:top w:w="120" w:type="dxa"/>
              <w:left w:w="120" w:type="dxa"/>
              <w:bottom w:w="120" w:type="dxa"/>
              <w:right w:w="120" w:type="dxa"/>
            </w:tcMar>
            <w:vAlign w:val="center"/>
          </w:tcPr>
          <w:p w14:paraId="407290BA" w14:textId="442B1653" w:rsidR="00E11F88" w:rsidRPr="00E11F88" w:rsidRDefault="00E11F88">
            <w:pPr>
              <w:rPr>
                <w:highlight w:val="lightGray"/>
              </w:rPr>
              <w:pPrChange w:id="1133" w:author="Chenyu(Cherie) Li" w:date="2021-07-19T17:06:00Z">
                <w:pPr>
                  <w:pStyle w:val="tableNormal0"/>
                  <w:framePr w:wrap="around"/>
                </w:pPr>
              </w:pPrChange>
            </w:pPr>
            <w:r w:rsidRPr="00E11F88">
              <w:rPr>
                <w:highlight w:val="lightGray"/>
              </w:rPr>
              <w:t> </w:t>
            </w:r>
          </w:p>
        </w:tc>
        <w:tc>
          <w:tcPr>
            <w:tcW w:w="1440" w:type="dxa"/>
            <w:shd w:val="clear" w:color="auto" w:fill="D9D9D9" w:themeFill="background1" w:themeFillShade="D9"/>
            <w:tcMar>
              <w:top w:w="120" w:type="dxa"/>
              <w:left w:w="120" w:type="dxa"/>
              <w:bottom w:w="120" w:type="dxa"/>
              <w:right w:w="120" w:type="dxa"/>
            </w:tcMar>
            <w:vAlign w:val="center"/>
          </w:tcPr>
          <w:p w14:paraId="062701D8" w14:textId="743C2214" w:rsidR="00E11F88" w:rsidRPr="00E11F88" w:rsidRDefault="00E11F88">
            <w:pPr>
              <w:rPr>
                <w:highlight w:val="lightGray"/>
              </w:rPr>
              <w:pPrChange w:id="1134" w:author="Chenyu(Cherie) Li" w:date="2021-07-19T17:06:00Z">
                <w:pPr>
                  <w:pStyle w:val="tableNormal0"/>
                  <w:framePr w:wrap="around"/>
                  <w:ind w:left="0"/>
                  <w:jc w:val="center"/>
                </w:pPr>
              </w:pPrChange>
            </w:pPr>
            <w:r w:rsidRPr="00E11F88">
              <w:rPr>
                <w:highlight w:val="lightGray"/>
              </w:rPr>
              <w:t>name</w:t>
            </w:r>
          </w:p>
        </w:tc>
        <w:tc>
          <w:tcPr>
            <w:tcW w:w="1080" w:type="dxa"/>
            <w:shd w:val="clear" w:color="auto" w:fill="D9D9D9" w:themeFill="background1" w:themeFillShade="D9"/>
            <w:tcMar>
              <w:top w:w="120" w:type="dxa"/>
              <w:left w:w="120" w:type="dxa"/>
              <w:bottom w:w="120" w:type="dxa"/>
              <w:right w:w="120" w:type="dxa"/>
            </w:tcMar>
            <w:vAlign w:val="center"/>
          </w:tcPr>
          <w:p w14:paraId="217E7FE1" w14:textId="55E564AB" w:rsidR="00E11F88" w:rsidRPr="00E11F88" w:rsidRDefault="00E11F88">
            <w:pPr>
              <w:rPr>
                <w:highlight w:val="lightGray"/>
              </w:rPr>
              <w:pPrChange w:id="1135" w:author="Chenyu(Cherie) Li" w:date="2021-07-19T17:06:00Z">
                <w:pPr>
                  <w:pStyle w:val="tableNormal0"/>
                  <w:framePr w:wrap="around"/>
                  <w:ind w:left="0"/>
                  <w:jc w:val="center"/>
                </w:pPr>
              </w:pPrChange>
            </w:pPr>
            <w:r w:rsidRPr="00E11F88">
              <w:rPr>
                <w:highlight w:val="lightGray"/>
              </w:rPr>
              <w:t>estimate</w:t>
            </w:r>
          </w:p>
        </w:tc>
        <w:tc>
          <w:tcPr>
            <w:tcW w:w="1099" w:type="dxa"/>
            <w:shd w:val="clear" w:color="auto" w:fill="D9D9D9" w:themeFill="background1" w:themeFillShade="D9"/>
            <w:tcMar>
              <w:top w:w="120" w:type="dxa"/>
              <w:left w:w="120" w:type="dxa"/>
              <w:bottom w:w="120" w:type="dxa"/>
              <w:right w:w="120" w:type="dxa"/>
            </w:tcMar>
            <w:vAlign w:val="center"/>
          </w:tcPr>
          <w:p w14:paraId="0CFCAE5D" w14:textId="6B9C8FEE" w:rsidR="00E11F88" w:rsidRPr="00E11F88" w:rsidRDefault="004E612E">
            <w:pPr>
              <w:rPr>
                <w:highlight w:val="lightGray"/>
              </w:rPr>
              <w:pPrChange w:id="1136" w:author="Chenyu(Cherie) Li" w:date="2021-07-19T17:06:00Z">
                <w:pPr>
                  <w:pStyle w:val="tableNormal0"/>
                  <w:framePr w:wrap="around"/>
                </w:pPr>
              </w:pPrChange>
            </w:pPr>
            <w:r w:rsidRPr="00E11F88">
              <w:rPr>
                <w:highlight w:val="lightGray"/>
              </w:rPr>
              <w:t>S</w:t>
            </w:r>
            <w:r w:rsidR="00E11F88" w:rsidRPr="00E11F88">
              <w:rPr>
                <w:highlight w:val="lightGray"/>
              </w:rPr>
              <w:t>e</w:t>
            </w:r>
          </w:p>
        </w:tc>
        <w:tc>
          <w:tcPr>
            <w:tcW w:w="1168" w:type="dxa"/>
            <w:shd w:val="clear" w:color="auto" w:fill="D9D9D9" w:themeFill="background1" w:themeFillShade="D9"/>
            <w:tcMar>
              <w:top w:w="120" w:type="dxa"/>
              <w:left w:w="120" w:type="dxa"/>
              <w:bottom w:w="120" w:type="dxa"/>
              <w:right w:w="120" w:type="dxa"/>
            </w:tcMar>
            <w:vAlign w:val="center"/>
          </w:tcPr>
          <w:p w14:paraId="54B9CE2C" w14:textId="15470C28" w:rsidR="00E11F88" w:rsidRPr="00E11F88" w:rsidRDefault="00E11F88">
            <w:pPr>
              <w:rPr>
                <w:highlight w:val="lightGray"/>
              </w:rPr>
              <w:pPrChange w:id="1137" w:author="Chenyu(Cherie) Li" w:date="2021-07-19T17:06:00Z">
                <w:pPr>
                  <w:pStyle w:val="tableNormal0"/>
                  <w:framePr w:wrap="around"/>
                  <w:ind w:left="0"/>
                  <w:jc w:val="center"/>
                </w:pPr>
              </w:pPrChange>
            </w:pPr>
            <w:r w:rsidRPr="00E11F88">
              <w:rPr>
                <w:highlight w:val="lightGray"/>
              </w:rPr>
              <w:t>z-score</w:t>
            </w:r>
          </w:p>
        </w:tc>
        <w:tc>
          <w:tcPr>
            <w:tcW w:w="1168" w:type="dxa"/>
            <w:shd w:val="clear" w:color="auto" w:fill="D9D9D9" w:themeFill="background1" w:themeFillShade="D9"/>
            <w:tcMar>
              <w:top w:w="120" w:type="dxa"/>
              <w:left w:w="120" w:type="dxa"/>
              <w:bottom w:w="120" w:type="dxa"/>
              <w:right w:w="120" w:type="dxa"/>
            </w:tcMar>
            <w:vAlign w:val="center"/>
          </w:tcPr>
          <w:p w14:paraId="77274426" w14:textId="529503A8" w:rsidR="00E11F88" w:rsidRPr="00E11F88" w:rsidRDefault="00E11F88">
            <w:pPr>
              <w:rPr>
                <w:highlight w:val="lightGray"/>
              </w:rPr>
              <w:pPrChange w:id="1138" w:author="Chenyu(Cherie) Li" w:date="2021-07-19T17:06:00Z">
                <w:pPr>
                  <w:pStyle w:val="tableNormal0"/>
                  <w:framePr w:wrap="around"/>
                  <w:ind w:left="0"/>
                  <w:jc w:val="center"/>
                </w:pPr>
              </w:pPrChange>
            </w:pPr>
            <w:r w:rsidRPr="00E11F88">
              <w:rPr>
                <w:highlight w:val="lightGray"/>
              </w:rPr>
              <w:t>p-value</w:t>
            </w:r>
          </w:p>
        </w:tc>
        <w:tc>
          <w:tcPr>
            <w:tcW w:w="1340" w:type="dxa"/>
            <w:shd w:val="clear" w:color="auto" w:fill="D9D9D9" w:themeFill="background1" w:themeFillShade="D9"/>
            <w:tcMar>
              <w:top w:w="120" w:type="dxa"/>
              <w:left w:w="120" w:type="dxa"/>
              <w:bottom w:w="120" w:type="dxa"/>
              <w:right w:w="120" w:type="dxa"/>
            </w:tcMar>
            <w:vAlign w:val="center"/>
          </w:tcPr>
          <w:p w14:paraId="386E61A9" w14:textId="37EA19B7" w:rsidR="00E11F88" w:rsidRPr="00E11F88" w:rsidRDefault="00E11F88">
            <w:pPr>
              <w:rPr>
                <w:highlight w:val="lightGray"/>
              </w:rPr>
              <w:pPrChange w:id="1139" w:author="Chenyu(Cherie) Li" w:date="2021-07-19T17:06:00Z">
                <w:pPr>
                  <w:pStyle w:val="tableNormal0"/>
                  <w:framePr w:wrap="around"/>
                  <w:ind w:left="0"/>
                  <w:jc w:val="center"/>
                </w:pPr>
              </w:pPrChange>
            </w:pPr>
            <w:r w:rsidRPr="00E11F88">
              <w:rPr>
                <w:highlight w:val="lightGray"/>
              </w:rPr>
              <w:t>ci_0.025</w:t>
            </w:r>
          </w:p>
        </w:tc>
        <w:tc>
          <w:tcPr>
            <w:tcW w:w="1340" w:type="dxa"/>
            <w:shd w:val="clear" w:color="auto" w:fill="D9D9D9" w:themeFill="background1" w:themeFillShade="D9"/>
            <w:tcMar>
              <w:top w:w="120" w:type="dxa"/>
              <w:left w:w="120" w:type="dxa"/>
              <w:bottom w:w="120" w:type="dxa"/>
              <w:right w:w="120" w:type="dxa"/>
            </w:tcMar>
            <w:vAlign w:val="center"/>
          </w:tcPr>
          <w:p w14:paraId="7DA573F9" w14:textId="524D8DE5" w:rsidR="00E11F88" w:rsidRPr="00E11F88" w:rsidRDefault="00E11F88">
            <w:pPr>
              <w:rPr>
                <w:highlight w:val="lightGray"/>
              </w:rPr>
              <w:pPrChange w:id="1140" w:author="Chenyu(Cherie) Li" w:date="2021-07-19T17:06:00Z">
                <w:pPr>
                  <w:pStyle w:val="tableNormal0"/>
                  <w:framePr w:wrap="around"/>
                  <w:ind w:left="0"/>
                  <w:jc w:val="center"/>
                </w:pPr>
              </w:pPrChange>
            </w:pPr>
            <w:r w:rsidRPr="00E11F88">
              <w:rPr>
                <w:highlight w:val="lightGray"/>
              </w:rPr>
              <w:t>ci_0.975</w:t>
            </w:r>
          </w:p>
        </w:tc>
      </w:tr>
      <w:tr w:rsidR="00E11F88" w:rsidRPr="00E408F5" w14:paraId="4906043E" w14:textId="77777777" w:rsidTr="00E11F88">
        <w:trPr>
          <w:trHeight w:val="23"/>
        </w:trPr>
        <w:tc>
          <w:tcPr>
            <w:tcW w:w="715" w:type="dxa"/>
            <w:shd w:val="clear" w:color="auto" w:fill="auto"/>
            <w:tcMar>
              <w:top w:w="120" w:type="dxa"/>
              <w:left w:w="120" w:type="dxa"/>
              <w:bottom w:w="120" w:type="dxa"/>
              <w:right w:w="120" w:type="dxa"/>
            </w:tcMar>
            <w:vAlign w:val="center"/>
          </w:tcPr>
          <w:p w14:paraId="0AA907C6" w14:textId="10FC3CA6" w:rsidR="00E11F88" w:rsidRPr="00E11F88" w:rsidRDefault="00E11F88">
            <w:pPr>
              <w:pPrChange w:id="1141" w:author="Chenyu(Cherie) Li" w:date="2021-07-19T17:06:00Z">
                <w:pPr>
                  <w:pStyle w:val="tableNormal0"/>
                  <w:framePr w:wrap="around"/>
                  <w:ind w:left="0"/>
                </w:pPr>
              </w:pPrChange>
            </w:pPr>
            <w:r w:rsidRPr="00E11F88">
              <w:t>0</w:t>
            </w:r>
          </w:p>
        </w:tc>
        <w:tc>
          <w:tcPr>
            <w:tcW w:w="1440" w:type="dxa"/>
            <w:shd w:val="clear" w:color="auto" w:fill="auto"/>
            <w:tcMar>
              <w:top w:w="120" w:type="dxa"/>
              <w:left w:w="120" w:type="dxa"/>
              <w:bottom w:w="120" w:type="dxa"/>
              <w:right w:w="120" w:type="dxa"/>
            </w:tcMar>
            <w:vAlign w:val="center"/>
          </w:tcPr>
          <w:p w14:paraId="119BE923" w14:textId="5CBE1B8D" w:rsidR="00E11F88" w:rsidRPr="00E11F88" w:rsidRDefault="00E11F88">
            <w:pPr>
              <w:pPrChange w:id="1142" w:author="Chenyu(Cherie) Li" w:date="2021-07-19T17:06:00Z">
                <w:pPr>
                  <w:pStyle w:val="tableNormal0"/>
                  <w:framePr w:wrap="around"/>
                  <w:ind w:left="0"/>
                </w:pPr>
              </w:pPrChange>
            </w:pPr>
            <w:r w:rsidRPr="00E11F88">
              <w:t>intercept</w:t>
            </w:r>
          </w:p>
        </w:tc>
        <w:tc>
          <w:tcPr>
            <w:tcW w:w="1080" w:type="dxa"/>
            <w:shd w:val="clear" w:color="auto" w:fill="auto"/>
            <w:tcMar>
              <w:top w:w="120" w:type="dxa"/>
              <w:left w:w="120" w:type="dxa"/>
              <w:bottom w:w="120" w:type="dxa"/>
              <w:right w:w="120" w:type="dxa"/>
            </w:tcMar>
            <w:vAlign w:val="center"/>
          </w:tcPr>
          <w:p w14:paraId="254B8BA7" w14:textId="04E1D3A6" w:rsidR="00E11F88" w:rsidRPr="00E11F88" w:rsidRDefault="00E11F88">
            <w:pPr>
              <w:pPrChange w:id="1143" w:author="Chenyu(Cherie) Li" w:date="2021-07-19T17:06:00Z">
                <w:pPr>
                  <w:pStyle w:val="tableNormal0"/>
                  <w:framePr w:wrap="around"/>
                  <w:ind w:left="0"/>
                </w:pPr>
              </w:pPrChange>
            </w:pPr>
            <w:r w:rsidRPr="00E11F88">
              <w:t>-23.1124</w:t>
            </w:r>
          </w:p>
        </w:tc>
        <w:tc>
          <w:tcPr>
            <w:tcW w:w="1099" w:type="dxa"/>
            <w:shd w:val="clear" w:color="auto" w:fill="auto"/>
            <w:tcMar>
              <w:top w:w="120" w:type="dxa"/>
              <w:left w:w="120" w:type="dxa"/>
              <w:bottom w:w="120" w:type="dxa"/>
              <w:right w:w="120" w:type="dxa"/>
            </w:tcMar>
            <w:vAlign w:val="center"/>
          </w:tcPr>
          <w:p w14:paraId="5E395863" w14:textId="04DDF838" w:rsidR="00E11F88" w:rsidRPr="00E11F88" w:rsidRDefault="00E11F88">
            <w:pPr>
              <w:pPrChange w:id="1144" w:author="Chenyu(Cherie) Li" w:date="2021-07-19T17:06:00Z">
                <w:pPr>
                  <w:pStyle w:val="tableNormal0"/>
                  <w:framePr w:wrap="around"/>
                  <w:ind w:left="0"/>
                </w:pPr>
              </w:pPrChange>
            </w:pPr>
            <w:r w:rsidRPr="00E11F88">
              <w:t>47.2377</w:t>
            </w:r>
          </w:p>
        </w:tc>
        <w:tc>
          <w:tcPr>
            <w:tcW w:w="1168" w:type="dxa"/>
            <w:shd w:val="clear" w:color="auto" w:fill="auto"/>
            <w:tcMar>
              <w:top w:w="120" w:type="dxa"/>
              <w:left w:w="120" w:type="dxa"/>
              <w:bottom w:w="120" w:type="dxa"/>
              <w:right w:w="120" w:type="dxa"/>
            </w:tcMar>
            <w:vAlign w:val="center"/>
          </w:tcPr>
          <w:p w14:paraId="5900BC2F" w14:textId="74BE40EC" w:rsidR="00E11F88" w:rsidRPr="00E11F88" w:rsidRDefault="00E11F88">
            <w:pPr>
              <w:pPrChange w:id="1145" w:author="Chenyu(Cherie) Li" w:date="2021-07-19T17:06:00Z">
                <w:pPr>
                  <w:pStyle w:val="tableNormal0"/>
                  <w:framePr w:wrap="around"/>
                  <w:ind w:left="0"/>
                </w:pPr>
              </w:pPrChange>
            </w:pPr>
            <w:r w:rsidRPr="00E11F88">
              <w:t>0.4892</w:t>
            </w:r>
          </w:p>
        </w:tc>
        <w:tc>
          <w:tcPr>
            <w:tcW w:w="1168" w:type="dxa"/>
            <w:shd w:val="clear" w:color="auto" w:fill="auto"/>
            <w:tcMar>
              <w:top w:w="120" w:type="dxa"/>
              <w:left w:w="120" w:type="dxa"/>
              <w:bottom w:w="120" w:type="dxa"/>
              <w:right w:w="120" w:type="dxa"/>
            </w:tcMar>
            <w:vAlign w:val="center"/>
          </w:tcPr>
          <w:p w14:paraId="0C403856" w14:textId="42F78C46" w:rsidR="00E11F88" w:rsidRPr="00E11F88" w:rsidRDefault="00E11F88">
            <w:pPr>
              <w:pPrChange w:id="1146" w:author="Chenyu(Cherie) Li" w:date="2021-07-19T17:06:00Z">
                <w:pPr>
                  <w:pStyle w:val="tableNormal0"/>
                  <w:framePr w:wrap="around"/>
                  <w:ind w:left="0"/>
                </w:pPr>
              </w:pPrChange>
            </w:pPr>
            <w:r w:rsidRPr="00E11F88">
              <w:t>0.6246</w:t>
            </w:r>
          </w:p>
        </w:tc>
        <w:tc>
          <w:tcPr>
            <w:tcW w:w="1340" w:type="dxa"/>
            <w:shd w:val="clear" w:color="auto" w:fill="auto"/>
            <w:tcMar>
              <w:top w:w="120" w:type="dxa"/>
              <w:left w:w="120" w:type="dxa"/>
              <w:bottom w:w="120" w:type="dxa"/>
              <w:right w:w="120" w:type="dxa"/>
            </w:tcMar>
            <w:vAlign w:val="center"/>
          </w:tcPr>
          <w:p w14:paraId="16BDE5E1" w14:textId="19BC314D" w:rsidR="00E11F88" w:rsidRPr="00E11F88" w:rsidRDefault="00E11F88">
            <w:pPr>
              <w:pPrChange w:id="1147" w:author="Chenyu(Cherie) Li" w:date="2021-07-19T17:06:00Z">
                <w:pPr>
                  <w:pStyle w:val="tableNormal0"/>
                  <w:framePr w:wrap="around"/>
                  <w:ind w:left="0"/>
                </w:pPr>
              </w:pPrChange>
            </w:pPr>
            <w:r w:rsidRPr="00E11F88">
              <w:t>115.6968</w:t>
            </w:r>
          </w:p>
        </w:tc>
        <w:tc>
          <w:tcPr>
            <w:tcW w:w="1340" w:type="dxa"/>
            <w:shd w:val="clear" w:color="auto" w:fill="auto"/>
            <w:tcMar>
              <w:top w:w="120" w:type="dxa"/>
              <w:left w:w="120" w:type="dxa"/>
              <w:bottom w:w="120" w:type="dxa"/>
              <w:right w:w="120" w:type="dxa"/>
            </w:tcMar>
            <w:vAlign w:val="center"/>
          </w:tcPr>
          <w:p w14:paraId="0E28A9C8" w14:textId="0426231E" w:rsidR="00E11F88" w:rsidRPr="00E11F88" w:rsidRDefault="00E11F88">
            <w:pPr>
              <w:pPrChange w:id="1148" w:author="Chenyu(Cherie) Li" w:date="2021-07-19T17:06:00Z">
                <w:pPr>
                  <w:pStyle w:val="tableNormal0"/>
                  <w:framePr w:wrap="around"/>
                  <w:ind w:left="0"/>
                </w:pPr>
              </w:pPrChange>
            </w:pPr>
            <w:r w:rsidRPr="00E11F88">
              <w:t>69.4719</w:t>
            </w:r>
          </w:p>
        </w:tc>
      </w:tr>
      <w:tr w:rsidR="00E11F88" w:rsidRPr="00E408F5" w14:paraId="0576755D" w14:textId="77777777" w:rsidTr="000F0714">
        <w:trPr>
          <w:trHeight w:val="333"/>
        </w:trPr>
        <w:tc>
          <w:tcPr>
            <w:tcW w:w="715" w:type="dxa"/>
            <w:shd w:val="clear" w:color="auto" w:fill="auto"/>
            <w:tcMar>
              <w:top w:w="120" w:type="dxa"/>
              <w:left w:w="120" w:type="dxa"/>
              <w:bottom w:w="120" w:type="dxa"/>
              <w:right w:w="120" w:type="dxa"/>
            </w:tcMar>
            <w:vAlign w:val="center"/>
          </w:tcPr>
          <w:p w14:paraId="06DDAD45" w14:textId="1D6E2988" w:rsidR="00E11F88" w:rsidRPr="00E11F88" w:rsidRDefault="00E11F88">
            <w:pPr>
              <w:pPrChange w:id="1149" w:author="Chenyu(Cherie) Li" w:date="2021-07-19T17:06:00Z">
                <w:pPr>
                  <w:pStyle w:val="tableNormal0"/>
                  <w:framePr w:wrap="around"/>
                  <w:ind w:left="0"/>
                </w:pPr>
              </w:pPrChange>
            </w:pPr>
            <w:r w:rsidRPr="00E11F88">
              <w:t>1</w:t>
            </w:r>
          </w:p>
        </w:tc>
        <w:tc>
          <w:tcPr>
            <w:tcW w:w="1440" w:type="dxa"/>
            <w:shd w:val="clear" w:color="auto" w:fill="auto"/>
            <w:tcMar>
              <w:top w:w="120" w:type="dxa"/>
              <w:left w:w="120" w:type="dxa"/>
              <w:bottom w:w="120" w:type="dxa"/>
              <w:right w:w="120" w:type="dxa"/>
            </w:tcMar>
            <w:vAlign w:val="center"/>
          </w:tcPr>
          <w:p w14:paraId="014CF561" w14:textId="653BECCA" w:rsidR="00E11F88" w:rsidRPr="00E11F88" w:rsidRDefault="00E11F88">
            <w:pPr>
              <w:pPrChange w:id="1150" w:author="Chenyu(Cherie) Li" w:date="2021-07-19T17:06:00Z">
                <w:pPr>
                  <w:pStyle w:val="tableNormal0"/>
                  <w:framePr w:wrap="around"/>
                  <w:ind w:left="0"/>
                </w:pPr>
              </w:pPrChange>
            </w:pPr>
            <w:r w:rsidRPr="00E11F88">
              <w:t>Missing Data</w:t>
            </w:r>
          </w:p>
        </w:tc>
        <w:tc>
          <w:tcPr>
            <w:tcW w:w="1080" w:type="dxa"/>
            <w:shd w:val="clear" w:color="auto" w:fill="auto"/>
            <w:tcMar>
              <w:top w:w="120" w:type="dxa"/>
              <w:left w:w="120" w:type="dxa"/>
              <w:bottom w:w="120" w:type="dxa"/>
              <w:right w:w="120" w:type="dxa"/>
            </w:tcMar>
            <w:vAlign w:val="center"/>
          </w:tcPr>
          <w:p w14:paraId="006E3E65" w14:textId="668135E8" w:rsidR="00E11F88" w:rsidRPr="00E11F88" w:rsidRDefault="00E11F88">
            <w:pPr>
              <w:pPrChange w:id="1151" w:author="Chenyu(Cherie) Li" w:date="2021-07-19T17:06:00Z">
                <w:pPr>
                  <w:pStyle w:val="tableNormal0"/>
                  <w:framePr w:wrap="around"/>
                  <w:ind w:left="0"/>
                </w:pPr>
              </w:pPrChange>
            </w:pPr>
            <w:r w:rsidRPr="00E11F88">
              <w:t>0.0115</w:t>
            </w:r>
          </w:p>
        </w:tc>
        <w:tc>
          <w:tcPr>
            <w:tcW w:w="1099" w:type="dxa"/>
            <w:shd w:val="clear" w:color="auto" w:fill="auto"/>
            <w:tcMar>
              <w:top w:w="120" w:type="dxa"/>
              <w:left w:w="120" w:type="dxa"/>
              <w:bottom w:w="120" w:type="dxa"/>
              <w:right w:w="120" w:type="dxa"/>
            </w:tcMar>
            <w:vAlign w:val="center"/>
          </w:tcPr>
          <w:p w14:paraId="205C45FE" w14:textId="7F3C0F07" w:rsidR="00E11F88" w:rsidRPr="00E11F88" w:rsidRDefault="00E11F88">
            <w:pPr>
              <w:pPrChange w:id="1152" w:author="Chenyu(Cherie) Li" w:date="2021-07-19T17:06:00Z">
                <w:pPr>
                  <w:pStyle w:val="tableNormal0"/>
                  <w:framePr w:wrap="around"/>
                  <w:ind w:left="0"/>
                </w:pPr>
              </w:pPrChange>
            </w:pPr>
            <w:r w:rsidRPr="00E11F88">
              <w:t>0.02344</w:t>
            </w:r>
          </w:p>
        </w:tc>
        <w:tc>
          <w:tcPr>
            <w:tcW w:w="1168" w:type="dxa"/>
            <w:shd w:val="clear" w:color="auto" w:fill="auto"/>
            <w:tcMar>
              <w:top w:w="120" w:type="dxa"/>
              <w:left w:w="120" w:type="dxa"/>
              <w:bottom w:w="120" w:type="dxa"/>
              <w:right w:w="120" w:type="dxa"/>
            </w:tcMar>
            <w:vAlign w:val="center"/>
          </w:tcPr>
          <w:p w14:paraId="0EF5E113" w14:textId="03EF2C06" w:rsidR="00E11F88" w:rsidRPr="00E11F88" w:rsidRDefault="00E11F88">
            <w:pPr>
              <w:pPrChange w:id="1153" w:author="Chenyu(Cherie) Li" w:date="2021-07-19T17:06:00Z">
                <w:pPr>
                  <w:pStyle w:val="tableNormal0"/>
                  <w:framePr w:wrap="around"/>
                  <w:ind w:left="0"/>
                </w:pPr>
              </w:pPrChange>
            </w:pPr>
            <w:r w:rsidRPr="00E11F88">
              <w:t>0.4927</w:t>
            </w:r>
          </w:p>
        </w:tc>
        <w:tc>
          <w:tcPr>
            <w:tcW w:w="1168" w:type="dxa"/>
            <w:shd w:val="clear" w:color="auto" w:fill="auto"/>
            <w:tcMar>
              <w:top w:w="120" w:type="dxa"/>
              <w:left w:w="120" w:type="dxa"/>
              <w:bottom w:w="120" w:type="dxa"/>
              <w:right w:w="120" w:type="dxa"/>
            </w:tcMar>
            <w:vAlign w:val="center"/>
          </w:tcPr>
          <w:p w14:paraId="09C85F26" w14:textId="32E17F00" w:rsidR="00E11F88" w:rsidRPr="00E11F88" w:rsidRDefault="00E11F88">
            <w:pPr>
              <w:pPrChange w:id="1154" w:author="Chenyu(Cherie) Li" w:date="2021-07-19T17:06:00Z">
                <w:pPr>
                  <w:pStyle w:val="tableNormal0"/>
                  <w:framePr w:wrap="around"/>
                  <w:ind w:left="0"/>
                </w:pPr>
              </w:pPrChange>
            </w:pPr>
            <w:r w:rsidRPr="00E11F88">
              <w:t>0.6221</w:t>
            </w:r>
          </w:p>
        </w:tc>
        <w:tc>
          <w:tcPr>
            <w:tcW w:w="1340" w:type="dxa"/>
            <w:shd w:val="clear" w:color="auto" w:fill="auto"/>
            <w:tcMar>
              <w:top w:w="120" w:type="dxa"/>
              <w:left w:w="120" w:type="dxa"/>
              <w:bottom w:w="120" w:type="dxa"/>
              <w:right w:w="120" w:type="dxa"/>
            </w:tcMar>
            <w:vAlign w:val="center"/>
          </w:tcPr>
          <w:p w14:paraId="66F6EA57" w14:textId="484E2056" w:rsidR="00E11F88" w:rsidRPr="00E11F88" w:rsidRDefault="00E11F88">
            <w:pPr>
              <w:pPrChange w:id="1155" w:author="Chenyu(Cherie) Li" w:date="2021-07-19T17:06:00Z">
                <w:pPr>
                  <w:pStyle w:val="tableNormal0"/>
                  <w:framePr w:wrap="around"/>
                  <w:ind w:left="0"/>
                </w:pPr>
              </w:pPrChange>
            </w:pPr>
            <w:r w:rsidRPr="00E11F88">
              <w:t>-0.0343</w:t>
            </w:r>
          </w:p>
        </w:tc>
        <w:tc>
          <w:tcPr>
            <w:tcW w:w="1340" w:type="dxa"/>
            <w:shd w:val="clear" w:color="auto" w:fill="auto"/>
            <w:tcMar>
              <w:top w:w="120" w:type="dxa"/>
              <w:left w:w="120" w:type="dxa"/>
              <w:bottom w:w="120" w:type="dxa"/>
              <w:right w:w="120" w:type="dxa"/>
            </w:tcMar>
            <w:vAlign w:val="center"/>
          </w:tcPr>
          <w:p w14:paraId="2988F046" w14:textId="03FF2004" w:rsidR="00E11F88" w:rsidRPr="00E11F88" w:rsidRDefault="00E11F88">
            <w:pPr>
              <w:pPrChange w:id="1156" w:author="Chenyu(Cherie) Li" w:date="2021-07-19T17:06:00Z">
                <w:pPr>
                  <w:pStyle w:val="tableNormal0"/>
                  <w:framePr w:wrap="around"/>
                  <w:ind w:left="0"/>
                </w:pPr>
              </w:pPrChange>
            </w:pPr>
            <w:r w:rsidRPr="00E11F88">
              <w:t>0.0574</w:t>
            </w:r>
          </w:p>
        </w:tc>
      </w:tr>
    </w:tbl>
    <w:p w14:paraId="031EECF6" w14:textId="7707797C" w:rsidR="000629E8" w:rsidRPr="00F60379" w:rsidRDefault="000629E8" w:rsidP="00440C09">
      <w:pPr>
        <w:rPr>
          <w:lang w:val="fr-FR"/>
        </w:rPr>
        <w:sectPr w:rsidR="000629E8" w:rsidRPr="00F60379" w:rsidSect="00D805D2">
          <w:type w:val="continuous"/>
          <w:pgSz w:w="12240" w:h="15840"/>
          <w:pgMar w:top="1440" w:right="1440" w:bottom="1440" w:left="1440" w:header="720" w:footer="720" w:gutter="0"/>
          <w:cols w:space="720"/>
          <w:docGrid w:linePitch="360"/>
        </w:sectPr>
      </w:pPr>
    </w:p>
    <w:p w14:paraId="0EA1BDE5" w14:textId="1C5850C2" w:rsidR="00DE4A5E" w:rsidRDefault="00DE4A5E">
      <w:pPr>
        <w:pPrChange w:id="1157" w:author="Chenyu(Cherie) Li" w:date="2021-07-19T17:06:00Z">
          <w:pPr>
            <w:pStyle w:val="Heading1"/>
          </w:pPr>
        </w:pPrChange>
      </w:pPr>
      <w:bookmarkStart w:id="1158" w:name="_Toc48819130"/>
      <w:bookmarkStart w:id="1159" w:name="_Toc48819290"/>
      <w:r>
        <w:lastRenderedPageBreak/>
        <w:t>Discussion</w:t>
      </w:r>
      <w:bookmarkEnd w:id="1158"/>
      <w:bookmarkEnd w:id="1159"/>
    </w:p>
    <w:p w14:paraId="77DF5A61" w14:textId="332BABB9" w:rsidR="00A97243" w:rsidRPr="00A97243" w:rsidRDefault="00E82952">
      <w:pPr>
        <w:pPrChange w:id="1160" w:author="Chenyu(Cherie) Li" w:date="2021-07-19T17:06:00Z">
          <w:pPr>
            <w:pStyle w:val="Heading3"/>
          </w:pPr>
        </w:pPrChange>
      </w:pPr>
      <w:bookmarkStart w:id="1161" w:name="_Toc48819131"/>
      <w:bookmarkStart w:id="1162" w:name="_Toc48819291"/>
      <w:r>
        <w:t>Main findings</w:t>
      </w:r>
      <w:bookmarkEnd w:id="1161"/>
      <w:bookmarkEnd w:id="1162"/>
    </w:p>
    <w:p w14:paraId="2281937E" w14:textId="7E8D8DFB" w:rsidR="002418F5" w:rsidRDefault="49140691" w:rsidP="00440C09">
      <w:r w:rsidRPr="00586FF1">
        <w:t xml:space="preserve">Multiple guidelines </w:t>
      </w:r>
      <w:r w:rsidR="00D8188F">
        <w:t xml:space="preserve">were </w:t>
      </w:r>
      <w:r w:rsidRPr="00586FF1">
        <w:t>published for how real-world data should be analyzed</w:t>
      </w:r>
      <w:r w:rsidR="00E81F57">
        <w:t xml:space="preserve"> </w:t>
      </w:r>
      <w:r w:rsidR="00E81F57">
        <w:fldChar w:fldCharType="begin">
          <w:fldData xml:space="preserve">PEVuZE5vdGU+PENpdGU+PEF1dGhvcj5GREE8L0F1dGhvcj48WWVhcj4yMDE5PC9ZZWFyPjxSZWNO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=
</w:fldData>
        </w:fldChar>
      </w:r>
      <w:r w:rsidR="004C5AFD">
        <w:instrText xml:space="preserve"> ADDIN EN.CITE </w:instrText>
      </w:r>
      <w:r w:rsidR="004C5AFD">
        <w:fldChar w:fldCharType="begin">
          <w:fldData xml:space="preserve">PEVuZE5vdGU+PENpdGU+PEF1dGhvcj5GREE8L0F1dGhvcj48WWVhcj4yMDE5PC9ZZWFyPjxSZWNO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=
</w:fldData>
        </w:fldChar>
      </w:r>
      <w:r w:rsidR="004C5AFD">
        <w:instrText xml:space="preserve"> ADDIN EN.CITE.DATA </w:instrText>
      </w:r>
      <w:r w:rsidR="004C5AFD">
        <w:fldChar w:fldCharType="end"/>
      </w:r>
      <w:r w:rsidR="00E81F57">
        <w:fldChar w:fldCharType="separate"/>
      </w:r>
      <w:r w:rsidR="004C5AFD">
        <w:rPr>
          <w:noProof/>
        </w:rPr>
        <w:t>[14-17 26 32]</w:t>
      </w:r>
      <w:r w:rsidR="00E81F57">
        <w:fldChar w:fldCharType="end"/>
      </w:r>
      <w:r w:rsidR="00E81F57">
        <w:t xml:space="preserve">. </w:t>
      </w:r>
      <w:r w:rsidR="002418F5">
        <w:t>Our results suggest that, while the proportion of target studies using such methods have indeed risen over the past decade (EITHER rising from 10 to 20% OR meta-regression coefficient), even with the upper bound of the confidence interval, the actual rate is below 50% of studies.</w:t>
      </w:r>
    </w:p>
    <w:p w14:paraId="59A42733" w14:textId="1E80000B" w:rsidR="00D8188F" w:rsidRDefault="3CAE14AD" w:rsidP="00440C09">
      <w:r>
        <w:t xml:space="preserve">He </w:t>
      </w:r>
      <w:proofErr w:type="gramStart"/>
      <w:r>
        <w:t>estimate</w:t>
      </w:r>
      <w:proofErr w:type="gramEnd"/>
      <w:r>
        <w:t xml:space="preserve"> would be about 40%.</w:t>
      </w:r>
    </w:p>
    <w:p w14:paraId="0EF9219D" w14:textId="63449078" w:rsidR="00D8188F" w:rsidRDefault="00D8188F" w:rsidP="00440C09">
      <w:r>
        <w:t xml:space="preserve">We believe our estimates are reliable and our conclusion, indeed, so. First, we took a novel sampling approach to the scoping review. Since our goal was a proportion of articles, such a sample approach is justified. </w:t>
      </w:r>
    </w:p>
    <w:p w14:paraId="7F3BA349" w14:textId="19F0668B" w:rsidR="00BC4109" w:rsidRDefault="00867E25" w:rsidP="00440C09">
      <w:r w:rsidRPr="6C53F5F0">
        <w:t xml:space="preserve">We biased our eligibility criteria to include studies that we would expect would use such methods. For instance, we did not exclude </w:t>
      </w:r>
      <w:commentRangeStart w:id="1163"/>
      <w:r w:rsidR="00410F67">
        <w:t>seven</w:t>
      </w:r>
      <w:r w:rsidRPr="6C53F5F0">
        <w:t xml:space="preserve"> papers </w:t>
      </w:r>
      <w:commentRangeEnd w:id="1163"/>
      <w:r w:rsidR="00A04C26">
        <w:rPr>
          <w:rStyle w:val="CommentReference"/>
          <w:rFonts w:eastAsia="Times New Roman" w:cs="Times New Roman"/>
        </w:rPr>
        <w:commentReference w:id="1163"/>
      </w:r>
      <w:r w:rsidRPr="6C53F5F0">
        <w:t>that used data from the National Trauma Data Bank (NTDB),</w:t>
      </w:r>
      <w:r w:rsidRPr="00867E25">
        <w:t xml:space="preserve"> </w:t>
      </w:r>
      <w:r w:rsidR="00C21247">
        <w:fldChar w:fldCharType="begin">
          <w:fldData xml:space="preserve">PEVuZE5vdGU+PENpdGU+PEF1dGhvcj5Db29rPC9BdXRob3I+PFllYXI+MjAxODwvWWVhcj48UmVj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</w:fldData>
        </w:fldChar>
      </w:r>
      <w:r w:rsidR="003811BF">
        <w:instrText xml:space="preserve"> ADDIN EN.CITE </w:instrText>
      </w:r>
      <w:r w:rsidR="003811BF">
        <w:fldChar w:fldCharType="begin">
          <w:fldData xml:space="preserve">PEVuZE5vdGU+PENpdGU+PEF1dGhvcj5Db29rPC9BdXRob3I+PFllYXI+MjAxODwvWWVhcj48UmVj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</w:fldData>
        </w:fldChar>
      </w:r>
      <w:r w:rsidR="003811BF">
        <w:instrText xml:space="preserve"> ADDIN EN.CITE.DATA </w:instrText>
      </w:r>
      <w:r w:rsidR="003811BF">
        <w:fldChar w:fldCharType="end"/>
      </w:r>
      <w:r w:rsidR="00C21247">
        <w:fldChar w:fldCharType="separate"/>
      </w:r>
      <w:r w:rsidR="003811BF">
        <w:rPr>
          <w:noProof/>
        </w:rPr>
        <w:t>[44-52]</w:t>
      </w:r>
      <w:r w:rsidR="00C21247">
        <w:fldChar w:fldCharType="end"/>
      </w:r>
      <w:r w:rsidR="00FF55D7">
        <w:t xml:space="preserve"> </w:t>
      </w:r>
      <w:r w:rsidR="00B4334D" w:rsidRPr="6C53F5F0">
        <w:t>a large national database that attracts many researchers doing data analytic methodology related studies</w:t>
      </w:r>
      <w:r w:rsidR="00D0333C" w:rsidRPr="6C53F5F0">
        <w:t>, the data were routinely collected</w:t>
      </w:r>
      <w:r w:rsidR="00C54EFF">
        <w:t xml:space="preserve"> and</w:t>
      </w:r>
      <w:r w:rsidR="00467932">
        <w:t xml:space="preserve"> collate</w:t>
      </w:r>
      <w:r w:rsidR="00C54EFF">
        <w:t>d</w:t>
      </w:r>
      <w:r w:rsidR="009C3D7E">
        <w:t xml:space="preserve"> </w:t>
      </w:r>
      <w:r w:rsidR="00467932">
        <w:t>from trauma centers and trauma</w:t>
      </w:r>
      <w:r w:rsidR="009C3D7E">
        <w:t xml:space="preserve"> </w:t>
      </w:r>
      <w:r w:rsidR="00467932">
        <w:t xml:space="preserve">systems in the U.S. </w:t>
      </w:r>
      <w:r w:rsidR="00E3530E" w:rsidRPr="00E3530E">
        <w:t xml:space="preserve"> </w:t>
      </w:r>
      <w:r w:rsidR="00E3530E">
        <w:fldChar w:fldCharType="begin">
          <w:fldData xml:space="preserve">PEVuZE5vdGU+PENpdGU+PEF1dGhvcj5Nb29yZTwvQXV0aG9yPjxZZWFyPjIwMDk8L1llYXI+PFJl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</w:fldData>
        </w:fldChar>
      </w:r>
      <w:r w:rsidR="003811BF">
        <w:instrText xml:space="preserve"> ADDIN EN.CITE </w:instrText>
      </w:r>
      <w:r w:rsidR="003811BF">
        <w:fldChar w:fldCharType="begin">
          <w:fldData xml:space="preserve">PEVuZE5vdGU+PENpdGU+PEF1dGhvcj5Nb29yZTwvQXV0aG9yPjxZZWFyPjIwMDk8L1llYXI+PFJl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</w:fldData>
        </w:fldChar>
      </w:r>
      <w:r w:rsidR="003811BF">
        <w:instrText xml:space="preserve"> ADDIN EN.CITE.DATA </w:instrText>
      </w:r>
      <w:r w:rsidR="003811BF">
        <w:fldChar w:fldCharType="end"/>
      </w:r>
      <w:r w:rsidR="00E3530E">
        <w:fldChar w:fldCharType="separate"/>
      </w:r>
      <w:r w:rsidR="00197DAD">
        <w:rPr>
          <w:noProof/>
        </w:rPr>
        <w:t>[53-55]</w:t>
      </w:r>
      <w:r w:rsidR="00E3530E">
        <w:fldChar w:fldCharType="end"/>
      </w:r>
      <w:r w:rsidR="00E3530E">
        <w:t xml:space="preserve"> </w:t>
      </w:r>
      <w:r w:rsidR="00FF2717">
        <w:t xml:space="preserve"> </w:t>
      </w:r>
      <w:r w:rsidR="002A57A7">
        <w:t xml:space="preserve">However, </w:t>
      </w:r>
      <w:r w:rsidR="00E90BBF">
        <w:t xml:space="preserve">the </w:t>
      </w:r>
      <w:r w:rsidR="00E27730">
        <w:t xml:space="preserve">number of </w:t>
      </w:r>
      <w:r w:rsidR="00705021">
        <w:t>studies</w:t>
      </w:r>
      <w:r w:rsidR="00E27730">
        <w:t xml:space="preserve"> </w:t>
      </w:r>
      <w:r w:rsidR="002A57A7">
        <w:t>handled missing data</w:t>
      </w:r>
      <w:r w:rsidR="00E27730">
        <w:t xml:space="preserve"> is </w:t>
      </w:r>
      <w:r w:rsidR="002A57A7">
        <w:t>still low</w:t>
      </w:r>
      <w:r w:rsidR="008A6642">
        <w:t>.</w:t>
      </w:r>
      <w:r w:rsidR="00E27730">
        <w:t xml:space="preserve"> </w:t>
      </w:r>
      <w:r w:rsidR="008A6642">
        <w:t>A</w:t>
      </w:r>
      <w:r w:rsidR="00E27730">
        <w:t xml:space="preserve"> review in 201</w:t>
      </w:r>
      <w:r w:rsidR="00D75C98">
        <w:t>1</w:t>
      </w:r>
      <w:r w:rsidR="005C7393">
        <w:t xml:space="preserve"> </w:t>
      </w:r>
      <w:r w:rsidR="00F8403A">
        <w:t>claims 10 % of articles used NTDB data handled missing data</w:t>
      </w:r>
      <w:r w:rsidR="00E27730">
        <w:t xml:space="preserve"> </w:t>
      </w:r>
      <w:r w:rsidR="00E27730">
        <w:fldChar w:fldCharType="begin">
          <w:fldData xml:space="preserve">PEVuZE5vdGU+PENpdGU+PEF1dGhvcj5IYWlkZXI8L0F1dGhvcj48WWVhcj4yMDEyPC9ZZWFyPjxS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</w:fldData>
        </w:fldChar>
      </w:r>
      <w:r w:rsidR="00197DAD">
        <w:instrText xml:space="preserve"> ADDIN EN.CITE </w:instrText>
      </w:r>
      <w:r w:rsidR="00197DAD">
        <w:fldChar w:fldCharType="begin">
          <w:fldData xml:space="preserve">PEVuZE5vdGU+PENpdGU+PEF1dGhvcj5IYWlkZXI8L0F1dGhvcj48WWVhcj4yMDEyPC9ZZWFyPjxS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</w:fldData>
        </w:fldChar>
      </w:r>
      <w:r w:rsidR="00197DAD">
        <w:instrText xml:space="preserve"> ADDIN EN.CITE.DATA </w:instrText>
      </w:r>
      <w:r w:rsidR="00197DAD">
        <w:fldChar w:fldCharType="end"/>
      </w:r>
      <w:r w:rsidR="00E27730">
        <w:fldChar w:fldCharType="separate"/>
      </w:r>
      <w:r w:rsidR="00197DAD">
        <w:rPr>
          <w:noProof/>
        </w:rPr>
        <w:t>[56]</w:t>
      </w:r>
      <w:r w:rsidR="00E27730">
        <w:fldChar w:fldCharType="end"/>
      </w:r>
      <w:r w:rsidR="00243CC8">
        <w:t xml:space="preserve">, </w:t>
      </w:r>
      <w:r w:rsidR="00BC4109">
        <w:t xml:space="preserve">after almost 10 years, in our research 2 of </w:t>
      </w:r>
      <w:proofErr w:type="gramStart"/>
      <w:r w:rsidR="00BC4109">
        <w:t>those research</w:t>
      </w:r>
      <w:proofErr w:type="gramEnd"/>
      <w:r w:rsidR="00BC4109">
        <w:t xml:space="preserve"> handled missing data, and 4 mentioned missing data in limitation, only 1 used method suggested for Real-World Data.</w:t>
      </w:r>
    </w:p>
    <w:p w14:paraId="66DD00E9" w14:textId="7B3B4073" w:rsidR="009D672A" w:rsidRDefault="00BC4109" w:rsidP="00440C09">
      <w:pPr>
        <w:rPr>
          <w:noProof/>
        </w:rPr>
        <w:sectPr w:rsidR="009D672A" w:rsidSect="005E68B1">
          <w:pgSz w:w="12240" w:h="15840"/>
          <w:pgMar w:top="1440" w:right="1440" w:bottom="1440" w:left="1440" w:header="720" w:footer="720" w:gutter="0"/>
          <w:cols w:space="720"/>
          <w:docGrid w:linePitch="360"/>
        </w:sectPr>
      </w:pPr>
      <w:r>
        <w:t xml:space="preserve">Third, we had 2 readers for judging inclusion/exclusion and determining the methods used within each included article. Our inter-rater reliabilities were 0.95 with agreement of  98%  and 0.97 with agreement of  99%, both well above the kappa of .80 used as the practical threshold. </w:t>
      </w:r>
      <w:r>
        <w:fldChar w:fldCharType="begin"/>
      </w:r>
      <w:r w:rsidR="00197DAD">
        <w:instrText xml:space="preserve"> ADDIN EN.CITE &lt;EndNote&gt;&lt;Cite&gt;&lt;Author&gt;McHugh&lt;/Author&gt;&lt;Year&gt;2012&lt;/Year&gt;&lt;RecNum&gt;1196&lt;/RecNum&gt;&lt;DisplayText&gt;[39]&lt;/DisplayText&gt;&lt;record&gt;&lt;rec-number&gt;1196&lt;/rec-number&gt;&lt;foreign-keys&gt;&lt;key app="EN" db-id="wzpv2ppvtpz2foedrep5pvddrz5tx2a55ptt" timestamp="1597168673"&gt;1196&lt;/key&gt;&lt;/foreign-keys&gt;&lt;ref-type name="Journal Article"&gt;17&lt;/ref-type&gt;&lt;contributors&gt;&lt;authors&gt;&lt;author&gt;McHugh, M. L.&lt;/author&gt;&lt;/authors&gt;&lt;/contributors&gt;&lt;auth-address&gt;Department of Nursing, National University, Aero Court, San Diego, California, USA. mchugh8688@gmail.com&lt;/auth-address&gt;&lt;titles&gt;&lt;title&gt;Interrater reliability: the kappa statistic&lt;/title&gt;&lt;secondary-title&gt;Biochem Med (Zagreb)&lt;/secondary-title&gt;&lt;/titles&gt;&lt;periodical&gt;&lt;full-title&gt;Biochem Med (Zagreb)&lt;/full-title&gt;&lt;/periodical&gt;&lt;pages&gt;276-82&lt;/pages&gt;&lt;volume&gt;22&lt;/volume&gt;&lt;number&gt;3&lt;/number&gt;&lt;edition&gt;2012/10/25&lt;/edition&gt;&lt;keywords&gt;&lt;keyword&gt;*Data Interpretation, Statistical&lt;/keyword&gt;&lt;keyword&gt;Observer Variation&lt;/keyword&gt;&lt;keyword&gt;Reproducibility of Results&lt;/keyword&gt;&lt;/keywords&gt;&lt;dates&gt;&lt;year&gt;2012&lt;/year&gt;&lt;/dates&gt;&lt;isbn&gt;1330-0962 (Print)&amp;#xD;1330-0962&lt;/isbn&gt;&lt;accession-num&gt;23092060&lt;/accession-num&gt;&lt;urls&gt;&lt;related-urls&gt;&lt;url&gt;https://www.biochemia-medica.com/assets/images/upload/xml_tif/McHugh_ML_Interrater_reliability.pdf&lt;/url&gt;&lt;/related-urls&gt;&lt;/urls&gt;&lt;custom2&gt;PMC3900052&lt;/custom2&gt;&lt;remote-database-provider&gt;NLM&lt;/remote-database-provider&gt;&lt;language&gt;eng&lt;/language&gt;&lt;/record&gt;&lt;/Cite&gt;&lt;/EndNote&gt;</w:instrText>
      </w:r>
      <w:r>
        <w:fldChar w:fldCharType="separate"/>
      </w:r>
      <w:r w:rsidR="00197DAD">
        <w:rPr>
          <w:noProof/>
        </w:rPr>
        <w:t>[39]</w:t>
      </w:r>
      <w:r>
        <w:fldChar w:fldCharType="end"/>
      </w:r>
    </w:p>
    <w:p w14:paraId="570282F3" w14:textId="744D42F5" w:rsidR="4589B54D" w:rsidRDefault="0064419E" w:rsidP="00440C09">
      <w:r>
        <w:rPr>
          <w:rFonts w:hint="eastAsia"/>
          <w:color w:val="000000"/>
          <w:shd w:val="clear" w:color="auto" w:fill="FFFFFF"/>
        </w:rPr>
        <w:t>O</w:t>
      </w:r>
      <w:r>
        <w:rPr>
          <w:color w:val="000000"/>
          <w:shd w:val="clear" w:color="auto" w:fill="FFFFFF"/>
        </w:rPr>
        <w:t xml:space="preserve">ne of the major challenges in the analysis of </w:t>
      </w:r>
      <w:r>
        <w:rPr>
          <w:rFonts w:hint="eastAsia"/>
          <w:color w:val="000000"/>
          <w:shd w:val="clear" w:color="auto" w:fill="FFFFFF"/>
        </w:rPr>
        <w:t>EHRs</w:t>
      </w:r>
      <w:r>
        <w:rPr>
          <w:color w:val="000000"/>
          <w:shd w:val="clear" w:color="auto" w:fill="FFFFFF"/>
        </w:rPr>
        <w:t xml:space="preserve"> is the </w:t>
      </w:r>
      <w:r>
        <w:rPr>
          <w:rFonts w:hint="eastAsia"/>
          <w:color w:val="000000"/>
          <w:shd w:val="clear" w:color="auto" w:fill="FFFFFF"/>
        </w:rPr>
        <w:t>missing</w:t>
      </w:r>
      <w:r>
        <w:rPr>
          <w:color w:val="000000"/>
          <w:shd w:val="clear" w:color="auto" w:fill="FFFFFF"/>
        </w:rPr>
        <w:t xml:space="preserve"> data problem </w:t>
      </w:r>
      <w:r>
        <w:rPr>
          <w:color w:val="000000"/>
          <w:shd w:val="clear" w:color="auto" w:fill="FFFFFF"/>
        </w:rPr>
        <w:fldChar w:fldCharType="begin">
          <w:fldData xml:space="preserve">PEVuZE5vdGU+PENpdGU+PEF1dGhvcj5CYXlsZXk8L0F1dGhvcj48WWVhcj4yMDEzPC9ZZWFyPjxS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</w:fldData>
        </w:fldChar>
      </w:r>
      <w:r w:rsidR="00197DAD">
        <w:rPr>
          <w:color w:val="000000"/>
          <w:shd w:val="clear" w:color="auto" w:fill="FFFFFF"/>
        </w:rPr>
        <w:instrText xml:space="preserve"> ADDIN EN.CITE </w:instrText>
      </w:r>
      <w:r w:rsidR="00197DAD">
        <w:rPr>
          <w:color w:val="000000"/>
          <w:shd w:val="clear" w:color="auto" w:fill="FFFFFF"/>
        </w:rPr>
        <w:fldChar w:fldCharType="begin">
          <w:fldData xml:space="preserve">PEVuZE5vdGU+PENpdGU+PEF1dGhvcj5CYXlsZXk8L0F1dGhvcj48WWVhcj4yMDEzPC9ZZWFyPjxS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</w:fldData>
        </w:fldChar>
      </w:r>
      <w:r w:rsidR="00197DAD">
        <w:rPr>
          <w:color w:val="000000"/>
          <w:shd w:val="clear" w:color="auto" w:fill="FFFFFF"/>
        </w:rPr>
        <w:instrText xml:space="preserve"> ADDIN EN.CITE.DATA </w:instrText>
      </w:r>
      <w:r w:rsidR="00197DAD">
        <w:rPr>
          <w:color w:val="000000"/>
          <w:shd w:val="clear" w:color="auto" w:fill="FFFFFF"/>
        </w:rPr>
      </w:r>
      <w:r w:rsidR="00197DAD">
        <w:rPr>
          <w:color w:val="000000"/>
          <w:shd w:val="clear" w:color="auto" w:fill="FFFFFF"/>
        </w:rPr>
        <w:fldChar w:fldCharType="end"/>
      </w:r>
      <w:r>
        <w:rPr>
          <w:color w:val="000000"/>
          <w:shd w:val="clear" w:color="auto" w:fill="FFFFFF"/>
        </w:rPr>
      </w:r>
      <w:r>
        <w:rPr>
          <w:color w:val="000000"/>
          <w:shd w:val="clear" w:color="auto" w:fill="FFFFFF"/>
        </w:rPr>
        <w:fldChar w:fldCharType="separate"/>
      </w:r>
      <w:r w:rsidR="00197DAD">
        <w:rPr>
          <w:noProof/>
          <w:color w:val="000000"/>
          <w:shd w:val="clear" w:color="auto" w:fill="FFFFFF"/>
        </w:rPr>
        <w:t>[19 57]</w:t>
      </w:r>
      <w:r>
        <w:rPr>
          <w:color w:val="000000"/>
          <w:shd w:val="clear" w:color="auto" w:fill="FFFFFF"/>
        </w:rPr>
        <w:fldChar w:fldCharType="end"/>
      </w:r>
      <w:r>
        <w:rPr>
          <w:color w:val="000000"/>
          <w:shd w:val="clear" w:color="auto" w:fill="FFFFFF"/>
        </w:rPr>
        <w:t>.</w:t>
      </w:r>
      <w:r w:rsidRPr="00B66B8B">
        <w:t xml:space="preserve"> </w:t>
      </w:r>
      <w:r w:rsidR="00233D42" w:rsidRPr="00233D42">
        <w:t xml:space="preserve">Forty-two included papers mentioned the missing data issue in the data cleaning or limitation session. </w:t>
      </w:r>
      <w:r w:rsidR="00233D42" w:rsidRPr="00233D42">
        <w:lastRenderedPageBreak/>
        <w:t xml:space="preserve">However, only 15 of them handled the missing data. The estimated proportions of papers handled missing data problem </w:t>
      </w:r>
      <w:proofErr w:type="gramStart"/>
      <w:r w:rsidR="00233D42" w:rsidRPr="00233D42">
        <w:t>are  0.</w:t>
      </w:r>
      <w:r w:rsidR="003811BF">
        <w:t>4</w:t>
      </w:r>
      <w:proofErr w:type="gramEnd"/>
      <w:r w:rsidR="00233D42" w:rsidRPr="00233D42">
        <w:t xml:space="preserve"> (</w:t>
      </w:r>
      <w:r w:rsidR="00967188">
        <w:t>0.24</w:t>
      </w:r>
      <w:r w:rsidR="00233D42" w:rsidRPr="00233D42">
        <w:t>,0.</w:t>
      </w:r>
      <w:r w:rsidR="00967188">
        <w:t>56</w:t>
      </w:r>
      <w:r w:rsidR="00233D42" w:rsidRPr="00233D42">
        <w:t>), 0.2</w:t>
      </w:r>
      <w:r w:rsidR="00967188">
        <w:t>3</w:t>
      </w:r>
      <w:r w:rsidR="00233D42" w:rsidRPr="00233D42">
        <w:t>(0</w:t>
      </w:r>
      <w:r w:rsidR="00967188">
        <w:t>.09</w:t>
      </w:r>
      <w:r w:rsidR="00233D42" w:rsidRPr="00233D42">
        <w:t>,0.</w:t>
      </w:r>
      <w:r w:rsidR="00967188">
        <w:t>37</w:t>
      </w:r>
      <w:r w:rsidR="00233D42" w:rsidRPr="00233D42">
        <w:t>), and 0.</w:t>
      </w:r>
      <w:r w:rsidR="00BA6D2E">
        <w:t>14</w:t>
      </w:r>
      <w:r w:rsidR="00233D42" w:rsidRPr="00233D42">
        <w:t xml:space="preserve"> (0.03,0.</w:t>
      </w:r>
      <w:r w:rsidR="00BA6D2E">
        <w:t>26</w:t>
      </w:r>
      <w:r w:rsidR="00233D42" w:rsidRPr="00233D42">
        <w:t xml:space="preserve">) in 2017, 2018, and 2019, respectively. If the missingness is Missing at Completely at Random (MCAR) or </w:t>
      </w:r>
      <w:proofErr w:type="gramStart"/>
      <w:r w:rsidR="00233D42" w:rsidRPr="00233D42">
        <w:t>Missing</w:t>
      </w:r>
      <w:proofErr w:type="gramEnd"/>
      <w:r w:rsidR="00233D42" w:rsidRPr="00233D42">
        <w:t xml:space="preserve"> at Random (MAR), the probability of missing </w:t>
      </w:r>
      <w:proofErr w:type="spellStart"/>
      <w:r w:rsidR="00233D42" w:rsidRPr="00233D42">
        <w:t>recod</w:t>
      </w:r>
      <w:proofErr w:type="spellEnd"/>
      <w:r w:rsidR="00233D42" w:rsidRPr="00233D42">
        <w:t xml:space="preserve"> is independent of observed data or outcome measurements, dropping the whole record with missing elements would not influence the estimator. However, many papers included in this review drop the missing records directly without giving proof of </w:t>
      </w:r>
      <w:proofErr w:type="gramStart"/>
      <w:r w:rsidR="00233D42" w:rsidRPr="00233D42">
        <w:t>MCAR  or</w:t>
      </w:r>
      <w:proofErr w:type="gramEnd"/>
      <w:r w:rsidR="00233D42" w:rsidRPr="00233D42">
        <w:t xml:space="preserve"> MAR in a multivariate analysis. As a result, observations with missing values may lead to a biased result.</w:t>
      </w:r>
    </w:p>
    <w:p w14:paraId="5BEF527B" w14:textId="58EDED35" w:rsidR="00AE7C35" w:rsidRPr="001F3CC6" w:rsidRDefault="000D0826" w:rsidP="00440C09">
      <w:r w:rsidRPr="001F3CC6">
        <w:t>Real-</w:t>
      </w:r>
      <w:r w:rsidR="3E7CFF90" w:rsidRPr="001F3CC6">
        <w:t xml:space="preserve">world </w:t>
      </w:r>
      <w:r w:rsidRPr="001F3CC6">
        <w:t>Methods we defined contains a list of methods that could analyze the causal effects of observed data</w:t>
      </w:r>
      <w:r w:rsidR="00EB2E03" w:rsidRPr="001F3CC6">
        <w:t>, and m</w:t>
      </w:r>
      <w:r w:rsidRPr="001F3CC6">
        <w:t>achine learning methods with proper causal inference.</w:t>
      </w:r>
      <w:r w:rsidRPr="001F3CC6">
        <w:fldChar w:fldCharType="begin"/>
      </w:r>
      <w:r w:rsidRPr="001F3CC6">
        <w:instrText xml:space="preserve"> ADDIN EN.CITE &lt;EndNote&gt;&lt;Cite&gt;&lt;Author&gt;FDA&lt;/Author&gt;&lt;Year&gt;2019&lt;/Year&gt;&lt;RecNum&gt;67&lt;/RecNum&gt;&lt;DisplayText&gt;[32]&lt;/DisplayText&gt;&lt;record&gt;&lt;rec-number&gt;67&lt;/rec-number&gt;&lt;foreign-keys&gt;&lt;key app="EN" db-id="wzpv2ppvtpz2foedrep5pvddrz5tx2a55ptt" timestamp="1597063434"&gt;67&lt;/key&gt;&lt;/foreign-keys&gt;&lt;ref-type name="Online Multimedia"&gt;48&lt;/ref-type&gt;&lt;contributors&gt;&lt;authors&gt;&lt;author&gt;FDA&lt;/author&gt;&lt;/authors&gt;&lt;/contributors&gt;&lt;titles&gt;&lt;title&gt;Developing Real-World Data and Evidence to Support Regulatory Decision-Making&lt;/title&gt;&lt;/titles&gt;&lt;keywords&gt;&lt;keyword&gt;RWD&lt;/keyword&gt;&lt;/keywords&gt;&lt;dates&gt;&lt;year&gt;2019&lt;/year&gt;&lt;pub-dates&gt;&lt;date&gt;August 11th, 2020&lt;/date&gt;&lt;/pub-dates&gt;&lt;/dates&gt;&lt;urls&gt;&lt;related-urls&gt;&lt;url&gt;https://www.fda.gov/drugs/regulatory-science-research-and-education/developing-real-world-data-and-evidence-support-regulatory-decision-making-10032019-10032019&lt;/url&gt;&lt;url&gt;https://healthpolicy.duke.edu/events/developing-real-world-data-and-evidence-support-regulatory-decision-making&lt;/url&gt;&lt;/related-urls&gt;&lt;/urls&gt;&lt;access-date&gt;Augulst 10th, 2020&lt;/access-date&gt;&lt;/record&gt;&lt;/Cite&gt;&lt;/EndNote&gt;</w:instrText>
      </w:r>
      <w:r w:rsidRPr="001F3CC6">
        <w:fldChar w:fldCharType="separate"/>
      </w:r>
      <w:r w:rsidR="003E165E" w:rsidRPr="001F3CC6">
        <w:rPr>
          <w:noProof/>
        </w:rPr>
        <w:t>[32]</w:t>
      </w:r>
      <w:r w:rsidRPr="001F3CC6">
        <w:fldChar w:fldCharType="end"/>
      </w:r>
      <w:r w:rsidRPr="001F3CC6">
        <w:t xml:space="preserve"> </w:t>
      </w:r>
      <w:r w:rsidR="00493CBC" w:rsidRPr="001F3CC6">
        <w:t>Causal</w:t>
      </w:r>
      <w:r w:rsidR="007E2979" w:rsidRPr="001F3CC6">
        <w:t xml:space="preserve"> inference is constrained by the assumptions made in the design and analysis of the research and this is especially evident when dealing with data on clinical health. </w:t>
      </w:r>
      <w:r w:rsidRPr="001F3CC6">
        <w:fldChar w:fldCharType="begin"/>
      </w:r>
      <w:r w:rsidRPr="001F3CC6">
        <w:instrText xml:space="preserve"> ADDIN EN.CITE &lt;EndNote&gt;&lt;Cite&gt;&lt;Author&gt;MIT&lt;/Author&gt;&lt;Year&gt;2016&lt;/Year&gt;&lt;RecNum&gt;53&lt;/RecNum&gt;&lt;DisplayText&gt;[20]&lt;/DisplayText&gt;&lt;record&gt;&lt;rec-number&gt;53&lt;/rec-number&gt;&lt;foreign-keys&gt;&lt;key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Pr="001F3CC6">
        <w:fldChar w:fldCharType="separate"/>
      </w:r>
      <w:r w:rsidR="005E1A79" w:rsidRPr="001F3CC6">
        <w:rPr>
          <w:noProof/>
        </w:rPr>
        <w:t>[20]</w:t>
      </w:r>
      <w:r w:rsidRPr="001F3CC6">
        <w:fldChar w:fldCharType="end"/>
      </w:r>
      <w:r w:rsidR="006D7699" w:rsidRPr="001F3CC6">
        <w:t xml:space="preserve"> </w:t>
      </w:r>
      <w:r w:rsidR="00F8745B" w:rsidRPr="001F3CC6">
        <w:t>The proportion estimation of papers used RWM in 2018 is 2</w:t>
      </w:r>
      <w:r w:rsidR="00890FDB">
        <w:t>3</w:t>
      </w:r>
      <w:r w:rsidR="00F8745B" w:rsidRPr="001F3CC6">
        <w:t xml:space="preserve">%, an upper bound of </w:t>
      </w:r>
      <w:r w:rsidR="00890FDB">
        <w:t>36</w:t>
      </w:r>
      <w:r w:rsidR="00F8745B" w:rsidRPr="001F3CC6">
        <w:t xml:space="preserve">%, studies used RWM is disappointingly low. </w:t>
      </w:r>
      <w:r w:rsidR="00551447" w:rsidRPr="001F3CC6">
        <w:t xml:space="preserve">EHRs are observational data, from the EHRs the population being studied is the same that is being treated. The evidence generated without proper study design and analysis cannot be interpreted as meaningful information. </w:t>
      </w:r>
      <w:proofErr w:type="gramStart"/>
      <w:r w:rsidR="00551447" w:rsidRPr="001F3CC6">
        <w:t>Thus</w:t>
      </w:r>
      <w:proofErr w:type="gramEnd"/>
      <w:r w:rsidR="00551447" w:rsidRPr="001F3CC6">
        <w:t xml:space="preserve"> it is limited when to inform decision-support. For example, only using linear regression on two variables extracted from EHR did not consider the counterfactual conditions; the result only can be construed as an association of two data variables.</w:t>
      </w:r>
      <w:r w:rsidR="00442BD0" w:rsidRPr="001F3CC6">
        <w:t xml:space="preserve"> To better interpret RWD, investigators need the knowledge of informatics, epidemiology, and statistics is required.</w:t>
      </w:r>
    </w:p>
    <w:p w14:paraId="730518D2" w14:textId="7354B032" w:rsidR="00B840EF" w:rsidRPr="0033495A" w:rsidRDefault="00945A67" w:rsidP="00440C09">
      <w:pPr>
        <w:rPr>
          <w:highlight w:val="yellow"/>
        </w:rPr>
      </w:pPr>
      <w:r w:rsidRPr="001F3CC6">
        <w:t>Sensitivity Analysis seeks to determine the appropriateness of a particular analytic model and consider the impact of the model's conclusions. Sensitivity analysis should be performed after the analytic model was built to validate the study's primary results</w:t>
      </w:r>
      <w:r w:rsidR="00C30E48" w:rsidRPr="001F3CC6">
        <w:fldChar w:fldCharType="begin"/>
      </w:r>
      <w:r w:rsidR="00F52E62" w:rsidRPr="001F3CC6">
        <w:instrText xml:space="preserve"> ADDIN EN.CITE &lt;EndNote&gt;&lt;Cite&gt;&lt;Author&gt;Public Policy Committee&lt;/Author&gt;&lt;Year&gt;2016&lt;/Year&gt;&lt;RecNum&gt;30&lt;/RecNum&gt;&lt;DisplayText&gt;[20 26]&lt;/DisplayText&gt;&lt;record&gt;&lt;rec-number&gt;30&lt;/rec-number&gt;&lt;foreign-keys&gt;&lt;key app="EN" db-id="wzpv2ppvtpz2foedrep5pvddrz5tx2a55ptt" timestamp="1595268216"&gt;30&lt;/key&gt;&lt;/foreign-keys&gt;&lt;ref-type name="Journal Article"&gt;17&lt;/ref-type&gt;&lt;contributors&gt;&lt;authors&gt;&lt;author&gt;Public Policy Committee, International Society of Pharmacoepidemiology&lt;/author&gt;&lt;/authors&gt;&lt;/contributors&gt;&lt;titles&gt;&lt;title&gt;Guidelines for good pharmacoepidemiology practice (GPP)&lt;/title&gt;&lt;secondary-title&gt;Pharmacoepidemiol Drug Saf&lt;/secondary-title&gt;&lt;/titles&gt;&lt;periodical&gt;&lt;full-title&gt;Pharmacoepidemiol Drug Saf&lt;/full-title&gt;&lt;/periodical&gt;&lt;pages&gt;2-10&lt;/pages&gt;&lt;volume&gt;25&lt;/volume&gt;&lt;number&gt;1&lt;/number&gt;&lt;edition&gt;2015/11/06&lt;/edition&gt;&lt;keywords&gt;&lt;keyword&gt;Data Collection&lt;/keyword&gt;&lt;keyword&gt;Data Interpretation, Statistical&lt;/keyword&gt;&lt;keyword&gt;Epidemiologic Methods&lt;/keyword&gt;&lt;keyword&gt;Goals&lt;/keyword&gt;&lt;keyword&gt;Information Storage and Retrieval&lt;/keyword&gt;&lt;keyword&gt;Pharmacoepidemiology/*methods/standards/statistics &amp;amp; numerical data&lt;/keyword&gt;&lt;keyword&gt;*Research Design/standards&lt;/keyword&gt;&lt;keyword&gt;Research Subjects&lt;/keyword&gt;&lt;/keywords&gt;&lt;dates&gt;&lt;year&gt;2016&lt;/year&gt;&lt;pub-dates&gt;&lt;date&gt;Jan&lt;/date&gt;&lt;/pub-dates&gt;&lt;/dates&gt;&lt;isbn&gt;1099-1557 (Electronic)&amp;#xD;1053-8569 (Linking)&lt;/isbn&gt;&lt;accession-num&gt;26537534&lt;/accession-num&gt;&lt;urls&gt;&lt;related-urls&gt;&lt;url&gt;https://www.ncbi.nlm.nih.gov/pubmed/26537534&lt;/url&gt;&lt;/related-urls&gt;&lt;/urls&gt;&lt;electronic-resource-num&gt;10.1002/pds.3891&lt;/electronic-resource-num&gt;&lt;/record&gt;&lt;/Cite&gt;&lt;Cite&gt;&lt;Author&gt;MIT&lt;/Author&gt;&lt;Year&gt;2016&lt;/Year&gt;&lt;RecNum&gt;53&lt;/RecNum&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C30E48" w:rsidRPr="001F3CC6">
        <w:fldChar w:fldCharType="separate"/>
      </w:r>
      <w:r w:rsidR="00F52E62" w:rsidRPr="001F3CC6">
        <w:rPr>
          <w:noProof/>
        </w:rPr>
        <w:t>[20 26]</w:t>
      </w:r>
      <w:r w:rsidR="00C30E48" w:rsidRPr="001F3CC6">
        <w:fldChar w:fldCharType="end"/>
      </w:r>
      <w:r w:rsidR="00280C60" w:rsidRPr="001F3CC6">
        <w:t xml:space="preserve">. </w:t>
      </w:r>
      <w:r w:rsidR="001C2805" w:rsidRPr="001F3CC6">
        <w:t xml:space="preserve">In our results, the </w:t>
      </w:r>
      <w:r w:rsidR="001C2805" w:rsidRPr="001F3CC6">
        <w:lastRenderedPageBreak/>
        <w:t>proportion estimations of studies conducted sensitivity analysis are 0.28(0.</w:t>
      </w:r>
      <w:r w:rsidR="00C171C2">
        <w:t>14</w:t>
      </w:r>
      <w:r w:rsidR="001C2805" w:rsidRPr="001F3CC6">
        <w:t>, 0.</w:t>
      </w:r>
      <w:r w:rsidR="002C0D09">
        <w:t>43</w:t>
      </w:r>
      <w:r w:rsidR="001C2805" w:rsidRPr="001F3CC6">
        <w:t>), 0.0</w:t>
      </w:r>
      <w:r w:rsidR="002C0D09">
        <w:t>8</w:t>
      </w:r>
      <w:r w:rsidR="001C2805" w:rsidRPr="001F3CC6">
        <w:t>(0, 0.</w:t>
      </w:r>
      <w:r w:rsidR="002C0D09">
        <w:t>18</w:t>
      </w:r>
      <w:r w:rsidR="001C2805" w:rsidRPr="001F3CC6">
        <w:t>), 0.</w:t>
      </w:r>
      <w:r w:rsidR="002C0D09">
        <w:t>11</w:t>
      </w:r>
      <w:r w:rsidR="001C2805" w:rsidRPr="001F3CC6">
        <w:t>(0.0</w:t>
      </w:r>
      <w:r w:rsidR="002C0D09">
        <w:t>8</w:t>
      </w:r>
      <w:r w:rsidR="001C2805" w:rsidRPr="001F3CC6">
        <w:t>, 0.</w:t>
      </w:r>
      <w:r w:rsidR="0084420A">
        <w:t>22</w:t>
      </w:r>
      <w:r w:rsidR="001C2805" w:rsidRPr="001F3CC6">
        <w:t xml:space="preserve">) in 2017,2018 and </w:t>
      </w:r>
      <w:proofErr w:type="gramStart"/>
      <w:r w:rsidR="001C2805" w:rsidRPr="001F3CC6">
        <w:t>2019 ,</w:t>
      </w:r>
      <w:proofErr w:type="gramEnd"/>
      <w:r w:rsidR="001C2805" w:rsidRPr="001F3CC6">
        <w:t xml:space="preserve"> respectively. </w:t>
      </w:r>
      <w:commentRangeStart w:id="1164"/>
      <w:r w:rsidR="00D53CAD" w:rsidRPr="0033495A">
        <w:rPr>
          <w:highlight w:val="yellow"/>
        </w:rPr>
        <w:t>STROBE</w:t>
      </w:r>
      <w:r w:rsidR="00B87FEA" w:rsidRPr="0033495A">
        <w:rPr>
          <w:highlight w:val="yellow"/>
        </w:rPr>
        <w:t xml:space="preserve"> guideline which first published in 2007 suggested that </w:t>
      </w:r>
      <w:r w:rsidR="009939D3" w:rsidRPr="0033495A">
        <w:rPr>
          <w:highlight w:val="yellow"/>
        </w:rPr>
        <w:t>observat</w:t>
      </w:r>
      <w:r w:rsidR="00B840EF" w:rsidRPr="0033495A">
        <w:rPr>
          <w:highlight w:val="yellow"/>
        </w:rPr>
        <w:t xml:space="preserve">ional studies should </w:t>
      </w:r>
    </w:p>
    <w:p w14:paraId="1C4F392E" w14:textId="73F40231" w:rsidR="00B840EF" w:rsidRPr="0033495A" w:rsidRDefault="00B840EF" w:rsidP="00440C09">
      <w:pPr>
        <w:rPr>
          <w:highlight w:val="yellow"/>
        </w:rPr>
      </w:pPr>
      <w:r w:rsidRPr="0033495A">
        <w:rPr>
          <w:highlight w:val="yellow"/>
        </w:rPr>
        <w:t>(a) Describe all statistical methods, including those used to control for confounding</w:t>
      </w:r>
    </w:p>
    <w:p w14:paraId="2651538F" w14:textId="77777777" w:rsidR="00B840EF" w:rsidRPr="0033495A" w:rsidRDefault="00B840EF" w:rsidP="00440C09">
      <w:pPr>
        <w:rPr>
          <w:highlight w:val="yellow"/>
        </w:rPr>
      </w:pPr>
      <w:r w:rsidRPr="0033495A">
        <w:rPr>
          <w:highlight w:val="yellow"/>
        </w:rPr>
        <w:t>(b) Describe any methods used to examine subgroups and interactions</w:t>
      </w:r>
    </w:p>
    <w:p w14:paraId="49AE2D7A" w14:textId="77777777" w:rsidR="00C63621" w:rsidRPr="0033495A" w:rsidRDefault="00B840EF" w:rsidP="00440C09">
      <w:pPr>
        <w:rPr>
          <w:highlight w:val="yellow"/>
        </w:rPr>
      </w:pPr>
      <w:r w:rsidRPr="0033495A">
        <w:rPr>
          <w:highlight w:val="yellow"/>
        </w:rPr>
        <w:t>(c) Explain how missing data were addressed</w:t>
      </w:r>
    </w:p>
    <w:p w14:paraId="18FF511F" w14:textId="4647C06F" w:rsidR="00B840EF" w:rsidRPr="0033495A" w:rsidRDefault="00C63621" w:rsidP="00440C09">
      <w:pPr>
        <w:rPr>
          <w:highlight w:val="yellow"/>
        </w:rPr>
      </w:pPr>
      <w:r w:rsidRPr="0033495A">
        <w:rPr>
          <w:highlight w:val="yellow"/>
        </w:rPr>
        <w:t>(d)</w:t>
      </w:r>
    </w:p>
    <w:p w14:paraId="15D7C045" w14:textId="3A138247" w:rsidR="00B840EF" w:rsidRPr="0033495A" w:rsidRDefault="00B840EF">
      <w:pPr>
        <w:rPr>
          <w:highlight w:val="yellow"/>
        </w:rPr>
        <w:pPrChange w:id="1165" w:author="Chenyu(Cherie) Li" w:date="2021-07-19T17:06:00Z">
          <w:pPr>
            <w:pStyle w:val="ListParagraph"/>
            <w:numPr>
              <w:numId w:val="16"/>
            </w:numPr>
            <w:ind w:hanging="360"/>
          </w:pPr>
        </w:pPrChange>
      </w:pPr>
      <w:r w:rsidRPr="0033495A">
        <w:rPr>
          <w:highlight w:val="yellow"/>
        </w:rPr>
        <w:t>Cohort study—If applicable, explain how loss to follow-up was addressed</w:t>
      </w:r>
    </w:p>
    <w:p w14:paraId="102A2541" w14:textId="3F3C12C7" w:rsidR="00B840EF" w:rsidRPr="0033495A" w:rsidRDefault="00B840EF">
      <w:pPr>
        <w:rPr>
          <w:highlight w:val="yellow"/>
        </w:rPr>
        <w:pPrChange w:id="1166" w:author="Chenyu(Cherie) Li" w:date="2021-07-19T17:06:00Z">
          <w:pPr>
            <w:pStyle w:val="ListParagraph"/>
            <w:numPr>
              <w:numId w:val="16"/>
            </w:numPr>
            <w:ind w:hanging="360"/>
          </w:pPr>
        </w:pPrChange>
      </w:pPr>
      <w:r w:rsidRPr="0033495A">
        <w:rPr>
          <w:highlight w:val="yellow"/>
        </w:rPr>
        <w:t xml:space="preserve">Case-control study—If applicable, explain how matching of cases and controls </w:t>
      </w:r>
      <w:proofErr w:type="spellStart"/>
      <w:r w:rsidRPr="0033495A">
        <w:rPr>
          <w:highlight w:val="yellow"/>
        </w:rPr>
        <w:t>wasaddressed</w:t>
      </w:r>
      <w:proofErr w:type="spellEnd"/>
    </w:p>
    <w:p w14:paraId="3BE3E17D" w14:textId="77777777" w:rsidR="00B840EF" w:rsidRPr="0033495A" w:rsidRDefault="00B840EF">
      <w:pPr>
        <w:rPr>
          <w:highlight w:val="yellow"/>
        </w:rPr>
        <w:pPrChange w:id="1167" w:author="Chenyu(Cherie) Li" w:date="2021-07-19T17:06:00Z">
          <w:pPr>
            <w:pStyle w:val="ListParagraph"/>
            <w:numPr>
              <w:numId w:val="16"/>
            </w:numPr>
            <w:ind w:hanging="360"/>
          </w:pPr>
        </w:pPrChange>
      </w:pPr>
      <w:r w:rsidRPr="0033495A">
        <w:rPr>
          <w:highlight w:val="yellow"/>
        </w:rPr>
        <w:t>Cross-sectional study—If applicable, describe analytical methods taking account of</w:t>
      </w:r>
    </w:p>
    <w:p w14:paraId="304E5F10" w14:textId="77777777" w:rsidR="00B840EF" w:rsidRPr="0033495A" w:rsidRDefault="00B840EF">
      <w:pPr>
        <w:rPr>
          <w:highlight w:val="yellow"/>
        </w:rPr>
        <w:pPrChange w:id="1168" w:author="Chenyu(Cherie) Li" w:date="2021-07-19T17:06:00Z">
          <w:pPr>
            <w:pStyle w:val="ListParagraph"/>
            <w:numPr>
              <w:numId w:val="16"/>
            </w:numPr>
            <w:ind w:hanging="360"/>
          </w:pPr>
        </w:pPrChange>
      </w:pPr>
      <w:r w:rsidRPr="0033495A">
        <w:rPr>
          <w:highlight w:val="yellow"/>
        </w:rPr>
        <w:t>sampling strategy</w:t>
      </w:r>
    </w:p>
    <w:p w14:paraId="7DEDDFA0" w14:textId="34545A9F" w:rsidR="002A18B0" w:rsidRPr="0033495A" w:rsidRDefault="00B840EF" w:rsidP="00440C09">
      <w:pPr>
        <w:rPr>
          <w:highlight w:val="yellow"/>
        </w:rPr>
      </w:pPr>
      <w:r w:rsidRPr="0033495A">
        <w:rPr>
          <w:highlight w:val="yellow"/>
        </w:rPr>
        <w:t xml:space="preserve">(e) Describe any sensitivity analyses </w:t>
      </w:r>
      <w:proofErr w:type="spellStart"/>
      <w:r w:rsidR="009939D3" w:rsidRPr="0033495A">
        <w:rPr>
          <w:highlight w:val="yellow"/>
        </w:rPr>
        <w:t>onal</w:t>
      </w:r>
      <w:proofErr w:type="spellEnd"/>
      <w:r w:rsidR="009939D3" w:rsidRPr="0033495A">
        <w:rPr>
          <w:highlight w:val="yellow"/>
        </w:rPr>
        <w:t xml:space="preserve"> studies should report </w:t>
      </w:r>
    </w:p>
    <w:p w14:paraId="23254B13" w14:textId="07CD8DA4" w:rsidR="0033495A" w:rsidRDefault="0033495A" w:rsidP="00440C09">
      <w:r w:rsidRPr="0033495A">
        <w:rPr>
          <w:highlight w:val="yellow"/>
        </w:rPr>
        <w:t>In a statistical method</w:t>
      </w:r>
      <w:r>
        <w:t xml:space="preserve"> </w:t>
      </w:r>
      <w:commentRangeEnd w:id="1164"/>
      <w:r w:rsidR="009F7AE0">
        <w:rPr>
          <w:rStyle w:val="CommentReference"/>
          <w:rFonts w:eastAsia="Times New Roman" w:cs="Times New Roman"/>
        </w:rPr>
        <w:commentReference w:id="1164"/>
      </w:r>
    </w:p>
    <w:p w14:paraId="3BC200BD" w14:textId="4E6FF3DF" w:rsidR="00B840EF" w:rsidRPr="001F3CC6" w:rsidRDefault="008079D6" w:rsidP="00440C09">
      <w:r w:rsidRPr="001F3CC6">
        <w:t xml:space="preserve">Although the guidelines proposed studies to do sensitivity analysis, only a small proportion of the study performed </w:t>
      </w:r>
      <w:r w:rsidRPr="008079D6">
        <w:t>it.</w:t>
      </w:r>
    </w:p>
    <w:p w14:paraId="63D7151E" w14:textId="77777777" w:rsidR="00FE2D32" w:rsidRDefault="00D73EDD" w:rsidP="00440C09">
      <w:r w:rsidRPr="001F3CC6">
        <w:t>This review found that proper methods designed for RWD were not correctly used in the published studies. To reduce biases in analytics, to enhance the cooperation of different background investigators, a standard process needs to be proposed and followed for the RWD results report.</w:t>
      </w:r>
    </w:p>
    <w:p w14:paraId="6ADC45A2" w14:textId="704C4563" w:rsidR="00443A49" w:rsidRDefault="00443A49" w:rsidP="00440C09">
      <w:r>
        <w:t>Why might inadequate proper methods have been used and continue not to be used? At the first search</w:t>
      </w:r>
      <w:r w:rsidR="0049517A">
        <w:t>,</w:t>
      </w:r>
      <w:r>
        <w:t xml:space="preserve"> </w:t>
      </w:r>
      <w:proofErr w:type="gramStart"/>
      <w:r>
        <w:t>No</w:t>
      </w:r>
      <w:proofErr w:type="gramEnd"/>
      <w:r>
        <w:t xml:space="preserve"> facilitation/barrier study has been done, so we can only speculate on the following:</w:t>
      </w:r>
    </w:p>
    <w:p w14:paraId="1F683810" w14:textId="77777777" w:rsidR="00443A49" w:rsidRDefault="00443A49">
      <w:pPr>
        <w:pPrChange w:id="1169" w:author="Chenyu(Cherie) Li" w:date="2021-07-19T17:06:00Z">
          <w:pPr>
            <w:pStyle w:val="ListParagraph"/>
            <w:numPr>
              <w:numId w:val="12"/>
            </w:numPr>
            <w:ind w:hanging="360"/>
          </w:pPr>
        </w:pPrChange>
      </w:pPr>
      <w:r>
        <w:t xml:space="preserve">Analysts of EHR data come from backgrounds with little exposure to EHR </w:t>
      </w:r>
      <w:proofErr w:type="gramStart"/>
      <w:r>
        <w:t>data;</w:t>
      </w:r>
      <w:proofErr w:type="gramEnd"/>
    </w:p>
    <w:p w14:paraId="7C3B79FA" w14:textId="77777777" w:rsidR="00443A49" w:rsidRDefault="00443A49">
      <w:pPr>
        <w:pPrChange w:id="1170" w:author="Chenyu(Cherie) Li" w:date="2021-07-19T17:06:00Z">
          <w:pPr>
            <w:pStyle w:val="ListParagraph"/>
            <w:numPr>
              <w:numId w:val="12"/>
            </w:numPr>
            <w:ind w:hanging="360"/>
          </w:pPr>
        </w:pPrChange>
      </w:pPr>
      <w:r>
        <w:lastRenderedPageBreak/>
        <w:t xml:space="preserve">Informaticians who work with such data do not have the epidemiology and statistical background for their </w:t>
      </w:r>
      <w:proofErr w:type="gramStart"/>
      <w:r>
        <w:t>analysis;</w:t>
      </w:r>
      <w:proofErr w:type="gramEnd"/>
    </w:p>
    <w:p w14:paraId="10C3668E" w14:textId="77777777" w:rsidR="00443A49" w:rsidRDefault="00443A49">
      <w:pPr>
        <w:pPrChange w:id="1171" w:author="Chenyu(Cherie) Li" w:date="2021-07-19T17:06:00Z">
          <w:pPr>
            <w:pStyle w:val="ListParagraph"/>
            <w:numPr>
              <w:numId w:val="12"/>
            </w:numPr>
            <w:ind w:hanging="360"/>
          </w:pPr>
        </w:pPrChange>
      </w:pPr>
      <w:r>
        <w:t xml:space="preserve">The tool supplied for these analyses (e.g., HADES), are not easily found, accessible, interoperable with standard models, or </w:t>
      </w:r>
      <w:proofErr w:type="spellStart"/>
      <w:r>
        <w:t>easilty</w:t>
      </w:r>
      <w:proofErr w:type="spellEnd"/>
      <w:r>
        <w:t xml:space="preserve"> reused.</w:t>
      </w:r>
    </w:p>
    <w:p w14:paraId="0F335338" w14:textId="7BBB6034" w:rsidR="0012721D" w:rsidRDefault="00991F4B" w:rsidP="00440C09">
      <w:r w:rsidRPr="00991F4B">
        <w:rPr>
          <w:shd w:val="clear" w:color="auto" w:fill="FFFFFF"/>
        </w:rPr>
        <w:t>Due to RWD's complexity, it is not accurate to use traditional data processing methods with large datasets. Despite the great value, EHRs may continue using inappropriate methods to generate biased results against the original intention. In order to ensure internal and external validity in EHRs based research, researchers must determine whether the data are accurately extracted, adequately adjusted, correctly analyzed and cogently presented</w:t>
      </w:r>
      <w:r w:rsidR="0012721D" w:rsidRPr="0012721D">
        <w:rPr>
          <w:shd w:val="clear" w:color="auto" w:fill="FFFFFF"/>
        </w:rPr>
        <w:t>.</w:t>
      </w:r>
      <w:r w:rsidR="0012721D" w:rsidRPr="0012721D">
        <w:rPr>
          <w:shd w:val="clear" w:color="auto" w:fill="FFFFFF"/>
        </w:rPr>
        <w:fldChar w:fldCharType="begin"/>
      </w:r>
      <w:r w:rsidR="0012721D" w:rsidRPr="0012721D">
        <w:rPr>
          <w:shd w:val="clear" w:color="auto" w:fill="FFFFFF"/>
        </w:rPr>
        <w:instrText xml:space="preserve"> ADDIN EN.CITE &lt;EndNote&gt;&lt;Cite&gt;&lt;Author&gt;MIT&lt;/Author&gt;&lt;Year&gt;2016&lt;/Year&gt;&lt;RecNum&gt;53&lt;/RecNum&gt;&lt;DisplayText&gt;[20]&lt;/DisplayText&gt;&lt;record&gt;&lt;rec-number&gt;53&lt;/rec-number&gt;&lt;foreign-keys&gt;&lt;key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12721D" w:rsidRPr="0012721D">
        <w:rPr>
          <w:shd w:val="clear" w:color="auto" w:fill="FFFFFF"/>
        </w:rPr>
        <w:fldChar w:fldCharType="separate"/>
      </w:r>
      <w:r w:rsidR="0012721D" w:rsidRPr="0012721D">
        <w:rPr>
          <w:noProof/>
          <w:shd w:val="clear" w:color="auto" w:fill="FFFFFF"/>
        </w:rPr>
        <w:t>[20]</w:t>
      </w:r>
      <w:r w:rsidR="0012721D" w:rsidRPr="0012721D">
        <w:rPr>
          <w:shd w:val="clear" w:color="auto" w:fill="FFFFFF"/>
        </w:rPr>
        <w:fldChar w:fldCharType="end"/>
      </w:r>
      <w:r w:rsidR="00DF5559">
        <w:rPr>
          <w:shd w:val="clear" w:color="auto" w:fill="FFFFFF"/>
        </w:rPr>
        <w:t xml:space="preserve"> </w:t>
      </w:r>
      <w:r w:rsidR="00A75132" w:rsidRPr="00A75132">
        <w:rPr>
          <w:shd w:val="clear" w:color="auto" w:fill="FFFFFF"/>
        </w:rPr>
        <w:t>To understand and analyze the RWD in a proper method, it requires the investigators to collaborate in a multidisciplinary team that comprises clinicians, informaticians, epidemiologists, and biostatisticians (data scientists).</w:t>
      </w:r>
    </w:p>
    <w:p w14:paraId="1E1BE443" w14:textId="4F3555C2" w:rsidR="00705E5A" w:rsidRPr="001F3CC6" w:rsidRDefault="00A75132" w:rsidP="00440C09">
      <w:commentRangeStart w:id="1172"/>
      <w:r w:rsidRPr="00A75132">
        <w:t>OHDSI</w:t>
      </w:r>
      <w:commentRangeEnd w:id="1172"/>
      <w:r w:rsidR="00AF6F7E">
        <w:rPr>
          <w:rStyle w:val="CommentReference"/>
          <w:rFonts w:eastAsia="Times New Roman" w:cs="Times New Roman"/>
        </w:rPr>
        <w:commentReference w:id="1172"/>
      </w:r>
      <w:r w:rsidRPr="00A75132">
        <w:t xml:space="preserve"> </w:t>
      </w:r>
      <w:r w:rsidR="00B04162">
        <w:t>(</w:t>
      </w:r>
      <w:r w:rsidRPr="00A75132">
        <w:t>Observational Health Data Sciences and Informatics)  developed tools to conduct real-world evidence generation</w:t>
      </w:r>
      <w:r w:rsidR="0026319A">
        <w:t>.</w:t>
      </w:r>
      <w:r w:rsidR="006279E3">
        <w:fldChar w:fldCharType="begin"/>
      </w:r>
      <w:r w:rsidR="006279E3">
        <w:instrText xml:space="preserve"> ADDIN EN.CITE &lt;EndNote&gt;&lt;Cite&gt;&lt;Author&gt;Ryan. P&lt;/Author&gt;&lt;Year&gt;2020&lt;/Year&gt;&lt;RecNum&gt;1200&lt;/RecNum&gt;&lt;DisplayText&gt;[30]&lt;/DisplayText&gt;&lt;record&gt;&lt;rec-number&gt;1200&lt;/rec-number&gt;&lt;foreign-keys&gt;&lt;key app="EN" db-id="wzpv2ppvtpz2foedrep5pvddrz5tx2a55ptt" timestamp="1597290213"&gt;1200&lt;/key&gt;&lt;/foreign-keys&gt;&lt;ref-type name="Book Section"&gt;5&lt;/ref-type&gt;&lt;contributors&gt;&lt;authors&gt;&lt;author&gt;Ryan. P, Duke.J&lt;/author&gt;&lt;/authors&gt;&lt;/contributors&gt;&lt;titles&gt;&lt;title&gt;The Book of OHDSI&lt;/title&gt;&lt;secondary-title&gt;The book of OHDSI -Observational Health Data Sciences and Informatics&lt;/secondary-title&gt;&lt;/titles&gt;&lt;section&gt;14. Evidence Quality&lt;/section&gt;&lt;keywords&gt;&lt;keyword&gt;Health Sciences and Informatics&lt;/keyword&gt;&lt;/keywords&gt;&lt;dates&gt;&lt;year&gt;2020&lt;/year&gt;&lt;/dates&gt;&lt;urls&gt;&lt;related-urls&gt;&lt;url&gt;https://ohdsi.github.io/TheBookOfOhdsi/EvidenceQuality.html&lt;/url&gt;&lt;/related-urls&gt;&lt;/urls&gt;&lt;language&gt;Eng&lt;/language&gt;&lt;access-date&gt;August 12th, 2020 &lt;/access-date&gt;&lt;/record&gt;&lt;/Cite&gt;&lt;/EndNote&gt;</w:instrText>
      </w:r>
      <w:r w:rsidR="006279E3">
        <w:fldChar w:fldCharType="separate"/>
      </w:r>
      <w:r w:rsidR="006279E3">
        <w:rPr>
          <w:noProof/>
        </w:rPr>
        <w:t>[30]</w:t>
      </w:r>
      <w:r w:rsidR="006279E3">
        <w:fldChar w:fldCharType="end"/>
      </w:r>
      <w:r w:rsidR="0026319A">
        <w:t xml:space="preserve"> </w:t>
      </w:r>
      <w:r w:rsidR="002256A9" w:rsidRPr="002256A9">
        <w:t xml:space="preserve">From building Common Data Model (CDM), designing a study, defining cohort, building the analytics model, to generating the evidence, the RWD analytics is not a simple step. </w:t>
      </w:r>
      <w:r w:rsidR="00A31A30">
        <w:t>The</w:t>
      </w:r>
      <w:r w:rsidR="002256A9" w:rsidRPr="002256A9">
        <w:t xml:space="preserve"> set of tools </w:t>
      </w:r>
      <w:r w:rsidR="00E55A6C">
        <w:t>is</w:t>
      </w:r>
      <w:r w:rsidR="002256A9" w:rsidRPr="002256A9">
        <w:t xml:space="preserve"> </w:t>
      </w:r>
      <w:r w:rsidR="009E5074">
        <w:t xml:space="preserve">comprehensive </w:t>
      </w:r>
      <w:r w:rsidR="002256A9" w:rsidRPr="002256A9">
        <w:t xml:space="preserve">for conducting an observational study. </w:t>
      </w:r>
      <w:r w:rsidR="00A31A30">
        <w:t>However, f</w:t>
      </w:r>
      <w:r w:rsidR="002256A9" w:rsidRPr="002256A9">
        <w:t>or a small group of investigators, they may lack the ability to implement such a sophisticated toolset.</w:t>
      </w:r>
      <w:r w:rsidR="00D54435">
        <w:t xml:space="preserve"> </w:t>
      </w:r>
      <w:r w:rsidR="00705E5A" w:rsidRPr="001F3CC6">
        <w:t xml:space="preserve">There </w:t>
      </w:r>
      <w:r w:rsidR="00907FF2" w:rsidRPr="001F3CC6">
        <w:t>is</w:t>
      </w:r>
      <w:r w:rsidR="00705E5A" w:rsidRPr="001F3CC6">
        <w:t xml:space="preserve"> a need to build an easily implemented research method decision-support toolset or standard RWE generation pipeline for existing Real-World Databases.</w:t>
      </w:r>
    </w:p>
    <w:p w14:paraId="70DF7A91" w14:textId="32F5092F" w:rsidR="00705E5A" w:rsidRDefault="00A472B3" w:rsidP="00440C09">
      <w:pPr>
        <w:rPr>
          <w:b/>
        </w:rPr>
      </w:pPr>
      <w:r w:rsidRPr="001F3CC6">
        <w:t>These</w:t>
      </w:r>
      <w:r w:rsidR="00705E5A" w:rsidRPr="001F3CC6">
        <w:t xml:space="preserve"> suggestions ha</w:t>
      </w:r>
      <w:r w:rsidR="00C41758">
        <w:t>ve</w:t>
      </w:r>
      <w:r w:rsidR="00705E5A" w:rsidRPr="001F3CC6">
        <w:t xml:space="preserve"> implications for education of statisticians and informaticians and for the need for statistical-analytic decision support</w:t>
      </w:r>
      <w:r w:rsidR="005357A4" w:rsidRPr="001F3CC6">
        <w:t xml:space="preserve"> tools</w:t>
      </w:r>
      <w:r w:rsidR="00705E5A" w:rsidRPr="001F3CC6">
        <w:t>, each of which is beyond the scope of this report.</w:t>
      </w:r>
    </w:p>
    <w:p w14:paraId="57E0C207" w14:textId="5F4EE621" w:rsidR="00533D52" w:rsidRDefault="00355830">
      <w:pPr>
        <w:pPrChange w:id="1173" w:author="Chenyu(Cherie) Li" w:date="2021-07-19T17:06:00Z">
          <w:pPr>
            <w:pStyle w:val="Heading3"/>
          </w:pPr>
        </w:pPrChange>
      </w:pPr>
      <w:bookmarkStart w:id="1174" w:name="_Toc48819132"/>
      <w:bookmarkStart w:id="1175" w:name="_Toc48819292"/>
      <w:r>
        <w:t>Limitations</w:t>
      </w:r>
      <w:bookmarkEnd w:id="1174"/>
      <w:bookmarkEnd w:id="1175"/>
    </w:p>
    <w:p w14:paraId="7E3AFF37" w14:textId="786D65DE" w:rsidR="00156E88" w:rsidRDefault="00156E88" w:rsidP="00440C09">
      <w:r w:rsidRPr="00FA6E29">
        <w:lastRenderedPageBreak/>
        <w:t xml:space="preserve">A limitation of this scoping review is it was not registered in any database. A search conducted in Cochrane Library and </w:t>
      </w:r>
      <w:bookmarkStart w:id="1176" w:name="OLE_LINK13"/>
      <w:bookmarkStart w:id="1177" w:name="OLE_LINK14"/>
      <w:commentRangeStart w:id="1178"/>
      <w:r w:rsidRPr="00FA6E29">
        <w:t>PROSPERO</w:t>
      </w:r>
      <w:bookmarkEnd w:id="1176"/>
      <w:bookmarkEnd w:id="1177"/>
      <w:r w:rsidRPr="00FA6E29">
        <w:t xml:space="preserve"> on </w:t>
      </w:r>
      <w:r w:rsidR="00D0509B">
        <w:t>July</w:t>
      </w:r>
      <w:r w:rsidRPr="00FA6E29">
        <w:t xml:space="preserve"> </w:t>
      </w:r>
      <w:r w:rsidR="00D0509B">
        <w:t>18</w:t>
      </w:r>
      <w:r w:rsidRPr="00FA6E29">
        <w:t>th, 202</w:t>
      </w:r>
      <w:r w:rsidR="00D0509B">
        <w:t>1</w:t>
      </w:r>
      <w:r w:rsidR="008708DB">
        <w:t xml:space="preserve">, </w:t>
      </w:r>
      <w:commentRangeEnd w:id="1178"/>
      <w:r w:rsidR="00E55A6C">
        <w:rPr>
          <w:rStyle w:val="CommentReference"/>
          <w:rFonts w:eastAsia="Times New Roman" w:cs="Times New Roman"/>
        </w:rPr>
        <w:commentReference w:id="1178"/>
      </w:r>
      <w:r w:rsidRPr="00FA6E29">
        <w:t>showed no similar systematic or scoping reviews were registered.</w:t>
      </w:r>
      <w:r>
        <w:t xml:space="preserve"> </w:t>
      </w:r>
    </w:p>
    <w:p w14:paraId="44FD3747" w14:textId="63B4BF35" w:rsidR="00F53F0B" w:rsidRDefault="0048009E" w:rsidP="00440C09">
      <w:pPr>
        <w:rPr>
          <w:ins w:id="1179" w:author="Chenyu(Cherie) Li" w:date="2021-07-19T16:50:00Z"/>
        </w:rPr>
      </w:pPr>
      <w:r>
        <w:t>We</w:t>
      </w:r>
      <w:r w:rsidR="004C388C">
        <w:t xml:space="preserve"> have implemented a comprehensive search strategy</w:t>
      </w:r>
      <w:r w:rsidR="007B0F81">
        <w:t xml:space="preserve">, </w:t>
      </w:r>
      <w:r w:rsidR="00154339">
        <w:t xml:space="preserve">literature </w:t>
      </w:r>
      <w:r w:rsidR="007B0F81">
        <w:t xml:space="preserve">sampling </w:t>
      </w:r>
      <w:r w:rsidR="00154339">
        <w:t xml:space="preserve">, and synthesis </w:t>
      </w:r>
      <w:r w:rsidR="007B0F81">
        <w:t xml:space="preserve">process </w:t>
      </w:r>
      <w:r w:rsidR="004C388C">
        <w:t>in accordance with the guidance for conducting methodological reviews</w:t>
      </w:r>
      <w:r w:rsidR="00154339">
        <w:t xml:space="preserve">. </w:t>
      </w:r>
      <w:r>
        <w:fldChar w:fldCharType="begin"/>
      </w:r>
      <w:r w:rsidR="00197DAD">
        <w:instrText xml:space="preserve"> ADDIN EN.CITE &lt;EndNote&gt;&lt;Cite&gt;&lt;Author&gt;Gentles&lt;/Author&gt;&lt;Year&gt;2016&lt;/Year&gt;&lt;RecNum&gt;1204&lt;/RecNum&gt;&lt;DisplayText&gt;[58]&lt;/DisplayText&gt;&lt;record&gt;&lt;rec-number&gt;1204&lt;/rec-number&gt;&lt;foreign-keys&gt;&lt;key app="EN" db-id="wzpv2ppvtpz2foedrep5pvddrz5tx2a55ptt" timestamp="1597363327"&gt;1204&lt;/key&gt;&lt;/foreign-keys&gt;&lt;ref-type name="Journal Article"&gt;17&lt;/ref-type&gt;&lt;contributors&gt;&lt;authors&gt;&lt;author&gt;Gentles, Stephen J.&lt;/author&gt;&lt;author&gt;Charles, Cathy&lt;/author&gt;&lt;author&gt;Nicholas, David B.&lt;/author&gt;&lt;author&gt;Ploeg, Jenny&lt;/author&gt;&lt;author&gt;McKibbon, K. Ann&lt;/author&gt;&lt;/authors&gt;&lt;/contributors&gt;&lt;titles&gt;&lt;title&gt;Reviewing the research methods literature: principles and strategies illustrated by a systematic overview of sampling in qualitative research&lt;/title&gt;&lt;secondary-title&gt;Systematic Reviews&lt;/secondary-title&gt;&lt;/titles&gt;&lt;periodical&gt;&lt;full-title&gt;Systematic Reviews&lt;/full-title&gt;&lt;/periodical&gt;&lt;pages&gt;172&lt;/pages&gt;&lt;volume&gt;5&lt;/volume&gt;&lt;number&gt;1&lt;/number&gt;&lt;dates&gt;&lt;year&gt;2016&lt;/year&gt;&lt;pub-dates&gt;&lt;date&gt;2016/10/11&lt;/date&gt;&lt;/pub-dates&gt;&lt;/dates&gt;&lt;isbn&gt;2046-4053&lt;/isbn&gt;&lt;urls&gt;&lt;related-urls&gt;&lt;url&gt;https://doi.org/10.1186/s13643-016-0343-0&lt;/url&gt;&lt;url&gt;https://www.ncbi.nlm.nih.gov/pmc/articles/PMC5059917/pdf/13643_2016_Article_343.pdf&lt;/url&gt;&lt;/related-urls&gt;&lt;/urls&gt;&lt;electronic-resource-num&gt;10.1186/s13643-016-0343-0&lt;/electronic-resource-num&gt;&lt;/record&gt;&lt;/Cite&gt;&lt;/EndNote&gt;</w:instrText>
      </w:r>
      <w:r>
        <w:fldChar w:fldCharType="separate"/>
      </w:r>
      <w:r w:rsidR="00197DAD">
        <w:rPr>
          <w:noProof/>
        </w:rPr>
        <w:t>[58]</w:t>
      </w:r>
      <w:r>
        <w:fldChar w:fldCharType="end"/>
      </w:r>
      <w:r w:rsidR="00284131">
        <w:t xml:space="preserve"> </w:t>
      </w:r>
      <w:r w:rsidR="00DD2666" w:rsidRPr="00DD2666">
        <w:rPr>
          <w:highlight w:val="yellow"/>
        </w:rPr>
        <w:t xml:space="preserve">The reason we conducted analysis on cohort-2 is the search strategy we used on cohort-1 for the Electronic Health Record was retrieved from National Library of Medicine MEDLINE / PubMed Search Strategy &amp; Electronic Health Record Information </w:t>
      </w:r>
      <w:proofErr w:type="gramStart"/>
      <w:r w:rsidR="00DD2666" w:rsidRPr="00DD2666">
        <w:rPr>
          <w:highlight w:val="yellow"/>
        </w:rPr>
        <w:t>Resources[</w:t>
      </w:r>
      <w:proofErr w:type="gramEnd"/>
      <w:r w:rsidR="00DD2666" w:rsidRPr="00DD2666">
        <w:rPr>
          <w:highlight w:val="yellow"/>
        </w:rPr>
        <w:t>59](on March 23rd, 2020)  was limited the literature to major journals in the EHRs research. We modified the search strategy to get cohort 2 article pool. Cohort -1 analysis results were not included in the primary analysis since we considered cohort 2 to present the inclusion papers better.</w:t>
      </w:r>
      <w:r w:rsidR="00DD2666">
        <w:t xml:space="preserve"> </w:t>
      </w:r>
      <w:del w:id="1180" w:author="Chenyu(Cherie) Li" w:date="2021-07-19T16:48:00Z">
        <w:r w:rsidR="00A2259E" w:rsidDel="004A2A4F">
          <w:delText>For further investigation, more literature databases and adjusted search strategy need to be used.</w:delText>
        </w:r>
      </w:del>
    </w:p>
    <w:p w14:paraId="28183656" w14:textId="34EB5ADE" w:rsidR="00CA777C" w:rsidRDefault="00CA777C" w:rsidP="00440C09">
      <w:pPr>
        <w:rPr>
          <w:ins w:id="1181" w:author="Chenyu(Cherie) Li" w:date="2021-07-19T16:53:00Z"/>
        </w:rPr>
      </w:pPr>
      <w:ins w:id="1182" w:author="Chenyu(Cherie) Li" w:date="2021-07-19T16:50:00Z">
        <w:r>
          <w:t>The latest 2020 papers were not included in this research.</w:t>
        </w:r>
      </w:ins>
      <w:ins w:id="1183" w:author="Chenyu(Cherie) Li" w:date="2021-07-19T16:51:00Z">
        <w:r w:rsidR="005E4138">
          <w:t xml:space="preserve"> </w:t>
        </w:r>
      </w:ins>
      <w:ins w:id="1184" w:author="Chenyu(Cherie) Li" w:date="2021-07-19T16:52:00Z">
        <w:r w:rsidR="004D50FA">
          <w:t xml:space="preserve">COVID-19 pandemic has </w:t>
        </w:r>
      </w:ins>
      <w:ins w:id="1185" w:author="Chenyu(Cherie) Li" w:date="2021-07-19T16:53:00Z">
        <w:r w:rsidR="00764A0B">
          <w:t xml:space="preserve">changed the </w:t>
        </w:r>
      </w:ins>
    </w:p>
    <w:p w14:paraId="4409BB5C" w14:textId="585B3DE2" w:rsidR="00154023" w:rsidRDefault="00154023" w:rsidP="00440C09">
      <w:ins w:id="1186" w:author="Chenyu(Cherie) Li" w:date="2021-07-19T16:54:00Z">
        <w:r>
          <w:t xml:space="preserve">Multiple </w:t>
        </w:r>
        <w:proofErr w:type="gramStart"/>
        <w:r>
          <w:t>research</w:t>
        </w:r>
        <w:proofErr w:type="gramEnd"/>
        <w:r>
          <w:t xml:space="preserve"> reported that during COVID-19 clinical practice and </w:t>
        </w:r>
      </w:ins>
      <w:ins w:id="1187" w:author="Chenyu(Cherie) Li" w:date="2021-07-19T16:56:00Z">
        <w:r w:rsidR="00C750B6">
          <w:t>scientific publica</w:t>
        </w:r>
      </w:ins>
      <w:ins w:id="1188" w:author="Chenyu(Cherie) Li" w:date="2021-07-19T16:57:00Z">
        <w:r w:rsidR="00C750B6">
          <w:t xml:space="preserve">tions </w:t>
        </w:r>
        <w:r w:rsidR="00216FDA">
          <w:rPr>
            <w:rFonts w:hint="eastAsia"/>
          </w:rPr>
          <w:t>pattern</w:t>
        </w:r>
        <w:r w:rsidR="00216FDA">
          <w:t xml:space="preserve"> has changed</w:t>
        </w:r>
      </w:ins>
      <w:ins w:id="1189" w:author="Chenyu(Cherie) Li" w:date="2021-07-19T17:03:00Z">
        <w:r w:rsidR="003753EC">
          <w:t>, the overall scientific research quality decreased in 2020</w:t>
        </w:r>
      </w:ins>
      <w:ins w:id="1190" w:author="Chenyu(Cherie) Li" w:date="2021-07-19T16:57:00Z">
        <w:r w:rsidR="00216FDA">
          <w:t xml:space="preserve">. </w:t>
        </w:r>
      </w:ins>
      <w:r w:rsidR="00411100">
        <w:fldChar w:fldCharType="begin">
          <w:fldData xml:space="preserve">PEVuZE5vdGU+PENpdGU+PEF1dGhvcj5BbGV4YW5kZXI8L0F1dGhvcj48WWVhcj4yMDIwPC9ZZWFy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</w:fldData>
        </w:fldChar>
      </w:r>
      <w:r w:rsidR="00411100">
        <w:instrText xml:space="preserve"> ADDIN EN.CITE </w:instrText>
      </w:r>
      <w:r w:rsidR="00411100">
        <w:fldChar w:fldCharType="begin">
          <w:fldData xml:space="preserve">PEVuZE5vdGU+PENpdGU+PEF1dGhvcj5BbGV4YW5kZXI8L0F1dGhvcj48WWVhcj4yMDIwPC9ZZWFy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</w:fldData>
        </w:fldChar>
      </w:r>
      <w:r w:rsidR="00411100">
        <w:instrText xml:space="preserve"> ADDIN EN.CITE.DATA </w:instrText>
      </w:r>
      <w:r w:rsidR="00411100">
        <w:fldChar w:fldCharType="end"/>
      </w:r>
      <w:r w:rsidR="00411100">
        <w:fldChar w:fldCharType="separate"/>
      </w:r>
      <w:r w:rsidR="00411100">
        <w:rPr>
          <w:noProof/>
        </w:rPr>
        <w:t>[59-61]</w:t>
      </w:r>
      <w:r w:rsidR="00411100">
        <w:fldChar w:fldCharType="end"/>
      </w:r>
      <w:ins w:id="1191" w:author="Chenyu(Cherie) Li" w:date="2021-07-19T17:00:00Z">
        <w:r w:rsidR="00F90C40">
          <w:t xml:space="preserve"> </w:t>
        </w:r>
      </w:ins>
      <w:ins w:id="1192" w:author="Chenyu(Cherie) Li" w:date="2021-07-19T17:03:00Z">
        <w:r w:rsidR="003753EC">
          <w:t>W</w:t>
        </w:r>
      </w:ins>
      <w:ins w:id="1193" w:author="Chenyu(Cherie) Li" w:date="2021-07-19T16:58:00Z">
        <w:r w:rsidR="0079314A">
          <w:t xml:space="preserve">e </w:t>
        </w:r>
      </w:ins>
      <w:ins w:id="1194" w:author="Chenyu(Cherie) Li" w:date="2021-07-19T17:01:00Z">
        <w:r w:rsidR="00AF7FD2">
          <w:t xml:space="preserve">eliminated </w:t>
        </w:r>
      </w:ins>
      <w:ins w:id="1195" w:author="Chenyu(Cherie) Li" w:date="2021-07-19T17:02:00Z">
        <w:r w:rsidR="00AF7FD2">
          <w:t xml:space="preserve">2020 research </w:t>
        </w:r>
        <w:r w:rsidR="001356AB">
          <w:t xml:space="preserve">to reduce the potential bias </w:t>
        </w:r>
      </w:ins>
      <w:ins w:id="1196" w:author="Chenyu(Cherie) Li" w:date="2021-07-19T17:03:00Z">
        <w:r w:rsidR="00853DD2">
          <w:t xml:space="preserve">the real-world situation could bring. </w:t>
        </w:r>
      </w:ins>
    </w:p>
    <w:p w14:paraId="72A6BD71" w14:textId="34157EB5" w:rsidR="00594256" w:rsidRDefault="00A2259E" w:rsidP="00440C09">
      <w:pPr>
        <w:rPr>
          <w:rFonts w:eastAsia="Times New Roman" w:cs="Times New Roman"/>
        </w:rPr>
      </w:pPr>
      <w:r>
        <w:t xml:space="preserve">The number of included papers in each epoch is </w:t>
      </w:r>
      <w:proofErr w:type="gramStart"/>
      <w:r>
        <w:t>small,  and</w:t>
      </w:r>
      <w:proofErr w:type="gramEnd"/>
      <w:r>
        <w:t xml:space="preserve"> it should be increased for a more accurate analysis. </w:t>
      </w:r>
      <w:commentRangeStart w:id="1197"/>
      <w:proofErr w:type="gramStart"/>
      <w:r>
        <w:t>However</w:t>
      </w:r>
      <w:commentRangeEnd w:id="1197"/>
      <w:proofErr w:type="gramEnd"/>
      <w:r w:rsidR="00E55A6C">
        <w:rPr>
          <w:rStyle w:val="CommentReference"/>
          <w:rFonts w:eastAsia="Times New Roman" w:cs="Times New Roman"/>
        </w:rPr>
        <w:commentReference w:id="1197"/>
      </w:r>
      <w:r>
        <w:t>, we do not believe that this may hinder the proportion estimations and the conclusions of the review.</w:t>
      </w:r>
      <w:r w:rsidR="00594256">
        <w:br w:type="page"/>
      </w:r>
    </w:p>
    <w:p w14:paraId="7B39D662" w14:textId="7367DD6E" w:rsidR="00592134" w:rsidRDefault="00592134">
      <w:pPr>
        <w:pPrChange w:id="1198" w:author="Chenyu(Cherie) Li" w:date="2021-07-19T17:06:00Z">
          <w:pPr>
            <w:pStyle w:val="Heading1"/>
          </w:pPr>
        </w:pPrChange>
      </w:pPr>
      <w:bookmarkStart w:id="1199" w:name="_Toc48819133"/>
      <w:bookmarkStart w:id="1200" w:name="_Toc48819293"/>
      <w:r w:rsidRPr="0015709D">
        <w:lastRenderedPageBreak/>
        <w:t>References</w:t>
      </w:r>
      <w:bookmarkEnd w:id="1199"/>
      <w:bookmarkEnd w:id="1200"/>
    </w:p>
    <w:p w14:paraId="042AAE67" w14:textId="77777777" w:rsidR="00411100" w:rsidRPr="00411100" w:rsidRDefault="00971D79">
      <w:pPr>
        <w:rPr>
          <w:noProof/>
        </w:rPr>
        <w:pPrChange w:id="1201" w:author="Chenyu(Cherie) Li" w:date="2021-07-19T17:06:00Z">
          <w:pPr>
            <w:pStyle w:val="EndNoteBibliography"/>
            <w:ind w:left="720" w:hanging="720"/>
          </w:pPr>
        </w:pPrChange>
      </w:pPr>
      <w:r w:rsidRPr="00741DD1">
        <w:rPr>
          <w:rFonts w:cs="Times New Roman"/>
        </w:rPr>
        <w:fldChar w:fldCharType="begin"/>
      </w:r>
      <w:r w:rsidRPr="00741DD1">
        <w:rPr>
          <w:rFonts w:cs="Times New Roman"/>
        </w:rPr>
        <w:instrText xml:space="preserve"> ADDIN EN.REFLIST </w:instrText>
      </w:r>
      <w:r w:rsidRPr="00741DD1">
        <w:rPr>
          <w:rFonts w:cs="Times New Roman"/>
        </w:rPr>
        <w:fldChar w:fldCharType="separate"/>
      </w:r>
      <w:r w:rsidR="00411100" w:rsidRPr="00411100">
        <w:rPr>
          <w:noProof/>
        </w:rPr>
        <w:t xml:space="preserve">1. FDA. Real-World Evidence. 2020 </w:t>
      </w:r>
    </w:p>
    <w:p w14:paraId="74822D52" w14:textId="77777777" w:rsidR="00411100" w:rsidRPr="00411100" w:rsidRDefault="00411100">
      <w:pPr>
        <w:rPr>
          <w:noProof/>
        </w:rPr>
        <w:pPrChange w:id="1202" w:author="Chenyu(Cherie) Li" w:date="2021-07-19T17:06:00Z">
          <w:pPr>
            <w:pStyle w:val="EndNoteBibliography"/>
            <w:ind w:left="720" w:hanging="720"/>
          </w:pPr>
        </w:pPrChange>
      </w:pPr>
      <w:r w:rsidRPr="00411100">
        <w:rPr>
          <w:noProof/>
        </w:rPr>
        <w:t>2. Bartlett VL, Dhruva SS, Shah ND, Ryan P, Ross JS. Feasibility of Using Real-World Data to Replicate Clinical Trial Evidence. JAMA Netw Open 2019;</w:t>
      </w:r>
      <w:r w:rsidRPr="00411100">
        <w:rPr>
          <w:b/>
          <w:noProof/>
        </w:rPr>
        <w:t>2</w:t>
      </w:r>
      <w:r w:rsidRPr="00411100">
        <w:rPr>
          <w:noProof/>
        </w:rPr>
        <w:t>(10):e1912869 doi: 10.1001/jamanetworkopen.2019.12869[published Online First: Epub Date]|.</w:t>
      </w:r>
    </w:p>
    <w:p w14:paraId="720F7026" w14:textId="77777777" w:rsidR="00411100" w:rsidRPr="00411100" w:rsidRDefault="00411100">
      <w:pPr>
        <w:rPr>
          <w:noProof/>
        </w:rPr>
        <w:pPrChange w:id="1203" w:author="Chenyu(Cherie) Li" w:date="2021-07-19T17:06:00Z">
          <w:pPr>
            <w:pStyle w:val="EndNoteBibliography"/>
            <w:ind w:left="720" w:hanging="720"/>
          </w:pPr>
        </w:pPrChange>
      </w:pPr>
      <w:r w:rsidRPr="00411100">
        <w:rPr>
          <w:noProof/>
        </w:rPr>
        <w:t>3. Baumfeld Andre E, Reynolds R, Caubel P, Azoulay L, Dreyer NA. Trial designs using real-world data: The changing landscape of the regulatory approval process. Pharmacoepidemiol Drug Saf 2019 doi: 10.1002/pds.4932[published Online First: Epub Date]|.</w:t>
      </w:r>
    </w:p>
    <w:p w14:paraId="66C339D4" w14:textId="77777777" w:rsidR="00411100" w:rsidRPr="00411100" w:rsidRDefault="00411100">
      <w:pPr>
        <w:rPr>
          <w:noProof/>
        </w:rPr>
        <w:pPrChange w:id="1204" w:author="Chenyu(Cherie) Li" w:date="2021-07-19T17:06:00Z">
          <w:pPr>
            <w:pStyle w:val="EndNoteBibliography"/>
            <w:ind w:left="720" w:hanging="720"/>
          </w:pPr>
        </w:pPrChange>
      </w:pPr>
      <w:r w:rsidRPr="00411100">
        <w:rPr>
          <w:noProof/>
        </w:rPr>
        <w:t>4. Blonde L, Khunti K, Harris SB, Meizinger C, Skolnik NS. Interpretation and Impact of Real-World Clinical Data for the Practicing Clinician. Adv Ther 2018;</w:t>
      </w:r>
      <w:r w:rsidRPr="00411100">
        <w:rPr>
          <w:b/>
          <w:noProof/>
        </w:rPr>
        <w:t>35</w:t>
      </w:r>
      <w:r w:rsidRPr="00411100">
        <w:rPr>
          <w:noProof/>
        </w:rPr>
        <w:t>(11):1763-74 doi: 10.1007/s12325-018-0805-y[published Online First: Epub Date]|.</w:t>
      </w:r>
    </w:p>
    <w:p w14:paraId="753E9BAC" w14:textId="77777777" w:rsidR="00411100" w:rsidRPr="00411100" w:rsidRDefault="00411100">
      <w:pPr>
        <w:rPr>
          <w:noProof/>
        </w:rPr>
        <w:pPrChange w:id="1205" w:author="Chenyu(Cherie) Li" w:date="2021-07-19T17:06:00Z">
          <w:pPr>
            <w:pStyle w:val="EndNoteBibliography"/>
            <w:ind w:left="720" w:hanging="720"/>
          </w:pPr>
        </w:pPrChange>
      </w:pPr>
      <w:r w:rsidRPr="00411100">
        <w:rPr>
          <w:noProof/>
        </w:rPr>
        <w:t>5. Corrigan-Curay J, Sacks L, Woodcock J. Real-World Evidence and Real-World Data for Evaluating Drug Safety and Effectiveness. JAMA 2018;</w:t>
      </w:r>
      <w:r w:rsidRPr="00411100">
        <w:rPr>
          <w:b/>
          <w:noProof/>
        </w:rPr>
        <w:t>320</w:t>
      </w:r>
      <w:r w:rsidRPr="00411100">
        <w:rPr>
          <w:noProof/>
        </w:rPr>
        <w:t>(9):867-68 doi: 10.1001/jama.2018.10136[published Online First: Epub Date]|.</w:t>
      </w:r>
    </w:p>
    <w:p w14:paraId="25559E47" w14:textId="77777777" w:rsidR="00411100" w:rsidRPr="00411100" w:rsidRDefault="00411100">
      <w:pPr>
        <w:rPr>
          <w:noProof/>
        </w:rPr>
        <w:pPrChange w:id="1206" w:author="Chenyu(Cherie) Li" w:date="2021-07-19T17:06:00Z">
          <w:pPr>
            <w:pStyle w:val="EndNoteBibliography"/>
            <w:ind w:left="720" w:hanging="720"/>
          </w:pPr>
        </w:pPrChange>
      </w:pPr>
      <w:r w:rsidRPr="00411100">
        <w:rPr>
          <w:noProof/>
        </w:rPr>
        <w:t>6. Franklin JM, Schneeweiss S. When and How Can Real World Data Analyses Substitute for Randomized Controlled Trials? Clin Pharmacol Ther 2017;</w:t>
      </w:r>
      <w:r w:rsidRPr="00411100">
        <w:rPr>
          <w:b/>
          <w:noProof/>
        </w:rPr>
        <w:t>102</w:t>
      </w:r>
      <w:r w:rsidRPr="00411100">
        <w:rPr>
          <w:noProof/>
        </w:rPr>
        <w:t>(6):924-33 doi: 10.1002/cpt.857[published Online First: Epub Date]|.</w:t>
      </w:r>
    </w:p>
    <w:p w14:paraId="1BF5F743" w14:textId="77777777" w:rsidR="00411100" w:rsidRPr="00411100" w:rsidRDefault="00411100">
      <w:pPr>
        <w:rPr>
          <w:noProof/>
        </w:rPr>
        <w:pPrChange w:id="1207" w:author="Chenyu(Cherie) Li" w:date="2021-07-19T17:06:00Z">
          <w:pPr>
            <w:pStyle w:val="EndNoteBibliography"/>
            <w:ind w:left="720" w:hanging="720"/>
          </w:pPr>
        </w:pPrChange>
      </w:pPr>
      <w:r w:rsidRPr="00411100">
        <w:rPr>
          <w:noProof/>
        </w:rPr>
        <w:t>7. Makady A, de Boer A, Hillege H, Klungel O, Goettsch W. What Is Real-World Data? A Review of Definitions Based on Literature and Stakeholder Interviews. Value Health 2017;</w:t>
      </w:r>
      <w:r w:rsidRPr="00411100">
        <w:rPr>
          <w:b/>
          <w:noProof/>
        </w:rPr>
        <w:t>20</w:t>
      </w:r>
      <w:r w:rsidRPr="00411100">
        <w:rPr>
          <w:noProof/>
        </w:rPr>
        <w:t>(7):858-65 doi: 10.1016/j.jval.2017.03.008[published Online First: Epub Date]|.</w:t>
      </w:r>
    </w:p>
    <w:p w14:paraId="67FE27F2" w14:textId="77777777" w:rsidR="00411100" w:rsidRPr="00411100" w:rsidRDefault="00411100">
      <w:pPr>
        <w:rPr>
          <w:noProof/>
        </w:rPr>
        <w:pPrChange w:id="1208" w:author="Chenyu(Cherie) Li" w:date="2021-07-19T17:06:00Z">
          <w:pPr>
            <w:pStyle w:val="EndNoteBibliography"/>
            <w:ind w:left="720" w:hanging="720"/>
          </w:pPr>
        </w:pPrChange>
      </w:pPr>
      <w:r w:rsidRPr="00411100">
        <w:rPr>
          <w:noProof/>
        </w:rPr>
        <w:t>8. Miksad RA, Abernethy AP. Harnessing the Power of Real-World Evidence (RWE): A Checklist to Ensure Regulatory-Grade Data Quality. Clin Pharmacol Ther 2018;</w:t>
      </w:r>
      <w:r w:rsidRPr="00411100">
        <w:rPr>
          <w:b/>
          <w:noProof/>
        </w:rPr>
        <w:t>103</w:t>
      </w:r>
      <w:r w:rsidRPr="00411100">
        <w:rPr>
          <w:noProof/>
        </w:rPr>
        <w:t>(2):202-05 doi: 10.1002/cpt.946[published Online First: Epub Date]|.</w:t>
      </w:r>
    </w:p>
    <w:p w14:paraId="6FA47E39" w14:textId="77777777" w:rsidR="00411100" w:rsidRPr="00411100" w:rsidRDefault="00411100">
      <w:pPr>
        <w:rPr>
          <w:noProof/>
        </w:rPr>
        <w:pPrChange w:id="1209" w:author="Chenyu(Cherie) Li" w:date="2021-07-19T17:06:00Z">
          <w:pPr>
            <w:pStyle w:val="EndNoteBibliography"/>
            <w:ind w:left="720" w:hanging="720"/>
          </w:pPr>
        </w:pPrChange>
      </w:pPr>
      <w:r w:rsidRPr="00411100">
        <w:rPr>
          <w:noProof/>
        </w:rPr>
        <w:lastRenderedPageBreak/>
        <w:t>9. Sherman RE, Anderson SA, Dal Pan GJ, et al. Real-World Evidence - What Is It and What Can It Tell Us? N Engl J Med 2016;</w:t>
      </w:r>
      <w:r w:rsidRPr="00411100">
        <w:rPr>
          <w:b/>
          <w:noProof/>
        </w:rPr>
        <w:t>375</w:t>
      </w:r>
      <w:r w:rsidRPr="00411100">
        <w:rPr>
          <w:noProof/>
        </w:rPr>
        <w:t>(23):2293-97 doi: 10.1056/NEJMsb1609216[published Online First: Epub Date]|.</w:t>
      </w:r>
    </w:p>
    <w:p w14:paraId="3E8C5953" w14:textId="2D781CB3" w:rsidR="00411100" w:rsidRPr="00411100" w:rsidRDefault="00411100">
      <w:pPr>
        <w:rPr>
          <w:noProof/>
        </w:rPr>
        <w:pPrChange w:id="1210" w:author="Chenyu(Cherie) Li" w:date="2021-07-19T17:06:00Z">
          <w:pPr>
            <w:pStyle w:val="EndNoteBibliography"/>
            <w:ind w:left="720" w:hanging="720"/>
          </w:pPr>
        </w:pPrChange>
      </w:pPr>
      <w:r w:rsidRPr="00411100">
        <w:rPr>
          <w:noProof/>
        </w:rPr>
        <w:t xml:space="preserve">10. FDA. FDA's Sentinel Initiative. Secondary FDA's Sentinel Initiative  2008. </w:t>
      </w:r>
      <w:r>
        <w:rPr>
          <w:noProof/>
        </w:rPr>
        <w:fldChar w:fldCharType="begin"/>
      </w:r>
      <w:r>
        <w:rPr>
          <w:noProof/>
        </w:rPr>
        <w:instrText xml:space="preserve"> HYPERLINK "https://www.fda.gov/safety/fdas-sentinel-initiative" </w:instrText>
      </w:r>
      <w:r>
        <w:rPr>
          <w:noProof/>
        </w:rPr>
        <w:fldChar w:fldCharType="separate"/>
      </w:r>
      <w:r w:rsidRPr="00411100">
        <w:rPr>
          <w:rStyle w:val="Hyperlink"/>
          <w:noProof/>
        </w:rPr>
        <w:t>https://www.fda.gov/safety/fdas-sentinel-initiative</w:t>
      </w:r>
      <w:r>
        <w:rPr>
          <w:noProof/>
        </w:rPr>
        <w:fldChar w:fldCharType="end"/>
      </w:r>
      <w:r w:rsidRPr="00411100">
        <w:rPr>
          <w:noProof/>
        </w:rPr>
        <w:t>.</w:t>
      </w:r>
    </w:p>
    <w:p w14:paraId="49B74B39" w14:textId="77777777" w:rsidR="00411100" w:rsidRPr="00411100" w:rsidRDefault="00411100">
      <w:pPr>
        <w:rPr>
          <w:noProof/>
        </w:rPr>
        <w:pPrChange w:id="1211" w:author="Chenyu(Cherie) Li" w:date="2021-07-19T17:06:00Z">
          <w:pPr>
            <w:pStyle w:val="EndNoteBibliography"/>
            <w:ind w:left="720" w:hanging="720"/>
          </w:pPr>
        </w:pPrChange>
      </w:pPr>
      <w:r w:rsidRPr="00411100">
        <w:rPr>
          <w:noProof/>
        </w:rPr>
        <w:t xml:space="preserve">11. HITECH. PUBLIC LAW 111-5 HITECH Act 2009 </w:t>
      </w:r>
    </w:p>
    <w:p w14:paraId="48837276" w14:textId="77777777" w:rsidR="00411100" w:rsidRPr="00411100" w:rsidRDefault="00411100">
      <w:pPr>
        <w:rPr>
          <w:noProof/>
        </w:rPr>
        <w:pPrChange w:id="1212" w:author="Chenyu(Cherie) Li" w:date="2021-07-19T17:06:00Z">
          <w:pPr>
            <w:pStyle w:val="EndNoteBibliography"/>
            <w:ind w:left="720" w:hanging="720"/>
          </w:pPr>
        </w:pPrChange>
      </w:pPr>
      <w:r w:rsidRPr="00411100">
        <w:rPr>
          <w:noProof/>
        </w:rPr>
        <w:t xml:space="preserve">12. Congress t. 21st Century Cures Act 2016 </w:t>
      </w:r>
    </w:p>
    <w:p w14:paraId="04B4281B" w14:textId="77777777" w:rsidR="00411100" w:rsidRPr="00411100" w:rsidRDefault="00411100">
      <w:pPr>
        <w:rPr>
          <w:noProof/>
        </w:rPr>
        <w:pPrChange w:id="1213" w:author="Chenyu(Cherie) Li" w:date="2021-07-19T17:06:00Z">
          <w:pPr>
            <w:pStyle w:val="EndNoteBibliography"/>
            <w:ind w:left="720" w:hanging="720"/>
          </w:pPr>
        </w:pPrChange>
      </w:pPr>
      <w:r w:rsidRPr="00411100">
        <w:rPr>
          <w:noProof/>
        </w:rPr>
        <w:t>13. Kesselheim AS, Avorn J. New "21st Century Cures" Legislation: Speed and Ease vs Science. JAMA 2017;</w:t>
      </w:r>
      <w:r w:rsidRPr="00411100">
        <w:rPr>
          <w:b/>
          <w:noProof/>
        </w:rPr>
        <w:t>317</w:t>
      </w:r>
      <w:r w:rsidRPr="00411100">
        <w:rPr>
          <w:noProof/>
        </w:rPr>
        <w:t>(6):581-82 doi: 10.1001/jama.2016.20640[published Online First: Epub Date]|.</w:t>
      </w:r>
    </w:p>
    <w:p w14:paraId="1238D54F" w14:textId="77777777" w:rsidR="00411100" w:rsidRPr="00411100" w:rsidRDefault="00411100">
      <w:pPr>
        <w:rPr>
          <w:noProof/>
        </w:rPr>
        <w:pPrChange w:id="1214" w:author="Chenyu(Cherie) Li" w:date="2021-07-19T17:06:00Z">
          <w:pPr>
            <w:pStyle w:val="EndNoteBibliography"/>
            <w:ind w:left="720" w:hanging="720"/>
          </w:pPr>
        </w:pPrChange>
      </w:pPr>
      <w:r w:rsidRPr="00411100">
        <w:rPr>
          <w:noProof/>
        </w:rPr>
        <w:t xml:space="preserve">14. FDA. Best Practices for Conducting and Reporting Pharmacoepidemiologic Safety Studies Using Electronic Healthcare Data. 2013 </w:t>
      </w:r>
    </w:p>
    <w:p w14:paraId="47F21CA8" w14:textId="77777777" w:rsidR="00411100" w:rsidRPr="00411100" w:rsidRDefault="00411100">
      <w:pPr>
        <w:rPr>
          <w:noProof/>
        </w:rPr>
        <w:pPrChange w:id="1215" w:author="Chenyu(Cherie) Li" w:date="2021-07-19T17:06:00Z">
          <w:pPr>
            <w:pStyle w:val="EndNoteBibliography"/>
            <w:ind w:left="720" w:hanging="720"/>
          </w:pPr>
        </w:pPrChange>
      </w:pPr>
      <w:r w:rsidRPr="00411100">
        <w:rPr>
          <w:noProof/>
        </w:rPr>
        <w:t>15. FDA. Use of Electronic Health Record Data in Clinical Investigations</w:t>
      </w:r>
    </w:p>
    <w:p w14:paraId="3B1F7846" w14:textId="77777777" w:rsidR="00411100" w:rsidRPr="00411100" w:rsidRDefault="00411100">
      <w:pPr>
        <w:rPr>
          <w:noProof/>
        </w:rPr>
        <w:pPrChange w:id="1216" w:author="Chenyu(Cherie) Li" w:date="2021-07-19T17:06:00Z">
          <w:pPr>
            <w:pStyle w:val="EndNoteBibliography"/>
            <w:ind w:left="720" w:hanging="720"/>
          </w:pPr>
        </w:pPrChange>
      </w:pPr>
      <w:r w:rsidRPr="00411100">
        <w:rPr>
          <w:noProof/>
        </w:rPr>
        <w:t xml:space="preserve">Guidance for Industry. 2018 </w:t>
      </w:r>
    </w:p>
    <w:p w14:paraId="34C52593" w14:textId="77777777" w:rsidR="00411100" w:rsidRPr="00411100" w:rsidRDefault="00411100">
      <w:pPr>
        <w:rPr>
          <w:noProof/>
        </w:rPr>
        <w:pPrChange w:id="1217" w:author="Chenyu(Cherie) Li" w:date="2021-07-19T17:06:00Z">
          <w:pPr>
            <w:pStyle w:val="EndNoteBibliography"/>
            <w:ind w:left="720" w:hanging="720"/>
          </w:pPr>
        </w:pPrChange>
      </w:pPr>
      <w:r w:rsidRPr="00411100">
        <w:rPr>
          <w:noProof/>
        </w:rPr>
        <w:t>16. FDA. Submitting Documents</w:t>
      </w:r>
    </w:p>
    <w:p w14:paraId="38741B04" w14:textId="77777777" w:rsidR="00411100" w:rsidRPr="00411100" w:rsidRDefault="00411100">
      <w:pPr>
        <w:rPr>
          <w:noProof/>
        </w:rPr>
        <w:pPrChange w:id="1218" w:author="Chenyu(Cherie) Li" w:date="2021-07-19T17:06:00Z">
          <w:pPr>
            <w:pStyle w:val="EndNoteBibliography"/>
            <w:ind w:left="720" w:hanging="720"/>
          </w:pPr>
        </w:pPrChange>
      </w:pPr>
      <w:r w:rsidRPr="00411100">
        <w:rPr>
          <w:noProof/>
        </w:rPr>
        <w:t>Using Real-World Data</w:t>
      </w:r>
    </w:p>
    <w:p w14:paraId="1FC5D62B" w14:textId="77777777" w:rsidR="00411100" w:rsidRPr="00411100" w:rsidRDefault="00411100">
      <w:pPr>
        <w:rPr>
          <w:noProof/>
        </w:rPr>
        <w:pPrChange w:id="1219" w:author="Chenyu(Cherie) Li" w:date="2021-07-19T17:06:00Z">
          <w:pPr>
            <w:pStyle w:val="EndNoteBibliography"/>
            <w:ind w:left="720" w:hanging="720"/>
          </w:pPr>
        </w:pPrChange>
      </w:pPr>
      <w:r w:rsidRPr="00411100">
        <w:rPr>
          <w:noProof/>
        </w:rPr>
        <w:t>and Real-World Evidence</w:t>
      </w:r>
    </w:p>
    <w:p w14:paraId="76348C77" w14:textId="77777777" w:rsidR="00411100" w:rsidRPr="00411100" w:rsidRDefault="00411100">
      <w:pPr>
        <w:rPr>
          <w:noProof/>
        </w:rPr>
        <w:pPrChange w:id="1220" w:author="Chenyu(Cherie) Li" w:date="2021-07-19T17:06:00Z">
          <w:pPr>
            <w:pStyle w:val="EndNoteBibliography"/>
            <w:ind w:left="720" w:hanging="720"/>
          </w:pPr>
        </w:pPrChange>
      </w:pPr>
      <w:r w:rsidRPr="00411100">
        <w:rPr>
          <w:noProof/>
        </w:rPr>
        <w:t>to FDA for Drugs and</w:t>
      </w:r>
    </w:p>
    <w:p w14:paraId="13A74DE0" w14:textId="77777777" w:rsidR="00411100" w:rsidRPr="00411100" w:rsidRDefault="00411100">
      <w:pPr>
        <w:rPr>
          <w:noProof/>
        </w:rPr>
        <w:pPrChange w:id="1221" w:author="Chenyu(Cherie) Li" w:date="2021-07-19T17:06:00Z">
          <w:pPr>
            <w:pStyle w:val="EndNoteBibliography"/>
            <w:ind w:left="720" w:hanging="720"/>
          </w:pPr>
        </w:pPrChange>
      </w:pPr>
      <w:r w:rsidRPr="00411100">
        <w:rPr>
          <w:noProof/>
        </w:rPr>
        <w:t>Biologics</w:t>
      </w:r>
    </w:p>
    <w:p w14:paraId="3FCCB469" w14:textId="77777777" w:rsidR="00411100" w:rsidRPr="00411100" w:rsidRDefault="00411100">
      <w:pPr>
        <w:rPr>
          <w:noProof/>
        </w:rPr>
        <w:pPrChange w:id="1222" w:author="Chenyu(Cherie) Li" w:date="2021-07-19T17:06:00Z">
          <w:pPr>
            <w:pStyle w:val="EndNoteBibliography"/>
            <w:ind w:left="720" w:hanging="720"/>
          </w:pPr>
        </w:pPrChange>
      </w:pPr>
      <w:r w:rsidRPr="00411100">
        <w:rPr>
          <w:noProof/>
        </w:rPr>
        <w:t xml:space="preserve">Guidance for Industry. 2019 </w:t>
      </w:r>
    </w:p>
    <w:p w14:paraId="345C0C3C" w14:textId="77777777" w:rsidR="00411100" w:rsidRPr="00411100" w:rsidRDefault="00411100">
      <w:pPr>
        <w:rPr>
          <w:noProof/>
        </w:rPr>
        <w:pPrChange w:id="1223" w:author="Chenyu(Cherie) Li" w:date="2021-07-19T17:06:00Z">
          <w:pPr>
            <w:pStyle w:val="EndNoteBibliography"/>
            <w:ind w:left="720" w:hanging="720"/>
          </w:pPr>
        </w:pPrChange>
      </w:pPr>
      <w:r w:rsidRPr="00411100">
        <w:rPr>
          <w:noProof/>
        </w:rPr>
        <w:t xml:space="preserve">17. FDA. Framework for FDA’s Real-World Evidence Program. 2018 </w:t>
      </w:r>
    </w:p>
    <w:p w14:paraId="0DF88764" w14:textId="77777777" w:rsidR="00411100" w:rsidRPr="00411100" w:rsidRDefault="00411100">
      <w:pPr>
        <w:rPr>
          <w:noProof/>
        </w:rPr>
        <w:pPrChange w:id="1224" w:author="Chenyu(Cherie) Li" w:date="2021-07-19T17:06:00Z">
          <w:pPr>
            <w:pStyle w:val="EndNoteBibliography"/>
            <w:ind w:left="720" w:hanging="720"/>
          </w:pPr>
        </w:pPrChange>
      </w:pPr>
      <w:r w:rsidRPr="00411100">
        <w:rPr>
          <w:noProof/>
        </w:rPr>
        <w:t>18. Sturmer T, Wang T, Golightly YM, Keil A, Lund JL, Jonsson Funk M. Methodological considerations when analysing and interpreting real-world data. Rheumatology (Oxford) 2020;</w:t>
      </w:r>
      <w:r w:rsidRPr="00411100">
        <w:rPr>
          <w:b/>
          <w:noProof/>
        </w:rPr>
        <w:t>59</w:t>
      </w:r>
      <w:r w:rsidRPr="00411100">
        <w:rPr>
          <w:noProof/>
        </w:rPr>
        <w:t>(1):14-25 doi: 10.1093/rheumatology/kez320[published Online First: Epub Date]|.</w:t>
      </w:r>
    </w:p>
    <w:p w14:paraId="0E13CC4E" w14:textId="77777777" w:rsidR="00411100" w:rsidRPr="00411100" w:rsidRDefault="00411100">
      <w:pPr>
        <w:rPr>
          <w:noProof/>
        </w:rPr>
        <w:pPrChange w:id="1225" w:author="Chenyu(Cherie) Li" w:date="2021-07-19T17:06:00Z">
          <w:pPr>
            <w:pStyle w:val="EndNoteBibliography"/>
            <w:ind w:left="720" w:hanging="720"/>
          </w:pPr>
        </w:pPrChange>
      </w:pPr>
      <w:r w:rsidRPr="00411100">
        <w:rPr>
          <w:noProof/>
        </w:rPr>
        <w:lastRenderedPageBreak/>
        <w:t>19. Cowie MR, Blomster JI, Curtis LH, et al. Electronic health records to facilitate clinical research. Clin Res Cardiol 2017;</w:t>
      </w:r>
      <w:r w:rsidRPr="00411100">
        <w:rPr>
          <w:b/>
          <w:noProof/>
        </w:rPr>
        <w:t>106</w:t>
      </w:r>
      <w:r w:rsidRPr="00411100">
        <w:rPr>
          <w:noProof/>
        </w:rPr>
        <w:t>(1):1-9 doi: 10.1007/s00392-016-1025-6[published Online First: Epub Date]|.</w:t>
      </w:r>
    </w:p>
    <w:p w14:paraId="71F7F3B0" w14:textId="77777777" w:rsidR="00411100" w:rsidRPr="00411100" w:rsidRDefault="00411100">
      <w:pPr>
        <w:rPr>
          <w:noProof/>
        </w:rPr>
        <w:pPrChange w:id="1226" w:author="Chenyu(Cherie) Li" w:date="2021-07-19T17:06:00Z">
          <w:pPr>
            <w:pStyle w:val="EndNoteBibliography"/>
            <w:ind w:left="720" w:hanging="720"/>
          </w:pPr>
        </w:pPrChange>
      </w:pPr>
      <w:r w:rsidRPr="00411100">
        <w:rPr>
          <w:noProof/>
        </w:rPr>
        <w:t xml:space="preserve">20. MIT. Secondary Analysis of Electronic Health Records. 2016 </w:t>
      </w:r>
    </w:p>
    <w:p w14:paraId="25399E7C" w14:textId="77777777" w:rsidR="00411100" w:rsidRPr="00411100" w:rsidRDefault="00411100">
      <w:pPr>
        <w:rPr>
          <w:noProof/>
        </w:rPr>
        <w:pPrChange w:id="1227" w:author="Chenyu(Cherie) Li" w:date="2021-07-19T17:06:00Z">
          <w:pPr>
            <w:pStyle w:val="EndNoteBibliography"/>
            <w:ind w:left="720" w:hanging="720"/>
          </w:pPr>
        </w:pPrChange>
      </w:pPr>
      <w:r w:rsidRPr="00411100">
        <w:rPr>
          <w:noProof/>
        </w:rPr>
        <w:t xml:space="preserve">21. EMA. Real World Evidence Data Collection. 2016 </w:t>
      </w:r>
    </w:p>
    <w:p w14:paraId="2A66F2F3" w14:textId="77777777" w:rsidR="00411100" w:rsidRPr="00411100" w:rsidRDefault="00411100">
      <w:pPr>
        <w:rPr>
          <w:noProof/>
        </w:rPr>
        <w:pPrChange w:id="1228" w:author="Chenyu(Cherie) Li" w:date="2021-07-19T17:06:00Z">
          <w:pPr>
            <w:pStyle w:val="EndNoteBibliography"/>
            <w:ind w:left="720" w:hanging="720"/>
          </w:pPr>
        </w:pPrChange>
      </w:pPr>
      <w:r w:rsidRPr="00411100">
        <w:rPr>
          <w:noProof/>
        </w:rPr>
        <w:t>22. Jarow JP, LaVange L, Woodcock J. Multidimensional Evidence Generation and FDA Regulatory Decision Making: Defining and Using "Real-World" Data. JAMA 2017;</w:t>
      </w:r>
      <w:r w:rsidRPr="00411100">
        <w:rPr>
          <w:b/>
          <w:noProof/>
        </w:rPr>
        <w:t>318</w:t>
      </w:r>
      <w:r w:rsidRPr="00411100">
        <w:rPr>
          <w:noProof/>
        </w:rPr>
        <w:t>(8):703-04 doi: 10.1001/jama.2017.9991[published Online First: Epub Date]|.</w:t>
      </w:r>
    </w:p>
    <w:p w14:paraId="176F37AA" w14:textId="77777777" w:rsidR="00411100" w:rsidRPr="00411100" w:rsidRDefault="00411100">
      <w:pPr>
        <w:rPr>
          <w:noProof/>
        </w:rPr>
        <w:pPrChange w:id="1229" w:author="Chenyu(Cherie) Li" w:date="2021-07-19T17:06:00Z">
          <w:pPr>
            <w:pStyle w:val="EndNoteBibliography"/>
            <w:ind w:left="720" w:hanging="720"/>
          </w:pPr>
        </w:pPrChange>
      </w:pPr>
      <w:r w:rsidRPr="00411100">
        <w:rPr>
          <w:noProof/>
        </w:rPr>
        <w:t>23. Thorpe KE, Zwarenstein M, Oxman AD, et al. A pragmatic-explanatory continuum indicator summary (PRECIS): a tool to help trial designers. J Clin Epidemiol 2009;</w:t>
      </w:r>
      <w:r w:rsidRPr="00411100">
        <w:rPr>
          <w:b/>
          <w:noProof/>
        </w:rPr>
        <w:t>62</w:t>
      </w:r>
      <w:r w:rsidRPr="00411100">
        <w:rPr>
          <w:noProof/>
        </w:rPr>
        <w:t>(5):464-75 doi: 10.1016/j.jclinepi.2008.12.011[published Online First: Epub Date]|.</w:t>
      </w:r>
    </w:p>
    <w:p w14:paraId="787EC731" w14:textId="77777777" w:rsidR="00411100" w:rsidRPr="00411100" w:rsidRDefault="00411100">
      <w:pPr>
        <w:rPr>
          <w:noProof/>
        </w:rPr>
        <w:pPrChange w:id="1230" w:author="Chenyu(Cherie) Li" w:date="2021-07-19T17:06:00Z">
          <w:pPr>
            <w:pStyle w:val="EndNoteBibliography"/>
            <w:ind w:left="720" w:hanging="720"/>
          </w:pPr>
        </w:pPrChange>
      </w:pPr>
      <w:r w:rsidRPr="00411100">
        <w:rPr>
          <w:noProof/>
        </w:rPr>
        <w:t>24. Swift B, Jain L, White C, et al. Innovation at the Intersection of Clinical Trials and Real-World Data Science to Advance Patient Care. Clin Transl Sci 2018;</w:t>
      </w:r>
      <w:r w:rsidRPr="00411100">
        <w:rPr>
          <w:b/>
          <w:noProof/>
        </w:rPr>
        <w:t>11</w:t>
      </w:r>
      <w:r w:rsidRPr="00411100">
        <w:rPr>
          <w:noProof/>
        </w:rPr>
        <w:t>(5):450-60 doi: 10.1111/cts.12559[published Online First: Epub Date]|.</w:t>
      </w:r>
    </w:p>
    <w:p w14:paraId="07212C81" w14:textId="77777777" w:rsidR="00411100" w:rsidRPr="00411100" w:rsidRDefault="00411100">
      <w:pPr>
        <w:rPr>
          <w:noProof/>
        </w:rPr>
        <w:pPrChange w:id="1231" w:author="Chenyu(Cherie) Li" w:date="2021-07-19T17:06:00Z">
          <w:pPr>
            <w:pStyle w:val="EndNoteBibliography"/>
            <w:ind w:left="720" w:hanging="720"/>
          </w:pPr>
        </w:pPrChange>
      </w:pPr>
      <w:r w:rsidRPr="00411100">
        <w:rPr>
          <w:noProof/>
        </w:rPr>
        <w:t>25. Ramamoorthy A, Huang SM. What Does It Take to Transform Real-World Data Into Real-World Evidence? Clin Pharmacol Ther 2019;</w:t>
      </w:r>
      <w:r w:rsidRPr="00411100">
        <w:rPr>
          <w:b/>
          <w:noProof/>
        </w:rPr>
        <w:t>106</w:t>
      </w:r>
      <w:r w:rsidRPr="00411100">
        <w:rPr>
          <w:noProof/>
        </w:rPr>
        <w:t>(1):10-18 doi: 10.1002/cpt.1486[published Online First: Epub Date]|.</w:t>
      </w:r>
    </w:p>
    <w:p w14:paraId="239275FF" w14:textId="77777777" w:rsidR="00411100" w:rsidRPr="00411100" w:rsidRDefault="00411100">
      <w:pPr>
        <w:rPr>
          <w:noProof/>
        </w:rPr>
        <w:pPrChange w:id="1232" w:author="Chenyu(Cherie) Li" w:date="2021-07-19T17:06:00Z">
          <w:pPr>
            <w:pStyle w:val="EndNoteBibliography"/>
            <w:ind w:left="720" w:hanging="720"/>
          </w:pPr>
        </w:pPrChange>
      </w:pPr>
      <w:r w:rsidRPr="00411100">
        <w:rPr>
          <w:noProof/>
        </w:rPr>
        <w:t>26. Public Policy Committee ISoP. Guidelines for good pharmacoepidemiology practice (GPP). Pharmacoepidemiol Drug Saf 2016;</w:t>
      </w:r>
      <w:r w:rsidRPr="00411100">
        <w:rPr>
          <w:b/>
          <w:noProof/>
        </w:rPr>
        <w:t>25</w:t>
      </w:r>
      <w:r w:rsidRPr="00411100">
        <w:rPr>
          <w:noProof/>
        </w:rPr>
        <w:t>(1):2-10 doi: 10.1002/pds.3891[published Online First: Epub Date]|.</w:t>
      </w:r>
    </w:p>
    <w:p w14:paraId="6C4017AD" w14:textId="77777777" w:rsidR="00411100" w:rsidRPr="00411100" w:rsidRDefault="00411100">
      <w:pPr>
        <w:rPr>
          <w:noProof/>
        </w:rPr>
        <w:pPrChange w:id="1233" w:author="Chenyu(Cherie) Li" w:date="2021-07-19T17:06:00Z">
          <w:pPr>
            <w:pStyle w:val="EndNoteBibliography"/>
            <w:ind w:left="720" w:hanging="720"/>
          </w:pPr>
        </w:pPrChange>
      </w:pPr>
      <w:r w:rsidRPr="00411100">
        <w:rPr>
          <w:noProof/>
        </w:rPr>
        <w:t xml:space="preserve">27. Hong N, Wen A, Shen F, et al. Developing a scalable FHIR-based clinical data normalization pipeline for standardizing and integrating unstructured and structured electronic health record </w:t>
      </w:r>
      <w:r w:rsidRPr="00411100">
        <w:rPr>
          <w:noProof/>
        </w:rPr>
        <w:lastRenderedPageBreak/>
        <w:t>data. JAMIA Open 2019;</w:t>
      </w:r>
      <w:r w:rsidRPr="00411100">
        <w:rPr>
          <w:b/>
          <w:noProof/>
        </w:rPr>
        <w:t>2</w:t>
      </w:r>
      <w:r w:rsidRPr="00411100">
        <w:rPr>
          <w:noProof/>
        </w:rPr>
        <w:t>(4):570-79 doi: 10.1093/jamiaopen/ooz056[published Online First: Epub Date]|.</w:t>
      </w:r>
    </w:p>
    <w:p w14:paraId="6C0FBB0A" w14:textId="47F8A92C" w:rsidR="00411100" w:rsidRPr="00411100" w:rsidRDefault="00411100">
      <w:pPr>
        <w:rPr>
          <w:noProof/>
        </w:rPr>
        <w:pPrChange w:id="1234" w:author="Chenyu(Cherie) Li" w:date="2021-07-19T17:06:00Z">
          <w:pPr>
            <w:pStyle w:val="EndNoteBibliography"/>
            <w:ind w:left="720" w:hanging="720"/>
          </w:pPr>
        </w:pPrChange>
      </w:pPr>
      <w:r w:rsidRPr="00411100">
        <w:rPr>
          <w:noProof/>
        </w:rPr>
        <w:t xml:space="preserve">28. HealthIT. Office-based Physician Electronic Health Record Adoption. Secondary Office-based Physician Electronic Health Record Adoption  2019. </w:t>
      </w:r>
      <w:r>
        <w:rPr>
          <w:noProof/>
        </w:rPr>
        <w:fldChar w:fldCharType="begin"/>
      </w:r>
      <w:r>
        <w:rPr>
          <w:noProof/>
        </w:rPr>
        <w:instrText xml:space="preserve"> HYPERLINK "https://dashboard.healthit.gov/quickstats/pages/physician-ehr-adoption-trends.php" </w:instrText>
      </w:r>
      <w:r>
        <w:rPr>
          <w:noProof/>
        </w:rPr>
        <w:fldChar w:fldCharType="separate"/>
      </w:r>
      <w:r w:rsidRPr="00411100">
        <w:rPr>
          <w:rStyle w:val="Hyperlink"/>
          <w:noProof/>
        </w:rPr>
        <w:t>https://dashboard.healthit.gov/quickstats/pages/physician-ehr-adoption-trends.php</w:t>
      </w:r>
      <w:r>
        <w:rPr>
          <w:noProof/>
        </w:rPr>
        <w:fldChar w:fldCharType="end"/>
      </w:r>
      <w:r w:rsidRPr="00411100">
        <w:rPr>
          <w:noProof/>
        </w:rPr>
        <w:t>.</w:t>
      </w:r>
    </w:p>
    <w:p w14:paraId="086BFAD9" w14:textId="77777777" w:rsidR="00411100" w:rsidRPr="00411100" w:rsidRDefault="00411100">
      <w:pPr>
        <w:rPr>
          <w:noProof/>
        </w:rPr>
        <w:pPrChange w:id="1235" w:author="Chenyu(Cherie) Li" w:date="2021-07-19T17:06:00Z">
          <w:pPr>
            <w:pStyle w:val="EndNoteBibliography"/>
            <w:ind w:left="720" w:hanging="720"/>
          </w:pPr>
        </w:pPrChange>
      </w:pPr>
      <w:r w:rsidRPr="00411100">
        <w:rPr>
          <w:noProof/>
        </w:rPr>
        <w:t>29. Eichler HG, Bloechl-Daum B, Broich K, et al. Data Rich, Information Poor: Can We Use Electronic Health Records to Create a Learning Healthcare System for Pharmaceuticals? Clin Pharmacol Ther 2019;</w:t>
      </w:r>
      <w:r w:rsidRPr="00411100">
        <w:rPr>
          <w:b/>
          <w:noProof/>
        </w:rPr>
        <w:t>105</w:t>
      </w:r>
      <w:r w:rsidRPr="00411100">
        <w:rPr>
          <w:noProof/>
        </w:rPr>
        <w:t>(4):912-22 doi: 10.1002/cpt.1226[published Online First: Epub Date]|.</w:t>
      </w:r>
    </w:p>
    <w:p w14:paraId="08A5A79A" w14:textId="77777777" w:rsidR="00411100" w:rsidRPr="00411100" w:rsidRDefault="00411100">
      <w:pPr>
        <w:rPr>
          <w:noProof/>
        </w:rPr>
        <w:pPrChange w:id="1236" w:author="Chenyu(Cherie) Li" w:date="2021-07-19T17:06:00Z">
          <w:pPr>
            <w:pStyle w:val="EndNoteBibliography"/>
            <w:ind w:left="720" w:hanging="720"/>
          </w:pPr>
        </w:pPrChange>
      </w:pPr>
      <w:r w:rsidRPr="00411100">
        <w:rPr>
          <w:noProof/>
        </w:rPr>
        <w:t>30. Ryan. P DJ. The Book of OHDSI. The book of OHDSI -Observational Health Data Sciences and Informatics, 2020.</w:t>
      </w:r>
    </w:p>
    <w:p w14:paraId="44D760CD" w14:textId="77777777" w:rsidR="00411100" w:rsidRPr="00411100" w:rsidRDefault="00411100">
      <w:pPr>
        <w:rPr>
          <w:noProof/>
        </w:rPr>
        <w:pPrChange w:id="1237" w:author="Chenyu(Cherie) Li" w:date="2021-07-19T17:06:00Z">
          <w:pPr>
            <w:pStyle w:val="EndNoteBibliography"/>
            <w:ind w:left="720" w:hanging="720"/>
          </w:pPr>
        </w:pPrChange>
      </w:pPr>
      <w:r w:rsidRPr="00411100">
        <w:rPr>
          <w:noProof/>
        </w:rPr>
        <w:t>31. PRISMA Extension for Scoping Reviews (PRISMA-ScR): Checklist and Explanation. Annals of Internal Medicine 2018;</w:t>
      </w:r>
      <w:r w:rsidRPr="00411100">
        <w:rPr>
          <w:b/>
          <w:noProof/>
        </w:rPr>
        <w:t>169</w:t>
      </w:r>
      <w:r w:rsidRPr="00411100">
        <w:rPr>
          <w:noProof/>
        </w:rPr>
        <w:t>(7):467-73 doi: 10.7326/m18-0850 %m 30178033[published Online First: Epub Date]|.</w:t>
      </w:r>
    </w:p>
    <w:p w14:paraId="52CE2828" w14:textId="77777777" w:rsidR="00411100" w:rsidRPr="00411100" w:rsidRDefault="00411100">
      <w:pPr>
        <w:rPr>
          <w:noProof/>
        </w:rPr>
        <w:pPrChange w:id="1238" w:author="Chenyu(Cherie) Li" w:date="2021-07-19T17:06:00Z">
          <w:pPr>
            <w:pStyle w:val="EndNoteBibliography"/>
            <w:ind w:left="720" w:hanging="720"/>
          </w:pPr>
        </w:pPrChange>
      </w:pPr>
      <w:r w:rsidRPr="00411100">
        <w:rPr>
          <w:noProof/>
        </w:rPr>
        <w:t>32. FDA. Developing Real-World Data and Evidence to Support Regulatory Decision-Making, 2019.</w:t>
      </w:r>
    </w:p>
    <w:p w14:paraId="4B74992D" w14:textId="720B0BAE" w:rsidR="00411100" w:rsidRPr="00411100" w:rsidRDefault="00411100">
      <w:pPr>
        <w:rPr>
          <w:noProof/>
        </w:rPr>
        <w:pPrChange w:id="1239" w:author="Chenyu(Cherie) Li" w:date="2021-07-19T17:06:00Z">
          <w:pPr>
            <w:pStyle w:val="EndNoteBibliography"/>
            <w:ind w:left="720" w:hanging="720"/>
          </w:pPr>
        </w:pPrChange>
      </w:pPr>
      <w:r w:rsidRPr="00411100">
        <w:rPr>
          <w:noProof/>
        </w:rPr>
        <w:t xml:space="preserve">33. MEDLINE / PubMed Search Strategy &amp; Electronic Health Record Information Resources. Secondary MEDLINE / PubMed Search Strategy &amp; Electronic Health Record Information Resources. </w:t>
      </w:r>
      <w:r>
        <w:rPr>
          <w:noProof/>
        </w:rPr>
        <w:fldChar w:fldCharType="begin"/>
      </w:r>
      <w:r>
        <w:rPr>
          <w:noProof/>
        </w:rPr>
        <w:instrText xml:space="preserve"> HYPERLINK "https://www.nlm.nih.gov/services/queries/ehr_details.html" </w:instrText>
      </w:r>
      <w:r>
        <w:rPr>
          <w:noProof/>
        </w:rPr>
        <w:fldChar w:fldCharType="separate"/>
      </w:r>
      <w:r w:rsidRPr="00411100">
        <w:rPr>
          <w:rStyle w:val="Hyperlink"/>
          <w:noProof/>
        </w:rPr>
        <w:t>https://www.nlm.nih.gov/services/queries/ehr_details.html</w:t>
      </w:r>
      <w:r>
        <w:rPr>
          <w:noProof/>
        </w:rPr>
        <w:fldChar w:fldCharType="end"/>
      </w:r>
      <w:r w:rsidRPr="00411100">
        <w:rPr>
          <w:noProof/>
        </w:rPr>
        <w:t>.</w:t>
      </w:r>
    </w:p>
    <w:p w14:paraId="7DF8B2E3" w14:textId="77777777" w:rsidR="00411100" w:rsidRPr="00411100" w:rsidRDefault="00411100">
      <w:pPr>
        <w:rPr>
          <w:noProof/>
        </w:rPr>
        <w:pPrChange w:id="1240" w:author="Chenyu(Cherie) Li" w:date="2021-07-19T17:06:00Z">
          <w:pPr>
            <w:pStyle w:val="EndNoteBibliography"/>
            <w:ind w:left="720" w:hanging="720"/>
          </w:pPr>
        </w:pPrChange>
      </w:pPr>
      <w:r w:rsidRPr="00411100">
        <w:rPr>
          <w:noProof/>
        </w:rPr>
        <w:t xml:space="preserve">34. PubMed. Publication Characteristics (Publication Types) with Scope Notes. 2020 </w:t>
      </w:r>
    </w:p>
    <w:p w14:paraId="492FD478" w14:textId="77777777" w:rsidR="00411100" w:rsidRPr="00411100" w:rsidRDefault="00411100">
      <w:pPr>
        <w:rPr>
          <w:noProof/>
        </w:rPr>
        <w:pPrChange w:id="1241" w:author="Chenyu(Cherie) Li" w:date="2021-07-19T17:06:00Z">
          <w:pPr>
            <w:pStyle w:val="EndNoteBibliography"/>
            <w:ind w:left="720" w:hanging="720"/>
          </w:pPr>
        </w:pPrChange>
      </w:pPr>
      <w:r w:rsidRPr="00411100">
        <w:rPr>
          <w:noProof/>
        </w:rPr>
        <w:t xml:space="preserve">35. PubMed. PubMed Clinical Queries 2020 </w:t>
      </w:r>
    </w:p>
    <w:p w14:paraId="52F736DB" w14:textId="78F5D23A" w:rsidR="00411100" w:rsidRPr="00411100" w:rsidRDefault="00411100">
      <w:pPr>
        <w:rPr>
          <w:noProof/>
        </w:rPr>
        <w:pPrChange w:id="1242" w:author="Chenyu(Cherie) Li" w:date="2021-07-19T17:06:00Z">
          <w:pPr>
            <w:pStyle w:val="EndNoteBibliography"/>
            <w:ind w:left="720" w:hanging="720"/>
          </w:pPr>
        </w:pPrChange>
      </w:pPr>
      <w:r w:rsidRPr="00411100">
        <w:rPr>
          <w:noProof/>
        </w:rPr>
        <w:t xml:space="preserve">36. NLM. Epidemiologic Study Characteristics. Secondary Epidemiologic Study Characteristics  2020. </w:t>
      </w:r>
      <w:r>
        <w:rPr>
          <w:noProof/>
        </w:rPr>
        <w:fldChar w:fldCharType="begin"/>
      </w:r>
      <w:r>
        <w:rPr>
          <w:noProof/>
        </w:rPr>
        <w:instrText xml:space="preserve"> HYPERLINK "https://www.ncbi.nlm.nih.gov/mesh/68016020" </w:instrText>
      </w:r>
      <w:r>
        <w:rPr>
          <w:noProof/>
        </w:rPr>
        <w:fldChar w:fldCharType="separate"/>
      </w:r>
      <w:r w:rsidRPr="00411100">
        <w:rPr>
          <w:rStyle w:val="Hyperlink"/>
          <w:noProof/>
        </w:rPr>
        <w:t>https://www.ncbi.nlm.nih.gov/mesh/68016020</w:t>
      </w:r>
      <w:r>
        <w:rPr>
          <w:noProof/>
        </w:rPr>
        <w:fldChar w:fldCharType="end"/>
      </w:r>
      <w:r w:rsidRPr="00411100">
        <w:rPr>
          <w:noProof/>
        </w:rPr>
        <w:t>.</w:t>
      </w:r>
    </w:p>
    <w:p w14:paraId="32F5A0C3" w14:textId="77777777" w:rsidR="00411100" w:rsidRPr="00411100" w:rsidRDefault="00411100">
      <w:pPr>
        <w:rPr>
          <w:noProof/>
        </w:rPr>
        <w:pPrChange w:id="1243" w:author="Chenyu(Cherie) Li" w:date="2021-07-19T17:06:00Z">
          <w:pPr>
            <w:pStyle w:val="EndNoteBibliography"/>
            <w:ind w:left="720" w:hanging="720"/>
          </w:pPr>
        </w:pPrChange>
      </w:pPr>
      <w:r w:rsidRPr="00411100">
        <w:rPr>
          <w:noProof/>
        </w:rPr>
        <w:lastRenderedPageBreak/>
        <w:t>37. Holmes JH. Knowledge Discovery in Biomedical Data: Theory and Methods. Methods in Biomedical Informatics, 2014:179-240.</w:t>
      </w:r>
    </w:p>
    <w:p w14:paraId="165E5DCE" w14:textId="77777777" w:rsidR="00411100" w:rsidRPr="00411100" w:rsidRDefault="00411100">
      <w:pPr>
        <w:rPr>
          <w:noProof/>
        </w:rPr>
        <w:pPrChange w:id="1244" w:author="Chenyu(Cherie) Li" w:date="2021-07-19T17:06:00Z">
          <w:pPr>
            <w:pStyle w:val="EndNoteBibliography"/>
            <w:ind w:left="720" w:hanging="720"/>
          </w:pPr>
        </w:pPrChange>
      </w:pPr>
      <w:r w:rsidRPr="00411100">
        <w:rPr>
          <w:noProof/>
        </w:rPr>
        <w:t>38. Moher D, Liberati A, Tetzlaff J, Altman DG, The PG. Preferred Reporting Items for Systematic Reviews and Meta-Analyses: The PRISMA Statement. PLOS Medicine 2009;</w:t>
      </w:r>
      <w:r w:rsidRPr="00411100">
        <w:rPr>
          <w:b/>
          <w:noProof/>
        </w:rPr>
        <w:t>6</w:t>
      </w:r>
      <w:r w:rsidRPr="00411100">
        <w:rPr>
          <w:noProof/>
        </w:rPr>
        <w:t>(7):e1000097 doi: 10.1371/journal.pmed.1000097[published Online First: Epub Date]|.</w:t>
      </w:r>
    </w:p>
    <w:p w14:paraId="0F19A095" w14:textId="77777777" w:rsidR="00411100" w:rsidRPr="00411100" w:rsidRDefault="00411100">
      <w:pPr>
        <w:rPr>
          <w:noProof/>
        </w:rPr>
        <w:pPrChange w:id="1245" w:author="Chenyu(Cherie) Li" w:date="2021-07-19T17:06:00Z">
          <w:pPr>
            <w:pStyle w:val="EndNoteBibliography"/>
            <w:ind w:left="720" w:hanging="720"/>
          </w:pPr>
        </w:pPrChange>
      </w:pPr>
      <w:r w:rsidRPr="00411100">
        <w:rPr>
          <w:noProof/>
        </w:rPr>
        <w:t>39. McHugh ML. Interrater reliability: the kappa statistic. Biochem Med (Zagreb) 2012;</w:t>
      </w:r>
      <w:r w:rsidRPr="00411100">
        <w:rPr>
          <w:b/>
          <w:noProof/>
        </w:rPr>
        <w:t>22</w:t>
      </w:r>
      <w:r w:rsidRPr="00411100">
        <w:rPr>
          <w:noProof/>
        </w:rPr>
        <w:t xml:space="preserve">(3):276-82 </w:t>
      </w:r>
    </w:p>
    <w:p w14:paraId="6E9A88E4" w14:textId="77777777" w:rsidR="00411100" w:rsidRPr="00411100" w:rsidRDefault="00411100">
      <w:pPr>
        <w:rPr>
          <w:noProof/>
        </w:rPr>
        <w:pPrChange w:id="1246" w:author="Chenyu(Cherie) Li" w:date="2021-07-19T17:06:00Z">
          <w:pPr>
            <w:pStyle w:val="EndNoteBibliography"/>
            <w:ind w:left="720" w:hanging="720"/>
          </w:pPr>
        </w:pPrChange>
      </w:pPr>
      <w:r w:rsidRPr="00411100">
        <w:rPr>
          <w:noProof/>
        </w:rPr>
        <w:t>40. Thomas R, Braganza A, Oommen LM, Muliyil J. Confidence with confidence intervals. Indian J Ophthalmol 1997;</w:t>
      </w:r>
      <w:r w:rsidRPr="00411100">
        <w:rPr>
          <w:b/>
          <w:noProof/>
        </w:rPr>
        <w:t>45</w:t>
      </w:r>
      <w:r w:rsidRPr="00411100">
        <w:rPr>
          <w:noProof/>
        </w:rPr>
        <w:t xml:space="preserve">(2):119-23 </w:t>
      </w:r>
    </w:p>
    <w:p w14:paraId="5E2D6FA9" w14:textId="48442E86" w:rsidR="00411100" w:rsidRPr="00411100" w:rsidRDefault="00411100">
      <w:pPr>
        <w:rPr>
          <w:noProof/>
        </w:rPr>
        <w:pPrChange w:id="1247" w:author="Chenyu(Cherie) Li" w:date="2021-07-19T17:06:00Z">
          <w:pPr>
            <w:pStyle w:val="EndNoteBibliography"/>
            <w:ind w:left="720" w:hanging="720"/>
          </w:pPr>
        </w:pPrChange>
      </w:pPr>
      <w:r w:rsidRPr="00411100">
        <w:rPr>
          <w:noProof/>
        </w:rPr>
        <w:t xml:space="preserve">41. Health CP. Meta-Regression. Secondary Meta-Regression. </w:t>
      </w:r>
      <w:r>
        <w:rPr>
          <w:noProof/>
        </w:rPr>
        <w:fldChar w:fldCharType="begin"/>
      </w:r>
      <w:r>
        <w:rPr>
          <w:noProof/>
        </w:rPr>
        <w:instrText xml:space="preserve"> HYPERLINK "https://www.publichealth.columbia.edu/research/population-health-methods/meta-regression" </w:instrText>
      </w:r>
      <w:r>
        <w:rPr>
          <w:noProof/>
        </w:rPr>
        <w:fldChar w:fldCharType="separate"/>
      </w:r>
      <w:r w:rsidRPr="00411100">
        <w:rPr>
          <w:rStyle w:val="Hyperlink"/>
          <w:noProof/>
        </w:rPr>
        <w:t>https://www.publichealth.columbia.edu/research/population-health-methods/meta-regression</w:t>
      </w:r>
      <w:r>
        <w:rPr>
          <w:noProof/>
        </w:rPr>
        <w:fldChar w:fldCharType="end"/>
      </w:r>
      <w:r w:rsidRPr="00411100">
        <w:rPr>
          <w:noProof/>
        </w:rPr>
        <w:t>.</w:t>
      </w:r>
    </w:p>
    <w:p w14:paraId="08CBD848" w14:textId="35EC574E" w:rsidR="00411100" w:rsidRPr="00411100" w:rsidRDefault="00411100">
      <w:pPr>
        <w:rPr>
          <w:noProof/>
        </w:rPr>
        <w:pPrChange w:id="1248" w:author="Chenyu(Cherie) Li" w:date="2021-07-19T17:06:00Z">
          <w:pPr>
            <w:pStyle w:val="EndNoteBibliography"/>
            <w:ind w:left="720" w:hanging="720"/>
          </w:pPr>
        </w:pPrChange>
      </w:pPr>
      <w:r w:rsidRPr="00411100">
        <w:rPr>
          <w:noProof/>
        </w:rPr>
        <w:t xml:space="preserve">42. Cochrane Handbook for Systematic Reviews of Interventions-Meta-regression. Secondary Cochrane Handbook for Systematic Reviews of Interventions-Meta-regression  2020. </w:t>
      </w:r>
      <w:r>
        <w:rPr>
          <w:noProof/>
        </w:rPr>
        <w:fldChar w:fldCharType="begin"/>
      </w:r>
      <w:r>
        <w:rPr>
          <w:noProof/>
        </w:rPr>
        <w:instrText xml:space="preserve"> HYPERLINK "https://handbook-5-1.cochrane.org/chapter_9/9_6_4_meta_regression.htm" </w:instrText>
      </w:r>
      <w:r>
        <w:rPr>
          <w:noProof/>
        </w:rPr>
        <w:fldChar w:fldCharType="separate"/>
      </w:r>
      <w:r w:rsidRPr="00411100">
        <w:rPr>
          <w:rStyle w:val="Hyperlink"/>
          <w:noProof/>
        </w:rPr>
        <w:t>https://handbook-5-1.cochrane.org/chapter_9/9_6_4_meta_regression.htm</w:t>
      </w:r>
      <w:r>
        <w:rPr>
          <w:noProof/>
        </w:rPr>
        <w:fldChar w:fldCharType="end"/>
      </w:r>
      <w:r w:rsidRPr="00411100">
        <w:rPr>
          <w:noProof/>
        </w:rPr>
        <w:t>.</w:t>
      </w:r>
    </w:p>
    <w:p w14:paraId="5AF03F84" w14:textId="77777777" w:rsidR="00411100" w:rsidRPr="00411100" w:rsidRDefault="00411100">
      <w:pPr>
        <w:rPr>
          <w:noProof/>
        </w:rPr>
        <w:pPrChange w:id="1249" w:author="Chenyu(Cherie) Li" w:date="2021-07-19T17:06:00Z">
          <w:pPr>
            <w:pStyle w:val="EndNoteBibliography"/>
            <w:ind w:left="720" w:hanging="720"/>
          </w:pPr>
        </w:pPrChange>
      </w:pPr>
      <w:r w:rsidRPr="00411100">
        <w:rPr>
          <w:noProof/>
        </w:rPr>
        <w:t>43. PyMARE: Python Meta-Analysis &amp; Regression Engine [program], 2020.</w:t>
      </w:r>
    </w:p>
    <w:p w14:paraId="14F91269" w14:textId="77777777" w:rsidR="00411100" w:rsidRPr="00411100" w:rsidRDefault="00411100">
      <w:pPr>
        <w:rPr>
          <w:noProof/>
        </w:rPr>
        <w:pPrChange w:id="1250" w:author="Chenyu(Cherie) Li" w:date="2021-07-19T17:06:00Z">
          <w:pPr>
            <w:pStyle w:val="EndNoteBibliography"/>
            <w:ind w:left="720" w:hanging="720"/>
          </w:pPr>
        </w:pPrChange>
      </w:pPr>
      <w:r w:rsidRPr="00411100">
        <w:rPr>
          <w:noProof/>
        </w:rPr>
        <w:t>44. Cook A, Osler T, Glance L, et al. Comparison of two prognostic models in trauma outcome. Br. J. Surg. 2018;</w:t>
      </w:r>
      <w:r w:rsidRPr="00411100">
        <w:rPr>
          <w:b/>
          <w:noProof/>
        </w:rPr>
        <w:t>105</w:t>
      </w:r>
      <w:r w:rsidRPr="00411100">
        <w:rPr>
          <w:noProof/>
        </w:rPr>
        <w:t>(5):513-19 doi: 10.1002/bjs.10764[published Online First: Epub Date]|.</w:t>
      </w:r>
    </w:p>
    <w:p w14:paraId="101F7958" w14:textId="77777777" w:rsidR="00411100" w:rsidRPr="00411100" w:rsidRDefault="00411100">
      <w:pPr>
        <w:rPr>
          <w:noProof/>
        </w:rPr>
        <w:pPrChange w:id="1251" w:author="Chenyu(Cherie) Li" w:date="2021-07-19T17:06:00Z">
          <w:pPr>
            <w:pStyle w:val="EndNoteBibliography"/>
            <w:ind w:left="720" w:hanging="720"/>
          </w:pPr>
        </w:pPrChange>
      </w:pPr>
      <w:r w:rsidRPr="00406DC3">
        <w:rPr>
          <w:noProof/>
          <w:lang w:val="fr-FR"/>
          <w:rPrChange w:id="1252" w:author="Chenyu(Cherie) Li" w:date="2021-08-03T23:54:00Z">
            <w:rPr>
              <w:noProof/>
            </w:rPr>
          </w:rPrChange>
        </w:rPr>
        <w:t xml:space="preserve">45. Sabat J, Hsu CH, Samra N, et al. </w:t>
      </w:r>
      <w:r w:rsidRPr="00411100">
        <w:rPr>
          <w:noProof/>
        </w:rPr>
        <w:t>Length of Stay and ICU Stay Are Increased With Repair of Traumatic Superior Mesenteric Vein Injury. J. Surg. Res. 2019;</w:t>
      </w:r>
      <w:r w:rsidRPr="00411100">
        <w:rPr>
          <w:b/>
          <w:noProof/>
        </w:rPr>
        <w:t>242</w:t>
      </w:r>
      <w:r w:rsidRPr="00411100">
        <w:rPr>
          <w:noProof/>
        </w:rPr>
        <w:t>:94-99 doi: 10.1016/j.jss.2019.04.043[published Online First: Epub Date]|.</w:t>
      </w:r>
    </w:p>
    <w:p w14:paraId="18EDAF5B" w14:textId="77777777" w:rsidR="00411100" w:rsidRPr="00411100" w:rsidRDefault="00411100">
      <w:pPr>
        <w:rPr>
          <w:noProof/>
        </w:rPr>
        <w:pPrChange w:id="1253" w:author="Chenyu(Cherie) Li" w:date="2021-07-19T17:06:00Z">
          <w:pPr>
            <w:pStyle w:val="EndNoteBibliography"/>
            <w:ind w:left="720" w:hanging="720"/>
          </w:pPr>
        </w:pPrChange>
      </w:pPr>
      <w:r w:rsidRPr="00411100">
        <w:rPr>
          <w:noProof/>
        </w:rPr>
        <w:t>46. Bennett KS, DeWitt PE, Harlaar N, Bennett TD. Seizures in Children With Severe Traumatic Brain Injury. Pediatr. Crit. Care Med. 2017;</w:t>
      </w:r>
      <w:r w:rsidRPr="00411100">
        <w:rPr>
          <w:b/>
          <w:noProof/>
        </w:rPr>
        <w:t>18</w:t>
      </w:r>
      <w:r w:rsidRPr="00411100">
        <w:rPr>
          <w:noProof/>
        </w:rPr>
        <w:t>(1):54-63 doi: 10.1097/pcc.0000000000000948[published Online First: Epub Date]|.</w:t>
      </w:r>
    </w:p>
    <w:p w14:paraId="73E07E47" w14:textId="77777777" w:rsidR="00411100" w:rsidRPr="00411100" w:rsidRDefault="00411100">
      <w:pPr>
        <w:rPr>
          <w:noProof/>
        </w:rPr>
        <w:pPrChange w:id="1254" w:author="Chenyu(Cherie) Li" w:date="2021-07-19T17:06:00Z">
          <w:pPr>
            <w:pStyle w:val="EndNoteBibliography"/>
            <w:ind w:left="720" w:hanging="720"/>
          </w:pPr>
        </w:pPrChange>
      </w:pPr>
      <w:r w:rsidRPr="00411100">
        <w:rPr>
          <w:noProof/>
        </w:rPr>
        <w:lastRenderedPageBreak/>
        <w:t>47. Patel MS, Malinoski DJ, Zhou L, Neal ML, Hoyt DB. Penetrating oesophageal injury: a contemporary analysis of the National Trauma Data Bank. Injury 2013;</w:t>
      </w:r>
      <w:r w:rsidRPr="00411100">
        <w:rPr>
          <w:b/>
          <w:noProof/>
        </w:rPr>
        <w:t>44</w:t>
      </w:r>
      <w:r w:rsidRPr="00411100">
        <w:rPr>
          <w:noProof/>
        </w:rPr>
        <w:t>(1):48-55 doi: 10.1016/j.injury.2011.11.015[published Online First: Epub Date]|.</w:t>
      </w:r>
    </w:p>
    <w:p w14:paraId="520C8BE4" w14:textId="77777777" w:rsidR="00411100" w:rsidRPr="00411100" w:rsidRDefault="00411100">
      <w:pPr>
        <w:rPr>
          <w:noProof/>
        </w:rPr>
        <w:pPrChange w:id="1255" w:author="Chenyu(Cherie) Li" w:date="2021-07-19T17:06:00Z">
          <w:pPr>
            <w:pStyle w:val="EndNoteBibliography"/>
            <w:ind w:left="720" w:hanging="720"/>
          </w:pPr>
        </w:pPrChange>
      </w:pPr>
      <w:r w:rsidRPr="00411100">
        <w:rPr>
          <w:noProof/>
        </w:rPr>
        <w:t>48. Phillips B, Turco L, McDonald D, Mause E, Walters RW. A subgroup analysis of penetrating injuries to the pancreas: 777 patients from the National Trauma Data Bank, 2010-2014. J. Surg. Res. 2018;</w:t>
      </w:r>
      <w:r w:rsidRPr="00411100">
        <w:rPr>
          <w:b/>
          <w:noProof/>
        </w:rPr>
        <w:t>225</w:t>
      </w:r>
      <w:r w:rsidRPr="00411100">
        <w:rPr>
          <w:noProof/>
        </w:rPr>
        <w:t>:131-41 doi: 10.1016/j.jss.2018.01.014[published Online First: Epub Date]|.</w:t>
      </w:r>
    </w:p>
    <w:p w14:paraId="70FB0ECD" w14:textId="77777777" w:rsidR="00411100" w:rsidRPr="00411100" w:rsidRDefault="00411100">
      <w:pPr>
        <w:rPr>
          <w:noProof/>
        </w:rPr>
        <w:pPrChange w:id="1256" w:author="Chenyu(Cherie) Li" w:date="2021-07-19T17:06:00Z">
          <w:pPr>
            <w:pStyle w:val="EndNoteBibliography"/>
            <w:ind w:left="720" w:hanging="720"/>
          </w:pPr>
        </w:pPrChange>
      </w:pPr>
      <w:r w:rsidRPr="00411100">
        <w:rPr>
          <w:noProof/>
        </w:rPr>
        <w:t>49. Haider AH, Hashmi ZG, Zafar SN, et al. Minority trauma patients tend to cluster at trauma centers with worse-than-expected mortality: can this phenomenon help explain racial disparities in trauma outcomes? Ann. Surg. 2013;</w:t>
      </w:r>
      <w:r w:rsidRPr="00411100">
        <w:rPr>
          <w:b/>
          <w:noProof/>
        </w:rPr>
        <w:t>258</w:t>
      </w:r>
      <w:r w:rsidRPr="00411100">
        <w:rPr>
          <w:noProof/>
        </w:rPr>
        <w:t>(4):572-9; discussion 79-81 doi: 10.1097/SLA.0b013e3182a50148[published Online First: Epub Date]|.</w:t>
      </w:r>
    </w:p>
    <w:p w14:paraId="5F283EAD" w14:textId="77777777" w:rsidR="00411100" w:rsidRPr="00411100" w:rsidRDefault="00411100">
      <w:pPr>
        <w:rPr>
          <w:noProof/>
        </w:rPr>
        <w:pPrChange w:id="1257" w:author="Chenyu(Cherie) Li" w:date="2021-07-19T17:06:00Z">
          <w:pPr>
            <w:pStyle w:val="EndNoteBibliography"/>
            <w:ind w:left="720" w:hanging="720"/>
          </w:pPr>
        </w:pPrChange>
      </w:pPr>
      <w:r w:rsidRPr="00411100">
        <w:rPr>
          <w:noProof/>
        </w:rPr>
        <w:t>50. Strutt J, Flood A, Kharbanda AB. Shock Index as a Predictor of Morbidity and Mortality in Pediatric Trauma Patients. Pediatr. Emerg. Care 2019;</w:t>
      </w:r>
      <w:r w:rsidRPr="00411100">
        <w:rPr>
          <w:b/>
          <w:noProof/>
        </w:rPr>
        <w:t>35</w:t>
      </w:r>
      <w:r w:rsidRPr="00411100">
        <w:rPr>
          <w:noProof/>
        </w:rPr>
        <w:t>(2):132-37 doi: 10.1097/pec.0000000000001733[published Online First: Epub Date]|.</w:t>
      </w:r>
    </w:p>
    <w:p w14:paraId="0E683A02" w14:textId="77777777" w:rsidR="00411100" w:rsidRPr="00411100" w:rsidRDefault="00411100">
      <w:pPr>
        <w:rPr>
          <w:noProof/>
        </w:rPr>
        <w:pPrChange w:id="1258" w:author="Chenyu(Cherie) Li" w:date="2021-07-19T17:06:00Z">
          <w:pPr>
            <w:pStyle w:val="EndNoteBibliography"/>
            <w:ind w:left="720" w:hanging="720"/>
          </w:pPr>
        </w:pPrChange>
      </w:pPr>
      <w:r w:rsidRPr="00406DC3">
        <w:rPr>
          <w:noProof/>
          <w:lang w:val="fr-FR"/>
          <w:rPrChange w:id="1259" w:author="Chenyu(Cherie) Li" w:date="2021-08-03T23:54:00Z">
            <w:rPr>
              <w:noProof/>
            </w:rPr>
          </w:rPrChange>
        </w:rPr>
        <w:t xml:space="preserve">51. Fierro N, Inaba K, Aiolfi A, et al. </w:t>
      </w:r>
      <w:r w:rsidRPr="00411100">
        <w:rPr>
          <w:noProof/>
        </w:rPr>
        <w:t>Motocross versus motorcycle injury patterns: A retrospective National Trauma Databank analysis. J Trauma Acute Care Surg 2019;</w:t>
      </w:r>
      <w:r w:rsidRPr="00411100">
        <w:rPr>
          <w:b/>
          <w:noProof/>
        </w:rPr>
        <w:t>87</w:t>
      </w:r>
      <w:r w:rsidRPr="00411100">
        <w:rPr>
          <w:noProof/>
        </w:rPr>
        <w:t>(2):402-07 doi: 10.1097/ta.0000000000002355[published Online First: Epub Date]|.</w:t>
      </w:r>
    </w:p>
    <w:p w14:paraId="0769F95A" w14:textId="77777777" w:rsidR="00411100" w:rsidRPr="00411100" w:rsidRDefault="00411100">
      <w:pPr>
        <w:rPr>
          <w:noProof/>
        </w:rPr>
        <w:pPrChange w:id="1260" w:author="Chenyu(Cherie) Li" w:date="2021-07-19T17:06:00Z">
          <w:pPr>
            <w:pStyle w:val="EndNoteBibliography"/>
            <w:ind w:left="720" w:hanging="720"/>
          </w:pPr>
        </w:pPrChange>
      </w:pPr>
      <w:r w:rsidRPr="00411100">
        <w:rPr>
          <w:noProof/>
        </w:rPr>
        <w:t>52. Petersen S, Simms ER, Guidry C, Duchesne JC. Impact of hormonal protection in blunt and penetrating trauma: a retrospective analysis of the National Trauma Data Bank. Am. Surg. 2013;</w:t>
      </w:r>
      <w:r w:rsidRPr="00411100">
        <w:rPr>
          <w:b/>
          <w:noProof/>
        </w:rPr>
        <w:t>79</w:t>
      </w:r>
      <w:r w:rsidRPr="00411100">
        <w:rPr>
          <w:noProof/>
        </w:rPr>
        <w:t xml:space="preserve">(9):944-51 </w:t>
      </w:r>
    </w:p>
    <w:p w14:paraId="7A548792" w14:textId="77777777" w:rsidR="00411100" w:rsidRPr="00411100" w:rsidRDefault="00411100">
      <w:pPr>
        <w:rPr>
          <w:noProof/>
        </w:rPr>
        <w:pPrChange w:id="1261" w:author="Chenyu(Cherie) Li" w:date="2021-07-19T17:06:00Z">
          <w:pPr>
            <w:pStyle w:val="EndNoteBibliography"/>
            <w:ind w:left="720" w:hanging="720"/>
          </w:pPr>
        </w:pPrChange>
      </w:pPr>
      <w:r w:rsidRPr="00411100">
        <w:rPr>
          <w:noProof/>
        </w:rPr>
        <w:t>53. Moore L, Hanley JA, Lavoie A, Turgeon A. Evaluating the validity of multiple imputation for missing physiological data in the national trauma data bank. J Emerg Trauma Shock 2009;</w:t>
      </w:r>
      <w:r w:rsidRPr="00411100">
        <w:rPr>
          <w:b/>
          <w:noProof/>
        </w:rPr>
        <w:t>2</w:t>
      </w:r>
      <w:r w:rsidRPr="00411100">
        <w:rPr>
          <w:noProof/>
        </w:rPr>
        <w:t>(2):73-9 doi: 10.4103/0974-2700.44774[published Online First: Epub Date]|.</w:t>
      </w:r>
    </w:p>
    <w:p w14:paraId="71D34605" w14:textId="77777777" w:rsidR="00411100" w:rsidRPr="00411100" w:rsidRDefault="00411100">
      <w:pPr>
        <w:rPr>
          <w:noProof/>
        </w:rPr>
        <w:pPrChange w:id="1262" w:author="Chenyu(Cherie) Li" w:date="2021-07-19T17:06:00Z">
          <w:pPr>
            <w:pStyle w:val="EndNoteBibliography"/>
            <w:ind w:left="720" w:hanging="720"/>
          </w:pPr>
        </w:pPrChange>
      </w:pPr>
      <w:r w:rsidRPr="00411100">
        <w:rPr>
          <w:noProof/>
        </w:rPr>
        <w:lastRenderedPageBreak/>
        <w:t>54. Haider AH, Hashmi ZG, Zafar SN, et al. Developing best practices to study trauma outcomes in large databases: an evidence-based approach to determine the best mortality risk adjustment model. J Trauma Acute Care Surg 2014;</w:t>
      </w:r>
      <w:r w:rsidRPr="00411100">
        <w:rPr>
          <w:b/>
          <w:noProof/>
        </w:rPr>
        <w:t>76</w:t>
      </w:r>
      <w:r w:rsidRPr="00411100">
        <w:rPr>
          <w:noProof/>
        </w:rPr>
        <w:t>(4):1061-9 doi: 10.1097/ta.0000000000000182[published Online First: Epub Date]|.</w:t>
      </w:r>
    </w:p>
    <w:p w14:paraId="7B4BC453" w14:textId="77777777" w:rsidR="00411100" w:rsidRPr="00411100" w:rsidRDefault="00411100">
      <w:pPr>
        <w:rPr>
          <w:noProof/>
        </w:rPr>
        <w:pPrChange w:id="1263" w:author="Chenyu(Cherie) Li" w:date="2021-07-19T17:06:00Z">
          <w:pPr>
            <w:pStyle w:val="EndNoteBibliography"/>
            <w:ind w:left="720" w:hanging="720"/>
          </w:pPr>
        </w:pPrChange>
      </w:pPr>
      <w:r w:rsidRPr="00411100">
        <w:rPr>
          <w:noProof/>
        </w:rPr>
        <w:t>55. NTDB Data Dictionary 2019 Revision, 2019.</w:t>
      </w:r>
    </w:p>
    <w:p w14:paraId="4340616F" w14:textId="77777777" w:rsidR="00411100" w:rsidRPr="00411100" w:rsidRDefault="00411100">
      <w:pPr>
        <w:rPr>
          <w:noProof/>
        </w:rPr>
        <w:pPrChange w:id="1264" w:author="Chenyu(Cherie) Li" w:date="2021-07-19T17:06:00Z">
          <w:pPr>
            <w:pStyle w:val="EndNoteBibliography"/>
            <w:ind w:left="720" w:hanging="720"/>
          </w:pPr>
        </w:pPrChange>
      </w:pPr>
      <w:r w:rsidRPr="00411100">
        <w:rPr>
          <w:noProof/>
        </w:rPr>
        <w:t>56. Haider AH, Saleem T, Leow JJ, et al. Influence of the National Trauma Data Bank on the study of trauma outcomes: is it time to set research best practices to further enhance its impact? J Am Coll Surg 2012;</w:t>
      </w:r>
      <w:r w:rsidRPr="00411100">
        <w:rPr>
          <w:b/>
          <w:noProof/>
        </w:rPr>
        <w:t>214</w:t>
      </w:r>
      <w:r w:rsidRPr="00411100">
        <w:rPr>
          <w:noProof/>
        </w:rPr>
        <w:t>(5):756-68 doi: 10.1016/j.jamcollsurg.2011.12.013[published Online First: Epub Date]|.</w:t>
      </w:r>
    </w:p>
    <w:p w14:paraId="2FAE0F13" w14:textId="77777777" w:rsidR="00411100" w:rsidRPr="00411100" w:rsidRDefault="00411100">
      <w:pPr>
        <w:rPr>
          <w:noProof/>
        </w:rPr>
        <w:pPrChange w:id="1265" w:author="Chenyu(Cherie) Li" w:date="2021-07-19T17:06:00Z">
          <w:pPr>
            <w:pStyle w:val="EndNoteBibliography"/>
            <w:ind w:left="720" w:hanging="720"/>
          </w:pPr>
        </w:pPrChange>
      </w:pPr>
      <w:r w:rsidRPr="00411100">
        <w:rPr>
          <w:noProof/>
        </w:rPr>
        <w:t>57. Bayley KB, Belnap T, Savitz L, Masica AL, Shah N, Fleming NS. Challenges in using electronic health record data for CER: experience of 4 learning organizations and solutions applied. Med Care 2013;</w:t>
      </w:r>
      <w:r w:rsidRPr="00411100">
        <w:rPr>
          <w:b/>
          <w:noProof/>
        </w:rPr>
        <w:t>51</w:t>
      </w:r>
      <w:r w:rsidRPr="00411100">
        <w:rPr>
          <w:noProof/>
        </w:rPr>
        <w:t>(8 Suppl 3):S80-6 doi: 10.1097/MLR.0b013e31829b1d48[published Online First: Epub Date]|.</w:t>
      </w:r>
    </w:p>
    <w:p w14:paraId="14D1271A" w14:textId="77777777" w:rsidR="00411100" w:rsidRPr="00411100" w:rsidRDefault="00411100">
      <w:pPr>
        <w:rPr>
          <w:noProof/>
        </w:rPr>
        <w:pPrChange w:id="1266" w:author="Chenyu(Cherie) Li" w:date="2021-07-19T17:06:00Z">
          <w:pPr>
            <w:pStyle w:val="EndNoteBibliography"/>
            <w:ind w:left="720" w:hanging="720"/>
          </w:pPr>
        </w:pPrChange>
      </w:pPr>
      <w:r w:rsidRPr="00411100">
        <w:rPr>
          <w:noProof/>
        </w:rPr>
        <w:t>58. Gentles SJ, Charles C, Nicholas DB, Ploeg J, McKibbon KA. Reviewing the research methods literature: principles and strategies illustrated by a systematic overview of sampling in qualitative research. Systematic Reviews 2016;</w:t>
      </w:r>
      <w:r w:rsidRPr="00411100">
        <w:rPr>
          <w:b/>
          <w:noProof/>
        </w:rPr>
        <w:t>5</w:t>
      </w:r>
      <w:r w:rsidRPr="00411100">
        <w:rPr>
          <w:noProof/>
        </w:rPr>
        <w:t>(1):172 doi: 10.1186/s13643-016-0343-0[published Online First: Epub Date]|.</w:t>
      </w:r>
    </w:p>
    <w:p w14:paraId="15B3C25E" w14:textId="77777777" w:rsidR="00411100" w:rsidRPr="00411100" w:rsidRDefault="00411100">
      <w:pPr>
        <w:rPr>
          <w:noProof/>
        </w:rPr>
        <w:pPrChange w:id="1267" w:author="Chenyu(Cherie) Li" w:date="2021-07-19T17:06:00Z">
          <w:pPr>
            <w:pStyle w:val="EndNoteBibliography"/>
            <w:ind w:left="720" w:hanging="720"/>
          </w:pPr>
        </w:pPrChange>
      </w:pPr>
      <w:r w:rsidRPr="00411100">
        <w:rPr>
          <w:noProof/>
        </w:rPr>
        <w:t>59. Alexander PE, Debono VB, Mammen MJ, et al. COVID-19 coronavirus research has overall low methodological quality thus far: case in point for chloroquine/hydroxychloroquine. Journal of Clinical Epidemiology 2020;</w:t>
      </w:r>
      <w:r w:rsidRPr="00411100">
        <w:rPr>
          <w:b/>
          <w:noProof/>
        </w:rPr>
        <w:t>123</w:t>
      </w:r>
      <w:r w:rsidRPr="00411100">
        <w:rPr>
          <w:noProof/>
        </w:rPr>
        <w:t>:120-26 doi: 10.1016/j.jclinepi.2020.04.016[published Online First: Epub Date]|.</w:t>
      </w:r>
    </w:p>
    <w:p w14:paraId="58409A65" w14:textId="77777777" w:rsidR="00411100" w:rsidRPr="00411100" w:rsidRDefault="00411100">
      <w:pPr>
        <w:rPr>
          <w:noProof/>
        </w:rPr>
        <w:pPrChange w:id="1268" w:author="Chenyu(Cherie) Li" w:date="2021-07-19T17:06:00Z">
          <w:pPr>
            <w:pStyle w:val="EndNoteBibliography"/>
            <w:ind w:left="720" w:hanging="720"/>
          </w:pPr>
        </w:pPrChange>
      </w:pPr>
      <w:r w:rsidRPr="00406DC3">
        <w:rPr>
          <w:noProof/>
          <w:lang w:val="fr-FR"/>
          <w:rPrChange w:id="1269" w:author="Chenyu(Cherie) Li" w:date="2021-08-03T23:54:00Z">
            <w:rPr>
              <w:noProof/>
            </w:rPr>
          </w:rPrChange>
        </w:rPr>
        <w:lastRenderedPageBreak/>
        <w:t xml:space="preserve">60. Celi LA, Charpignon M-L, Ebner DK, et al. </w:t>
      </w:r>
      <w:r w:rsidRPr="00411100">
        <w:rPr>
          <w:noProof/>
        </w:rPr>
        <w:t>Gender Balance and Readability of COVID-19 Scientific Publishing: A Quantitative Analysis of 90,000 Preprint Manuscripts: Cold Spring Harbor Laboratory, 2021.</w:t>
      </w:r>
    </w:p>
    <w:p w14:paraId="33CD54DB" w14:textId="77777777" w:rsidR="00411100" w:rsidRPr="00411100" w:rsidRDefault="00411100">
      <w:pPr>
        <w:rPr>
          <w:noProof/>
        </w:rPr>
        <w:pPrChange w:id="1270" w:author="Chenyu(Cherie) Li" w:date="2021-07-19T17:06:00Z">
          <w:pPr>
            <w:pStyle w:val="EndNoteBibliography"/>
            <w:ind w:left="720" w:hanging="720"/>
          </w:pPr>
        </w:pPrChange>
      </w:pPr>
      <w:r w:rsidRPr="00411100">
        <w:rPr>
          <w:noProof/>
        </w:rPr>
        <w:t>61. Dobler CC. Poor quality research and clinical practice during COVID-19. Breathe 2020;</w:t>
      </w:r>
      <w:r w:rsidRPr="00411100">
        <w:rPr>
          <w:b/>
          <w:noProof/>
        </w:rPr>
        <w:t>16</w:t>
      </w:r>
      <w:r w:rsidRPr="00411100">
        <w:rPr>
          <w:noProof/>
        </w:rPr>
        <w:t>(2):200112 doi: 10.1183/20734735.0112-2020[published Online First: Epub Date]|.</w:t>
      </w:r>
    </w:p>
    <w:p w14:paraId="4DFB026A" w14:textId="017D0249" w:rsidR="005B494E" w:rsidRPr="004261C7" w:rsidRDefault="00971D79">
      <w:pPr>
        <w:sectPr w:rsidR="005B494E" w:rsidRPr="004261C7" w:rsidSect="00D805D2">
          <w:type w:val="continuous"/>
          <w:pgSz w:w="12240" w:h="15840"/>
          <w:pgMar w:top="1440" w:right="1440" w:bottom="1440" w:left="1440" w:header="720" w:footer="720" w:gutter="0"/>
          <w:cols w:space="720"/>
          <w:docGrid w:linePitch="360"/>
        </w:sectPr>
        <w:pPrChange w:id="1271" w:author="Chenyu(Cherie) Li" w:date="2021-07-19T17:06:00Z">
          <w:pPr>
            <w:pStyle w:val="NormalWeb"/>
            <w:spacing w:before="0" w:beforeAutospacing="0" w:after="0" w:afterAutospacing="0"/>
          </w:pPr>
        </w:pPrChange>
      </w:pPr>
      <w:r w:rsidRPr="00741DD1">
        <w:fldChar w:fldCharType="end"/>
      </w:r>
      <w:bookmarkEnd w:id="108"/>
      <w:bookmarkEnd w:id="109"/>
    </w:p>
    <w:p w14:paraId="307CA9E4" w14:textId="77777777" w:rsidR="005E68B1" w:rsidRDefault="005E68B1">
      <w:pPr>
        <w:sectPr w:rsidR="005E68B1" w:rsidSect="00D805D2">
          <w:type w:val="continuous"/>
          <w:pgSz w:w="12240" w:h="15840"/>
          <w:pgMar w:top="1440" w:right="1440" w:bottom="1440" w:left="1440" w:header="720" w:footer="720" w:gutter="0"/>
          <w:cols w:space="720"/>
          <w:docGrid w:linePitch="360"/>
        </w:sectPr>
        <w:pPrChange w:id="1272" w:author="Chenyu(Cherie) Li" w:date="2021-07-19T17:06:00Z">
          <w:pPr>
            <w:pStyle w:val="Heading1"/>
          </w:pPr>
        </w:pPrChange>
      </w:pPr>
    </w:p>
    <w:p w14:paraId="0DEA5A42" w14:textId="54753B9C" w:rsidR="0009027F" w:rsidRPr="00F3634D" w:rsidRDefault="0009027F">
      <w:pPr>
        <w:rPr>
          <w:rFonts w:asciiTheme="majorHAnsi" w:hAnsiTheme="majorHAnsi"/>
          <w:color w:val="2E74B5" w:themeColor="accent1" w:themeShade="BF"/>
          <w:sz w:val="28"/>
          <w:szCs w:val="28"/>
        </w:rPr>
        <w:pPrChange w:id="1273" w:author="Chenyu(Cherie) Li" w:date="2021-07-19T17:06:00Z">
          <w:pPr>
            <w:pStyle w:val="Heading1"/>
          </w:pPr>
        </w:pPrChange>
      </w:pPr>
      <w:bookmarkStart w:id="1274" w:name="_Toc48819134"/>
      <w:bookmarkStart w:id="1275" w:name="_Toc48819294"/>
      <w:r>
        <w:lastRenderedPageBreak/>
        <w:t>Appendix</w:t>
      </w:r>
      <w:bookmarkEnd w:id="1274"/>
      <w:bookmarkEnd w:id="1275"/>
      <w:r>
        <w:t xml:space="preserve"> </w:t>
      </w:r>
    </w:p>
    <w:p w14:paraId="0AA1AE1E" w14:textId="2E4BB774" w:rsidR="00C016A4" w:rsidRDefault="00864CD9">
      <w:pPr>
        <w:pPrChange w:id="1276" w:author="Chenyu(Cherie) Li" w:date="2021-07-19T17:06:00Z">
          <w:pPr>
            <w:pStyle w:val="Caption"/>
          </w:pPr>
        </w:pPrChange>
      </w:pPr>
      <w:r>
        <w:t xml:space="preserve">Appendix </w:t>
      </w:r>
      <w:fldSimple w:instr=" SEQ Appendix \* ARABIC ">
        <w:r>
          <w:rPr>
            <w:noProof/>
          </w:rPr>
          <w:t>1</w:t>
        </w:r>
      </w:fldSimple>
      <w:r>
        <w:t>.1</w:t>
      </w:r>
      <w:r w:rsidRPr="00C016A4">
        <w:t xml:space="preserve"> </w:t>
      </w:r>
      <w:r w:rsidRPr="00675A5D">
        <w:t xml:space="preserve">Search Strategy Details </w:t>
      </w:r>
      <w:r>
        <w:t>Cohort</w:t>
      </w:r>
      <w:proofErr w:type="gramStart"/>
      <w:r>
        <w:t>1</w:t>
      </w:r>
      <w:r w:rsidRPr="00675A5D">
        <w:t>( on</w:t>
      </w:r>
      <w:proofErr w:type="gramEnd"/>
      <w:r w:rsidRPr="00675A5D">
        <w:t xml:space="preserve"> March 23rd, 2020)</w:t>
      </w:r>
    </w:p>
    <w:tbl>
      <w:tblPr>
        <w:tblStyle w:val="TableGrid"/>
        <w:tblpPr w:leftFromText="180" w:rightFromText="180" w:vertAnchor="page" w:horzAnchor="margin" w:tblpX="-100" w:tblpY="7325"/>
        <w:tblW w:w="9350" w:type="dxa"/>
        <w:tblLayout w:type="fixed"/>
        <w:tblLook w:val="04A0" w:firstRow="1" w:lastRow="0" w:firstColumn="1" w:lastColumn="0" w:noHBand="0" w:noVBand="1"/>
      </w:tblPr>
      <w:tblGrid>
        <w:gridCol w:w="1345"/>
        <w:gridCol w:w="5310"/>
        <w:gridCol w:w="2695"/>
      </w:tblGrid>
      <w:tr w:rsidR="00E44AF3" w:rsidRPr="00B73AE2" w14:paraId="545C3F6D" w14:textId="77777777" w:rsidTr="00B37D14">
        <w:tc>
          <w:tcPr>
            <w:tcW w:w="1345" w:type="dxa"/>
          </w:tcPr>
          <w:p w14:paraId="63AB7EC2" w14:textId="77777777" w:rsidR="0009027F" w:rsidRPr="00B82F94" w:rsidRDefault="0009027F">
            <w:pPr>
              <w:pPrChange w:id="1277" w:author="Chenyu(Cherie) Li" w:date="2021-07-19T17:06:00Z">
                <w:pPr>
                  <w:pStyle w:val="tables"/>
                  <w:framePr w:wrap="around"/>
                </w:pPr>
              </w:pPrChange>
            </w:pPr>
            <w:r w:rsidRPr="00B82F94">
              <w:t>Keyworks</w:t>
            </w:r>
          </w:p>
        </w:tc>
        <w:tc>
          <w:tcPr>
            <w:tcW w:w="5310" w:type="dxa"/>
          </w:tcPr>
          <w:p w14:paraId="452AD5FB" w14:textId="77777777" w:rsidR="0009027F" w:rsidRPr="00B82F94" w:rsidRDefault="0009027F">
            <w:pPr>
              <w:pPrChange w:id="1278" w:author="Chenyu(Cherie) Li" w:date="2021-07-19T17:06:00Z">
                <w:pPr>
                  <w:pStyle w:val="tables"/>
                  <w:framePr w:wrap="around"/>
                </w:pPr>
              </w:pPrChange>
            </w:pPr>
            <w:r w:rsidRPr="00B82F94">
              <w:t>Details</w:t>
            </w:r>
          </w:p>
        </w:tc>
        <w:tc>
          <w:tcPr>
            <w:tcW w:w="2695" w:type="dxa"/>
          </w:tcPr>
          <w:p w14:paraId="175FE18B" w14:textId="77777777" w:rsidR="0009027F" w:rsidRPr="00B82F94" w:rsidRDefault="0009027F">
            <w:pPr>
              <w:pPrChange w:id="1279" w:author="Chenyu(Cherie) Li" w:date="2021-07-19T17:06:00Z">
                <w:pPr>
                  <w:pStyle w:val="tables"/>
                  <w:framePr w:wrap="around"/>
                </w:pPr>
              </w:pPrChange>
            </w:pPr>
            <w:r w:rsidRPr="00B82F94">
              <w:t>Reference</w:t>
            </w:r>
          </w:p>
        </w:tc>
      </w:tr>
      <w:tr w:rsidR="00E44AF3" w:rsidRPr="00B73AE2" w14:paraId="181713D2" w14:textId="77777777" w:rsidTr="00B37D14">
        <w:tc>
          <w:tcPr>
            <w:tcW w:w="1345" w:type="dxa"/>
          </w:tcPr>
          <w:p w14:paraId="71FA1FB2" w14:textId="77777777" w:rsidR="0009027F" w:rsidRPr="00B82F94" w:rsidRDefault="0009027F">
            <w:pPr>
              <w:pPrChange w:id="1280" w:author="Chenyu(Cherie) Li" w:date="2021-07-19T17:06:00Z">
                <w:pPr>
                  <w:pStyle w:val="tables"/>
                  <w:framePr w:wrap="around"/>
                </w:pPr>
              </w:pPrChange>
            </w:pPr>
            <w:r w:rsidRPr="00B82F94">
              <w:t>Electronic Health Record</w:t>
            </w:r>
          </w:p>
          <w:p w14:paraId="239EED79" w14:textId="77777777" w:rsidR="0009027F" w:rsidRPr="00B73AE2" w:rsidRDefault="0009027F">
            <w:pPr>
              <w:pPrChange w:id="1281" w:author="Chenyu(Cherie) Li" w:date="2021-07-19T17:06:00Z">
                <w:pPr>
                  <w:pStyle w:val="tables"/>
                  <w:framePr w:wrap="around"/>
                </w:pPr>
              </w:pPrChange>
            </w:pPr>
            <w:r w:rsidRPr="00B82F94">
              <w:t>(#1)</w:t>
            </w:r>
          </w:p>
        </w:tc>
        <w:tc>
          <w:tcPr>
            <w:tcW w:w="5310" w:type="dxa"/>
          </w:tcPr>
          <w:p w14:paraId="2308ED89" w14:textId="77777777" w:rsidR="0009027F" w:rsidRPr="00F370FC" w:rsidRDefault="0009027F">
            <w:pPr>
              <w:pPrChange w:id="1282" w:author="Chenyu(Cherie) Li" w:date="2021-07-19T17:06:00Z">
                <w:pPr>
                  <w:pStyle w:val="tableNormal0"/>
                  <w:framePr w:wrap="around" w:x="-100" w:y="7325"/>
                </w:pPr>
              </w:pPrChange>
            </w:pPr>
            <w:r w:rsidRPr="00F370FC">
              <w:t>((health information exchange [</w:t>
            </w:r>
            <w:proofErr w:type="spellStart"/>
            <w:r w:rsidRPr="00F370FC">
              <w:t>tw</w:t>
            </w:r>
            <w:proofErr w:type="spellEnd"/>
            <w:r w:rsidRPr="00F370FC">
              <w:t xml:space="preserve">] </w:t>
            </w:r>
            <w:proofErr w:type="gramStart"/>
            <w:r w:rsidRPr="00F370FC">
              <w:t>OR</w:t>
            </w:r>
            <w:r>
              <w:t xml:space="preserve">  </w:t>
            </w:r>
            <w:r w:rsidRPr="00F370FC">
              <w:t>hie</w:t>
            </w:r>
            <w:proofErr w:type="gramEnd"/>
            <w:r w:rsidRPr="00F370FC">
              <w:t xml:space="preserve"> [</w:t>
            </w:r>
            <w:proofErr w:type="spellStart"/>
            <w:r w:rsidRPr="00F370FC">
              <w:t>tw</w:t>
            </w:r>
            <w:proofErr w:type="spellEnd"/>
            <w:r w:rsidRPr="00F370FC">
              <w:t>] OR</w:t>
            </w:r>
            <w:r>
              <w:t xml:space="preserve"> </w:t>
            </w:r>
            <w:proofErr w:type="spellStart"/>
            <w:r w:rsidRPr="00F370FC">
              <w:t>rhio</w:t>
            </w:r>
            <w:proofErr w:type="spellEnd"/>
            <w:r w:rsidRPr="00F370FC">
              <w:t xml:space="preserve"> [</w:t>
            </w:r>
            <w:proofErr w:type="spellStart"/>
            <w:r w:rsidRPr="00F370FC">
              <w:t>tw</w:t>
            </w:r>
            <w:proofErr w:type="spellEnd"/>
            <w:r w:rsidRPr="00F370FC">
              <w:t>] OR</w:t>
            </w:r>
            <w:r>
              <w:t xml:space="preserve"> </w:t>
            </w:r>
            <w:r w:rsidRPr="00F370FC">
              <w:t>regional health information organization [</w:t>
            </w:r>
            <w:proofErr w:type="spellStart"/>
            <w:r w:rsidRPr="00F370FC">
              <w:t>tw</w:t>
            </w:r>
            <w:proofErr w:type="spellEnd"/>
            <w:r w:rsidRPr="00F370FC">
              <w:t>] OR</w:t>
            </w:r>
            <w:r>
              <w:t xml:space="preserve"> </w:t>
            </w:r>
            <w:r w:rsidRPr="00F370FC">
              <w:t>hl7 [</w:t>
            </w:r>
            <w:proofErr w:type="spellStart"/>
            <w:r w:rsidRPr="00F370FC">
              <w:t>tw</w:t>
            </w:r>
            <w:proofErr w:type="spellEnd"/>
            <w:r w:rsidRPr="00F370FC">
              <w:t xml:space="preserve">] </w:t>
            </w:r>
            <w:proofErr w:type="spellStart"/>
            <w:r w:rsidRPr="00F370FC">
              <w:t>ORhealth</w:t>
            </w:r>
            <w:proofErr w:type="spellEnd"/>
            <w:r w:rsidRPr="00F370FC">
              <w:t xml:space="preserve"> level seven [</w:t>
            </w:r>
            <w:proofErr w:type="spellStart"/>
            <w:r w:rsidRPr="00F370FC">
              <w:t>tw</w:t>
            </w:r>
            <w:proofErr w:type="spellEnd"/>
            <w:r w:rsidRPr="00F370FC">
              <w:t>] OR</w:t>
            </w:r>
            <w:r>
              <w:t xml:space="preserve"> </w:t>
            </w:r>
            <w:r w:rsidRPr="00F370FC">
              <w:t>unified medical language system [</w:t>
            </w:r>
            <w:proofErr w:type="spellStart"/>
            <w:r w:rsidRPr="00F370FC">
              <w:t>majr</w:t>
            </w:r>
            <w:proofErr w:type="spellEnd"/>
            <w:r w:rsidRPr="00F370FC">
              <w:t>] OR</w:t>
            </w:r>
            <w:r>
              <w:t xml:space="preserve"> </w:t>
            </w:r>
            <w:proofErr w:type="spellStart"/>
            <w:r w:rsidRPr="00F370FC">
              <w:t>umls</w:t>
            </w:r>
            <w:proofErr w:type="spellEnd"/>
            <w:r w:rsidRPr="00F370FC">
              <w:t xml:space="preserve"> [</w:t>
            </w:r>
            <w:proofErr w:type="spellStart"/>
            <w:r w:rsidRPr="00F370FC">
              <w:t>tw</w:t>
            </w:r>
            <w:proofErr w:type="spellEnd"/>
            <w:r w:rsidRPr="00F370FC">
              <w:t>] OR</w:t>
            </w:r>
            <w:r>
              <w:t xml:space="preserve"> </w:t>
            </w:r>
            <w:proofErr w:type="spellStart"/>
            <w:r>
              <w:t>l</w:t>
            </w:r>
            <w:r w:rsidRPr="00F370FC">
              <w:t>oinc</w:t>
            </w:r>
            <w:proofErr w:type="spellEnd"/>
            <w:r w:rsidRPr="00F370FC">
              <w:t xml:space="preserve"> [</w:t>
            </w:r>
            <w:proofErr w:type="spellStart"/>
            <w:r w:rsidRPr="00F370FC">
              <w:t>tw</w:t>
            </w:r>
            <w:proofErr w:type="spellEnd"/>
            <w:r w:rsidRPr="00F370FC">
              <w:t>] OR</w:t>
            </w:r>
            <w:r>
              <w:t xml:space="preserve"> </w:t>
            </w:r>
            <w:proofErr w:type="spellStart"/>
            <w:r w:rsidRPr="00F370FC">
              <w:t>rxnorm</w:t>
            </w:r>
            <w:proofErr w:type="spellEnd"/>
            <w:r w:rsidRPr="00F370FC">
              <w:t xml:space="preserve"> [</w:t>
            </w:r>
            <w:proofErr w:type="spellStart"/>
            <w:r w:rsidRPr="00F370FC">
              <w:t>tw</w:t>
            </w:r>
            <w:proofErr w:type="spellEnd"/>
            <w:r w:rsidRPr="00F370FC">
              <w:t>] OR</w:t>
            </w:r>
            <w:r>
              <w:t xml:space="preserve"> </w:t>
            </w:r>
            <w:proofErr w:type="spellStart"/>
            <w:r w:rsidRPr="00F370FC">
              <w:t>snomed</w:t>
            </w:r>
            <w:proofErr w:type="spellEnd"/>
            <w:r w:rsidRPr="00F370FC">
              <w:t xml:space="preserve"> [</w:t>
            </w:r>
            <w:proofErr w:type="spellStart"/>
            <w:r w:rsidRPr="00F370FC">
              <w:t>tw</w:t>
            </w:r>
            <w:proofErr w:type="spellEnd"/>
            <w:r w:rsidRPr="00F370FC">
              <w:t>] OR</w:t>
            </w:r>
            <w:r>
              <w:t xml:space="preserve"> </w:t>
            </w:r>
            <w:r w:rsidRPr="00F370FC">
              <w:t>icd9 cm [</w:t>
            </w:r>
            <w:proofErr w:type="spellStart"/>
            <w:r w:rsidRPr="00F370FC">
              <w:t>ti</w:t>
            </w:r>
            <w:proofErr w:type="spellEnd"/>
            <w:r w:rsidRPr="00F370FC">
              <w:t>] OR</w:t>
            </w:r>
            <w:r>
              <w:t xml:space="preserve"> </w:t>
            </w:r>
            <w:proofErr w:type="spellStart"/>
            <w:r>
              <w:t>i</w:t>
            </w:r>
            <w:r w:rsidRPr="00F370FC">
              <w:t>cd</w:t>
            </w:r>
            <w:proofErr w:type="spellEnd"/>
            <w:r w:rsidRPr="00F370FC">
              <w:t xml:space="preserve"> 9 cm [</w:t>
            </w:r>
            <w:proofErr w:type="spellStart"/>
            <w:r w:rsidRPr="00F370FC">
              <w:t>ti</w:t>
            </w:r>
            <w:proofErr w:type="spellEnd"/>
            <w:r w:rsidRPr="00F370FC">
              <w:t>] OR</w:t>
            </w:r>
          </w:p>
          <w:p w14:paraId="288D6B8D" w14:textId="77777777" w:rsidR="0009027F" w:rsidRPr="00F370FC" w:rsidRDefault="0009027F">
            <w:pPr>
              <w:pPrChange w:id="1283" w:author="Chenyu(Cherie) Li" w:date="2021-07-19T17:06:00Z">
                <w:pPr>
                  <w:pStyle w:val="tableNormal0"/>
                  <w:framePr w:wrap="around" w:x="-100" w:y="7325"/>
                </w:pPr>
              </w:pPrChange>
            </w:pPr>
            <w:r w:rsidRPr="00F370FC">
              <w:t>icd10 [</w:t>
            </w:r>
            <w:proofErr w:type="spellStart"/>
            <w:r w:rsidRPr="00F370FC">
              <w:t>ti</w:t>
            </w:r>
            <w:proofErr w:type="spellEnd"/>
            <w:r w:rsidRPr="00F370FC">
              <w:t>] OR</w:t>
            </w:r>
          </w:p>
          <w:p w14:paraId="5463BE56" w14:textId="77777777" w:rsidR="0009027F" w:rsidRPr="00F370FC" w:rsidRDefault="0009027F">
            <w:pPr>
              <w:pPrChange w:id="1284" w:author="Chenyu(Cherie) Li" w:date="2021-07-19T17:06:00Z">
                <w:pPr>
                  <w:pStyle w:val="tableNormal0"/>
                  <w:framePr w:wrap="around" w:x="-100" w:y="7325"/>
                </w:pPr>
              </w:pPrChange>
            </w:pPr>
            <w:proofErr w:type="spellStart"/>
            <w:r w:rsidRPr="00F370FC">
              <w:t>icd</w:t>
            </w:r>
            <w:proofErr w:type="spellEnd"/>
            <w:r w:rsidRPr="00F370FC">
              <w:t xml:space="preserve"> 10 [</w:t>
            </w:r>
            <w:proofErr w:type="spellStart"/>
            <w:r w:rsidRPr="00F370FC">
              <w:t>ti</w:t>
            </w:r>
            <w:proofErr w:type="spellEnd"/>
            <w:r w:rsidRPr="00F370FC">
              <w:t>] OR</w:t>
            </w:r>
          </w:p>
          <w:p w14:paraId="1189D957" w14:textId="77777777" w:rsidR="0009027F" w:rsidRPr="00F370FC" w:rsidRDefault="0009027F">
            <w:pPr>
              <w:pPrChange w:id="1285" w:author="Chenyu(Cherie) Li" w:date="2021-07-19T17:06:00Z">
                <w:pPr>
                  <w:pStyle w:val="tableNormal0"/>
                  <w:framePr w:wrap="around" w:x="-100" w:y="7325"/>
                </w:pPr>
              </w:pPrChange>
            </w:pPr>
            <w:proofErr w:type="spellStart"/>
            <w:r w:rsidRPr="00F370FC">
              <w:t>metathesaurus</w:t>
            </w:r>
            <w:proofErr w:type="spellEnd"/>
            <w:r w:rsidRPr="00F370FC">
              <w:t xml:space="preserve"> [</w:t>
            </w:r>
            <w:proofErr w:type="spellStart"/>
            <w:r w:rsidRPr="00F370FC">
              <w:t>tw</w:t>
            </w:r>
            <w:proofErr w:type="spellEnd"/>
            <w:r w:rsidRPr="00F370FC">
              <w:t>] OR</w:t>
            </w:r>
          </w:p>
          <w:p w14:paraId="706387E3" w14:textId="77777777" w:rsidR="0009027F" w:rsidRPr="00F370FC" w:rsidRDefault="0009027F">
            <w:pPr>
              <w:pPrChange w:id="1286" w:author="Chenyu(Cherie) Li" w:date="2021-07-19T17:06:00Z">
                <w:pPr>
                  <w:pStyle w:val="tableNormal0"/>
                  <w:framePr w:wrap="around" w:x="-100" w:y="7325"/>
                </w:pPr>
              </w:pPrChange>
            </w:pPr>
            <w:r w:rsidRPr="00F370FC">
              <w:t>patient card [</w:t>
            </w:r>
            <w:proofErr w:type="spellStart"/>
            <w:r w:rsidRPr="00F370FC">
              <w:t>tw</w:t>
            </w:r>
            <w:proofErr w:type="spellEnd"/>
            <w:r w:rsidRPr="00F370FC">
              <w:t>] OR</w:t>
            </w:r>
          </w:p>
          <w:p w14:paraId="356112E4" w14:textId="77777777" w:rsidR="0009027F" w:rsidRPr="00F370FC" w:rsidRDefault="0009027F">
            <w:pPr>
              <w:pPrChange w:id="1287" w:author="Chenyu(Cherie) Li" w:date="2021-07-19T17:06:00Z">
                <w:pPr>
                  <w:pStyle w:val="tableNormal0"/>
                  <w:framePr w:wrap="around" w:x="-100" w:y="7325"/>
                </w:pPr>
              </w:pPrChange>
            </w:pPr>
            <w:r w:rsidRPr="00F370FC">
              <w:t>patient cards [</w:t>
            </w:r>
            <w:proofErr w:type="spellStart"/>
            <w:r w:rsidRPr="00F370FC">
              <w:t>tw</w:t>
            </w:r>
            <w:proofErr w:type="spellEnd"/>
            <w:r w:rsidRPr="00F370FC">
              <w:t>] OR</w:t>
            </w:r>
          </w:p>
          <w:p w14:paraId="681E7F61" w14:textId="77777777" w:rsidR="0009027F" w:rsidRPr="00F370FC" w:rsidRDefault="0009027F">
            <w:pPr>
              <w:pPrChange w:id="1288" w:author="Chenyu(Cherie) Li" w:date="2021-07-19T17:06:00Z">
                <w:pPr>
                  <w:pStyle w:val="tableNormal0"/>
                  <w:framePr w:wrap="around" w:x="-100" w:y="7325"/>
                </w:pPr>
              </w:pPrChange>
            </w:pPr>
            <w:r w:rsidRPr="00F370FC">
              <w:t>health card [</w:t>
            </w:r>
            <w:proofErr w:type="spellStart"/>
            <w:r w:rsidRPr="00F370FC">
              <w:t>tw</w:t>
            </w:r>
            <w:proofErr w:type="spellEnd"/>
            <w:r w:rsidRPr="00F370FC">
              <w:t>] OR</w:t>
            </w:r>
          </w:p>
          <w:p w14:paraId="7509A22C" w14:textId="77777777" w:rsidR="0009027F" w:rsidRPr="00F370FC" w:rsidRDefault="0009027F">
            <w:pPr>
              <w:pPrChange w:id="1289" w:author="Chenyu(Cherie) Li" w:date="2021-07-19T17:06:00Z">
                <w:pPr>
                  <w:pStyle w:val="tableNormal0"/>
                  <w:framePr w:wrap="around" w:x="-100" w:y="7325"/>
                </w:pPr>
              </w:pPrChange>
            </w:pPr>
            <w:r w:rsidRPr="00F370FC">
              <w:t>health cards [</w:t>
            </w:r>
            <w:proofErr w:type="spellStart"/>
            <w:r w:rsidRPr="00F370FC">
              <w:t>tw</w:t>
            </w:r>
            <w:proofErr w:type="spellEnd"/>
            <w:r w:rsidRPr="00F370FC">
              <w:t>] OR</w:t>
            </w:r>
          </w:p>
          <w:p w14:paraId="0D9F6E72" w14:textId="77777777" w:rsidR="0009027F" w:rsidRPr="00F370FC" w:rsidRDefault="0009027F">
            <w:pPr>
              <w:pPrChange w:id="1290" w:author="Chenyu(Cherie) Li" w:date="2021-07-19T17:06:00Z">
                <w:pPr>
                  <w:pStyle w:val="tableNormal0"/>
                  <w:framePr w:wrap="around" w:x="-100" w:y="7325"/>
                </w:pPr>
              </w:pPrChange>
            </w:pPr>
            <w:r w:rsidRPr="00F370FC">
              <w:t>electronic health data [</w:t>
            </w:r>
            <w:proofErr w:type="spellStart"/>
            <w:r w:rsidRPr="00F370FC">
              <w:t>tw</w:t>
            </w:r>
            <w:proofErr w:type="spellEnd"/>
            <w:r w:rsidRPr="00F370FC">
              <w:t>] OR</w:t>
            </w:r>
          </w:p>
          <w:p w14:paraId="385CB3A7" w14:textId="77777777" w:rsidR="0009027F" w:rsidRPr="00F370FC" w:rsidRDefault="0009027F">
            <w:pPr>
              <w:pPrChange w:id="1291" w:author="Chenyu(Cherie) Li" w:date="2021-07-19T17:06:00Z">
                <w:pPr>
                  <w:pStyle w:val="tableNormal0"/>
                  <w:framePr w:wrap="around" w:x="-100" w:y="7325"/>
                </w:pPr>
              </w:pPrChange>
            </w:pPr>
            <w:r w:rsidRPr="00F370FC">
              <w:t>personal health data [</w:t>
            </w:r>
            <w:proofErr w:type="spellStart"/>
            <w:r w:rsidRPr="00F370FC">
              <w:t>tw</w:t>
            </w:r>
            <w:proofErr w:type="spellEnd"/>
            <w:r w:rsidRPr="00F370FC">
              <w:t>] OR</w:t>
            </w:r>
          </w:p>
          <w:p w14:paraId="5764D5E6" w14:textId="77777777" w:rsidR="0009027F" w:rsidRPr="00F370FC" w:rsidRDefault="0009027F">
            <w:pPr>
              <w:pPrChange w:id="1292" w:author="Chenyu(Cherie) Li" w:date="2021-07-19T17:06:00Z">
                <w:pPr>
                  <w:pStyle w:val="tableNormal0"/>
                  <w:framePr w:wrap="around" w:x="-100" w:y="7325"/>
                </w:pPr>
              </w:pPrChange>
            </w:pPr>
            <w:r w:rsidRPr="00F370FC">
              <w:t>personal health record [</w:t>
            </w:r>
            <w:proofErr w:type="spellStart"/>
            <w:r w:rsidRPr="00F370FC">
              <w:t>tw</w:t>
            </w:r>
            <w:proofErr w:type="spellEnd"/>
            <w:r w:rsidRPr="00F370FC">
              <w:t>] OR</w:t>
            </w:r>
          </w:p>
          <w:p w14:paraId="526EB64A" w14:textId="77777777" w:rsidR="0009027F" w:rsidRPr="00F370FC" w:rsidRDefault="0009027F">
            <w:pPr>
              <w:pPrChange w:id="1293" w:author="Chenyu(Cherie) Li" w:date="2021-07-19T17:06:00Z">
                <w:pPr>
                  <w:pStyle w:val="tableNormal0"/>
                  <w:framePr w:wrap="around" w:x="-100" w:y="7325"/>
                </w:pPr>
              </w:pPrChange>
            </w:pPr>
            <w:r w:rsidRPr="00F370FC">
              <w:t>personal health records [</w:t>
            </w:r>
            <w:proofErr w:type="spellStart"/>
            <w:r w:rsidRPr="00F370FC">
              <w:t>tw</w:t>
            </w:r>
            <w:proofErr w:type="spellEnd"/>
            <w:r w:rsidRPr="00F370FC">
              <w:t>] OR</w:t>
            </w:r>
          </w:p>
          <w:p w14:paraId="7C5417A3" w14:textId="77777777" w:rsidR="0009027F" w:rsidRPr="00F370FC" w:rsidRDefault="0009027F">
            <w:pPr>
              <w:pPrChange w:id="1294" w:author="Chenyu(Cherie) Li" w:date="2021-07-19T17:06:00Z">
                <w:pPr>
                  <w:pStyle w:val="tableNormal0"/>
                  <w:framePr w:wrap="around" w:x="-100" w:y="7325"/>
                </w:pPr>
              </w:pPrChange>
            </w:pPr>
            <w:r w:rsidRPr="00F370FC">
              <w:lastRenderedPageBreak/>
              <w:t>Health Records, Personal [</w:t>
            </w:r>
            <w:proofErr w:type="spellStart"/>
            <w:r w:rsidRPr="00F370FC">
              <w:t>Majr</w:t>
            </w:r>
            <w:proofErr w:type="spellEnd"/>
            <w:r w:rsidRPr="00F370FC">
              <w:t>] OR</w:t>
            </w:r>
          </w:p>
          <w:p w14:paraId="411BB17D" w14:textId="77777777" w:rsidR="0009027F" w:rsidRPr="00F370FC" w:rsidRDefault="0009027F">
            <w:pPr>
              <w:pPrChange w:id="1295" w:author="Chenyu(Cherie) Li" w:date="2021-07-19T17:06:00Z">
                <w:pPr>
                  <w:pStyle w:val="tableNormal0"/>
                  <w:framePr w:wrap="around" w:x="-100" w:y="7325"/>
                </w:pPr>
              </w:pPrChange>
            </w:pPr>
            <w:r w:rsidRPr="00F370FC">
              <w:t>Health Record, Personal [</w:t>
            </w:r>
            <w:proofErr w:type="spellStart"/>
            <w:r w:rsidRPr="00F370FC">
              <w:t>Majr</w:t>
            </w:r>
            <w:proofErr w:type="spellEnd"/>
            <w:r w:rsidRPr="00F370FC">
              <w:t>] OR</w:t>
            </w:r>
          </w:p>
          <w:p w14:paraId="5E74EA31" w14:textId="77777777" w:rsidR="0009027F" w:rsidRPr="00F370FC" w:rsidRDefault="0009027F">
            <w:pPr>
              <w:pPrChange w:id="1296" w:author="Chenyu(Cherie) Li" w:date="2021-07-19T17:06:00Z">
                <w:pPr>
                  <w:pStyle w:val="tableNormal0"/>
                  <w:framePr w:wrap="around" w:x="-100" w:y="7325"/>
                </w:pPr>
              </w:pPrChange>
            </w:pPr>
            <w:proofErr w:type="spellStart"/>
            <w:r w:rsidRPr="00F370FC">
              <w:t>ehealth</w:t>
            </w:r>
            <w:proofErr w:type="spellEnd"/>
            <w:r w:rsidRPr="00F370FC">
              <w:t xml:space="preserve"> [</w:t>
            </w:r>
            <w:proofErr w:type="spellStart"/>
            <w:r w:rsidRPr="00F370FC">
              <w:t>tw</w:t>
            </w:r>
            <w:proofErr w:type="spellEnd"/>
            <w:r w:rsidRPr="00F370FC">
              <w:t>] OR</w:t>
            </w:r>
          </w:p>
          <w:p w14:paraId="46493537" w14:textId="77777777" w:rsidR="0009027F" w:rsidRPr="00F370FC" w:rsidRDefault="0009027F">
            <w:pPr>
              <w:pPrChange w:id="1297" w:author="Chenyu(Cherie) Li" w:date="2021-07-19T17:06:00Z">
                <w:pPr>
                  <w:pStyle w:val="tableNormal0"/>
                  <w:framePr w:wrap="around" w:x="-100" w:y="7325"/>
                </w:pPr>
              </w:pPrChange>
            </w:pPr>
            <w:r w:rsidRPr="00F370FC">
              <w:t>e-health [</w:t>
            </w:r>
            <w:proofErr w:type="spellStart"/>
            <w:r w:rsidRPr="00F370FC">
              <w:t>tw</w:t>
            </w:r>
            <w:proofErr w:type="spellEnd"/>
            <w:r w:rsidRPr="00F370FC">
              <w:t>] OR</w:t>
            </w:r>
          </w:p>
          <w:p w14:paraId="018B498A" w14:textId="77777777" w:rsidR="0009027F" w:rsidRPr="00F370FC" w:rsidRDefault="0009027F">
            <w:pPr>
              <w:pPrChange w:id="1298" w:author="Chenyu(Cherie) Li" w:date="2021-07-19T17:06:00Z">
                <w:pPr>
                  <w:pStyle w:val="tableNormal0"/>
                  <w:framePr w:wrap="around" w:x="-100" w:y="7325"/>
                </w:pPr>
              </w:pPrChange>
            </w:pPr>
            <w:r w:rsidRPr="00F370FC">
              <w:t>medical informatics application [</w:t>
            </w:r>
            <w:proofErr w:type="spellStart"/>
            <w:r w:rsidRPr="00F370FC">
              <w:t>mh</w:t>
            </w:r>
            <w:proofErr w:type="spellEnd"/>
            <w:r w:rsidRPr="00F370FC">
              <w:t>] OR</w:t>
            </w:r>
          </w:p>
          <w:p w14:paraId="5790DC58" w14:textId="77777777" w:rsidR="0009027F" w:rsidRPr="00F370FC" w:rsidRDefault="0009027F">
            <w:pPr>
              <w:pPrChange w:id="1299" w:author="Chenyu(Cherie) Li" w:date="2021-07-19T17:06:00Z">
                <w:pPr>
                  <w:pStyle w:val="tableNormal0"/>
                  <w:framePr w:wrap="around" w:x="-100" w:y="7325"/>
                </w:pPr>
              </w:pPrChange>
            </w:pPr>
            <w:r w:rsidRPr="00F370FC">
              <w:t>medical informatics applications [</w:t>
            </w:r>
            <w:proofErr w:type="spellStart"/>
            <w:r w:rsidRPr="00F370FC">
              <w:t>mh</w:t>
            </w:r>
            <w:proofErr w:type="spellEnd"/>
            <w:r w:rsidRPr="00F370FC">
              <w:t>] OR</w:t>
            </w:r>
          </w:p>
          <w:p w14:paraId="6B61F20F" w14:textId="77777777" w:rsidR="0009027F" w:rsidRPr="00F370FC" w:rsidRDefault="0009027F">
            <w:pPr>
              <w:pPrChange w:id="1300" w:author="Chenyu(Cherie) Li" w:date="2021-07-19T17:06:00Z">
                <w:pPr>
                  <w:pStyle w:val="tableNormal0"/>
                  <w:framePr w:wrap="around" w:x="-100" w:y="7325"/>
                </w:pPr>
              </w:pPrChange>
            </w:pPr>
            <w:r w:rsidRPr="00F370FC">
              <w:t>medical records system, computerized [</w:t>
            </w:r>
            <w:proofErr w:type="spellStart"/>
            <w:r w:rsidRPr="00F370FC">
              <w:t>mh</w:t>
            </w:r>
            <w:proofErr w:type="spellEnd"/>
            <w:r w:rsidRPr="00F370FC">
              <w:t>] OR</w:t>
            </w:r>
          </w:p>
          <w:p w14:paraId="279029CE" w14:textId="77777777" w:rsidR="0009027F" w:rsidRPr="00F370FC" w:rsidRDefault="0009027F">
            <w:pPr>
              <w:pPrChange w:id="1301" w:author="Chenyu(Cherie) Li" w:date="2021-07-19T17:06:00Z">
                <w:pPr>
                  <w:pStyle w:val="tableNormal0"/>
                  <w:framePr w:wrap="around" w:x="-100" w:y="7325"/>
                </w:pPr>
              </w:pPrChange>
            </w:pPr>
            <w:r w:rsidRPr="00F370FC">
              <w:t>medical records systems, computerized [</w:t>
            </w:r>
            <w:proofErr w:type="spellStart"/>
            <w:r w:rsidRPr="00F370FC">
              <w:t>mh</w:t>
            </w:r>
            <w:proofErr w:type="spellEnd"/>
            <w:r w:rsidRPr="00F370FC">
              <w:t>] OR</w:t>
            </w:r>
          </w:p>
          <w:p w14:paraId="60A07D28" w14:textId="77777777" w:rsidR="0009027F" w:rsidRPr="00F370FC" w:rsidRDefault="0009027F">
            <w:pPr>
              <w:pPrChange w:id="1302" w:author="Chenyu(Cherie) Li" w:date="2021-07-19T17:06:00Z">
                <w:pPr>
                  <w:pStyle w:val="tableNormal0"/>
                  <w:framePr w:wrap="around" w:x="-100" w:y="7325"/>
                </w:pPr>
              </w:pPrChange>
            </w:pPr>
            <w:r w:rsidRPr="00F370FC">
              <w:t>computerized patient medical records [</w:t>
            </w:r>
            <w:proofErr w:type="spellStart"/>
            <w:r w:rsidRPr="00F370FC">
              <w:t>tw</w:t>
            </w:r>
            <w:proofErr w:type="spellEnd"/>
            <w:r w:rsidRPr="00F370FC">
              <w:t>] OR</w:t>
            </w:r>
          </w:p>
          <w:p w14:paraId="07EE3FA7" w14:textId="77777777" w:rsidR="0009027F" w:rsidRPr="00F370FC" w:rsidRDefault="0009027F">
            <w:pPr>
              <w:pPrChange w:id="1303" w:author="Chenyu(Cherie) Li" w:date="2021-07-19T17:06:00Z">
                <w:pPr>
                  <w:pStyle w:val="tableNormal0"/>
                  <w:framePr w:wrap="around" w:x="-100" w:y="7325"/>
                </w:pPr>
              </w:pPrChange>
            </w:pPr>
            <w:r w:rsidRPr="00F370FC">
              <w:t>automated medical record system [</w:t>
            </w:r>
            <w:proofErr w:type="spellStart"/>
            <w:r w:rsidRPr="00F370FC">
              <w:t>tw</w:t>
            </w:r>
            <w:proofErr w:type="spellEnd"/>
            <w:r w:rsidRPr="00F370FC">
              <w:t>] OR</w:t>
            </w:r>
          </w:p>
          <w:p w14:paraId="5A0C8E28" w14:textId="77777777" w:rsidR="0009027F" w:rsidRPr="00F370FC" w:rsidRDefault="0009027F">
            <w:pPr>
              <w:pPrChange w:id="1304" w:author="Chenyu(Cherie) Li" w:date="2021-07-19T17:06:00Z">
                <w:pPr>
                  <w:pStyle w:val="tableNormal0"/>
                  <w:framePr w:wrap="around" w:x="-100" w:y="7325"/>
                </w:pPr>
              </w:pPrChange>
            </w:pPr>
            <w:r w:rsidRPr="00F370FC">
              <w:t>automated medical record systems [</w:t>
            </w:r>
            <w:proofErr w:type="spellStart"/>
            <w:r w:rsidRPr="00F370FC">
              <w:t>tw</w:t>
            </w:r>
            <w:proofErr w:type="spellEnd"/>
            <w:r w:rsidRPr="00F370FC">
              <w:t>] OR</w:t>
            </w:r>
          </w:p>
          <w:p w14:paraId="2EB67FFB" w14:textId="77777777" w:rsidR="0009027F" w:rsidRPr="00F370FC" w:rsidRDefault="0009027F">
            <w:pPr>
              <w:pPrChange w:id="1305" w:author="Chenyu(Cherie) Li" w:date="2021-07-19T17:06:00Z">
                <w:pPr>
                  <w:pStyle w:val="tableNormal0"/>
                  <w:framePr w:wrap="around" w:x="-100" w:y="7325"/>
                </w:pPr>
              </w:pPrChange>
            </w:pPr>
            <w:r w:rsidRPr="00F370FC">
              <w:t>automated medical records system [</w:t>
            </w:r>
            <w:proofErr w:type="spellStart"/>
            <w:r w:rsidRPr="00F370FC">
              <w:t>tw</w:t>
            </w:r>
            <w:proofErr w:type="spellEnd"/>
            <w:r w:rsidRPr="00F370FC">
              <w:t>] OR</w:t>
            </w:r>
          </w:p>
          <w:p w14:paraId="2A5885CB" w14:textId="77777777" w:rsidR="0009027F" w:rsidRPr="00F370FC" w:rsidRDefault="0009027F">
            <w:pPr>
              <w:pPrChange w:id="1306" w:author="Chenyu(Cherie) Li" w:date="2021-07-19T17:06:00Z">
                <w:pPr>
                  <w:pStyle w:val="tableNormal0"/>
                  <w:framePr w:wrap="around" w:x="-100" w:y="7325"/>
                </w:pPr>
              </w:pPrChange>
            </w:pPr>
            <w:r w:rsidRPr="00F370FC">
              <w:t>automated medical records systems [</w:t>
            </w:r>
            <w:proofErr w:type="spellStart"/>
            <w:r w:rsidRPr="00F370FC">
              <w:t>tw</w:t>
            </w:r>
            <w:proofErr w:type="spellEnd"/>
            <w:r w:rsidRPr="00F370FC">
              <w:t>] OR</w:t>
            </w:r>
          </w:p>
          <w:p w14:paraId="21118CC6" w14:textId="77777777" w:rsidR="0009027F" w:rsidRPr="00F370FC" w:rsidRDefault="0009027F">
            <w:pPr>
              <w:pPrChange w:id="1307" w:author="Chenyu(Cherie) Li" w:date="2021-07-19T17:06:00Z">
                <w:pPr>
                  <w:pStyle w:val="tableNormal0"/>
                  <w:framePr w:wrap="around" w:x="-100" w:y="7325"/>
                </w:pPr>
              </w:pPrChange>
            </w:pPr>
            <w:r w:rsidRPr="00F370FC">
              <w:t>computerized medical record [</w:t>
            </w:r>
            <w:proofErr w:type="spellStart"/>
            <w:r w:rsidRPr="00F370FC">
              <w:t>tw</w:t>
            </w:r>
            <w:proofErr w:type="spellEnd"/>
            <w:r w:rsidRPr="00F370FC">
              <w:t>] OR</w:t>
            </w:r>
          </w:p>
          <w:p w14:paraId="39523B1B" w14:textId="77777777" w:rsidR="0009027F" w:rsidRPr="00F370FC" w:rsidRDefault="0009027F">
            <w:pPr>
              <w:pPrChange w:id="1308" w:author="Chenyu(Cherie) Li" w:date="2021-07-19T17:06:00Z">
                <w:pPr>
                  <w:pStyle w:val="tableNormal0"/>
                  <w:framePr w:wrap="around" w:x="-100" w:y="7325"/>
                </w:pPr>
              </w:pPrChange>
            </w:pPr>
            <w:r w:rsidRPr="00F370FC">
              <w:t>computerized medical records [</w:t>
            </w:r>
            <w:proofErr w:type="spellStart"/>
            <w:r w:rsidRPr="00F370FC">
              <w:t>tw</w:t>
            </w:r>
            <w:proofErr w:type="spellEnd"/>
            <w:r w:rsidRPr="00F370FC">
              <w:t>] OR</w:t>
            </w:r>
          </w:p>
          <w:p w14:paraId="22B256F9" w14:textId="77777777" w:rsidR="0009027F" w:rsidRPr="00F370FC" w:rsidRDefault="0009027F">
            <w:pPr>
              <w:pPrChange w:id="1309" w:author="Chenyu(Cherie) Li" w:date="2021-07-19T17:06:00Z">
                <w:pPr>
                  <w:pStyle w:val="tableNormal0"/>
                  <w:framePr w:wrap="around" w:x="-100" w:y="7325"/>
                </w:pPr>
              </w:pPrChange>
            </w:pPr>
            <w:r w:rsidRPr="00F370FC">
              <w:t>computerized patient records [</w:t>
            </w:r>
            <w:proofErr w:type="spellStart"/>
            <w:r w:rsidRPr="00F370FC">
              <w:t>tw</w:t>
            </w:r>
            <w:proofErr w:type="spellEnd"/>
            <w:r w:rsidRPr="00F370FC">
              <w:t>] OR</w:t>
            </w:r>
          </w:p>
          <w:p w14:paraId="2EBF51F8" w14:textId="77777777" w:rsidR="0009027F" w:rsidRPr="00F370FC" w:rsidRDefault="0009027F">
            <w:pPr>
              <w:pPrChange w:id="1310" w:author="Chenyu(Cherie) Li" w:date="2021-07-19T17:06:00Z">
                <w:pPr>
                  <w:pStyle w:val="tableNormal0"/>
                  <w:framePr w:wrap="around" w:x="-100" w:y="7325"/>
                </w:pPr>
              </w:pPrChange>
            </w:pPr>
            <w:r w:rsidRPr="00F370FC">
              <w:t>computerized patient record [</w:t>
            </w:r>
            <w:proofErr w:type="spellStart"/>
            <w:r w:rsidRPr="00F370FC">
              <w:t>tw</w:t>
            </w:r>
            <w:proofErr w:type="spellEnd"/>
            <w:r w:rsidRPr="00F370FC">
              <w:t>] OR</w:t>
            </w:r>
          </w:p>
          <w:p w14:paraId="7CB863D1" w14:textId="77777777" w:rsidR="0009027F" w:rsidRPr="00F370FC" w:rsidRDefault="0009027F">
            <w:pPr>
              <w:pPrChange w:id="1311" w:author="Chenyu(Cherie) Li" w:date="2021-07-19T17:06:00Z">
                <w:pPr>
                  <w:pStyle w:val="tableNormal0"/>
                  <w:framePr w:wrap="around" w:x="-100" w:y="7325"/>
                </w:pPr>
              </w:pPrChange>
            </w:pPr>
            <w:r w:rsidRPr="00F370FC">
              <w:t>computerized patient medical record [</w:t>
            </w:r>
            <w:proofErr w:type="spellStart"/>
            <w:r w:rsidRPr="00F370FC">
              <w:t>tw</w:t>
            </w:r>
            <w:proofErr w:type="spellEnd"/>
            <w:r w:rsidRPr="00F370FC">
              <w:t>] OR</w:t>
            </w:r>
          </w:p>
          <w:p w14:paraId="48DA4921" w14:textId="77777777" w:rsidR="0009027F" w:rsidRPr="00F370FC" w:rsidRDefault="0009027F">
            <w:pPr>
              <w:pPrChange w:id="1312" w:author="Chenyu(Cherie) Li" w:date="2021-07-19T17:06:00Z">
                <w:pPr>
                  <w:pStyle w:val="tableNormal0"/>
                  <w:framePr w:wrap="around" w:x="-100" w:y="7325"/>
                </w:pPr>
              </w:pPrChange>
            </w:pPr>
            <w:r w:rsidRPr="00F370FC">
              <w:t>electronic health record [</w:t>
            </w:r>
            <w:proofErr w:type="spellStart"/>
            <w:r w:rsidRPr="00F370FC">
              <w:t>tw</w:t>
            </w:r>
            <w:proofErr w:type="spellEnd"/>
            <w:r w:rsidRPr="00F370FC">
              <w:t>] OR</w:t>
            </w:r>
          </w:p>
          <w:p w14:paraId="793448BB" w14:textId="77777777" w:rsidR="0009027F" w:rsidRPr="00F370FC" w:rsidRDefault="0009027F">
            <w:pPr>
              <w:pPrChange w:id="1313" w:author="Chenyu(Cherie) Li" w:date="2021-07-19T17:06:00Z">
                <w:pPr>
                  <w:pStyle w:val="tableNormal0"/>
                  <w:framePr w:wrap="around" w:x="-100" w:y="7325"/>
                </w:pPr>
              </w:pPrChange>
            </w:pPr>
            <w:r w:rsidRPr="00F370FC">
              <w:t>electronic health records [</w:t>
            </w:r>
            <w:proofErr w:type="spellStart"/>
            <w:r w:rsidRPr="00F370FC">
              <w:t>tw</w:t>
            </w:r>
            <w:proofErr w:type="spellEnd"/>
            <w:r w:rsidRPr="00F370FC">
              <w:t>] OR</w:t>
            </w:r>
          </w:p>
          <w:p w14:paraId="65D734A7" w14:textId="77777777" w:rsidR="0009027F" w:rsidRPr="00F370FC" w:rsidRDefault="0009027F">
            <w:pPr>
              <w:pPrChange w:id="1314" w:author="Chenyu(Cherie) Li" w:date="2021-07-19T17:06:00Z">
                <w:pPr>
                  <w:pStyle w:val="tableNormal0"/>
                  <w:framePr w:wrap="around" w:x="-100" w:y="7325"/>
                </w:pPr>
              </w:pPrChange>
            </w:pPr>
            <w:r w:rsidRPr="00F370FC">
              <w:t>Electronic Health Record [</w:t>
            </w:r>
            <w:proofErr w:type="spellStart"/>
            <w:r w:rsidRPr="00F370FC">
              <w:t>Majr</w:t>
            </w:r>
            <w:proofErr w:type="spellEnd"/>
            <w:r w:rsidRPr="00F370FC">
              <w:t>] OR</w:t>
            </w:r>
          </w:p>
          <w:p w14:paraId="0C0BDB4A" w14:textId="77777777" w:rsidR="0009027F" w:rsidRPr="00F370FC" w:rsidRDefault="0009027F">
            <w:pPr>
              <w:pPrChange w:id="1315" w:author="Chenyu(Cherie) Li" w:date="2021-07-19T17:06:00Z">
                <w:pPr>
                  <w:pStyle w:val="tableNormal0"/>
                  <w:framePr w:wrap="around" w:x="-100" w:y="7325"/>
                </w:pPr>
              </w:pPrChange>
            </w:pPr>
            <w:r w:rsidRPr="00F370FC">
              <w:t>Electronic Health Records [</w:t>
            </w:r>
            <w:proofErr w:type="spellStart"/>
            <w:r w:rsidRPr="00F370FC">
              <w:t>Majr</w:t>
            </w:r>
            <w:proofErr w:type="spellEnd"/>
            <w:r w:rsidRPr="00F370FC">
              <w:t>] OR</w:t>
            </w:r>
          </w:p>
          <w:p w14:paraId="3DE85995" w14:textId="77777777" w:rsidR="0009027F" w:rsidRPr="00F370FC" w:rsidRDefault="0009027F">
            <w:pPr>
              <w:pPrChange w:id="1316" w:author="Chenyu(Cherie) Li" w:date="2021-07-19T17:06:00Z">
                <w:pPr>
                  <w:pStyle w:val="tableNormal0"/>
                  <w:framePr w:wrap="around" w:x="-100" w:y="7325"/>
                </w:pPr>
              </w:pPrChange>
            </w:pPr>
            <w:r w:rsidRPr="00F370FC">
              <w:t>electronic patient record [</w:t>
            </w:r>
            <w:proofErr w:type="spellStart"/>
            <w:r w:rsidRPr="00F370FC">
              <w:t>tw</w:t>
            </w:r>
            <w:proofErr w:type="spellEnd"/>
            <w:r w:rsidRPr="00F370FC">
              <w:t>] OR</w:t>
            </w:r>
          </w:p>
          <w:p w14:paraId="15C18FB5" w14:textId="77777777" w:rsidR="0009027F" w:rsidRPr="00F370FC" w:rsidRDefault="0009027F">
            <w:pPr>
              <w:pPrChange w:id="1317" w:author="Chenyu(Cherie) Li" w:date="2021-07-19T17:06:00Z">
                <w:pPr>
                  <w:pStyle w:val="tableNormal0"/>
                  <w:framePr w:wrap="around" w:x="-100" w:y="7325"/>
                </w:pPr>
              </w:pPrChange>
            </w:pPr>
            <w:r w:rsidRPr="00F370FC">
              <w:lastRenderedPageBreak/>
              <w:t>electronic patient records [</w:t>
            </w:r>
            <w:proofErr w:type="spellStart"/>
            <w:r w:rsidRPr="00F370FC">
              <w:t>tw</w:t>
            </w:r>
            <w:proofErr w:type="spellEnd"/>
            <w:r w:rsidRPr="00F370FC">
              <w:t>] OR</w:t>
            </w:r>
          </w:p>
          <w:p w14:paraId="3DB2DFC8" w14:textId="77777777" w:rsidR="0009027F" w:rsidRPr="00F370FC" w:rsidRDefault="0009027F">
            <w:pPr>
              <w:pPrChange w:id="1318" w:author="Chenyu(Cherie) Li" w:date="2021-07-19T17:06:00Z">
                <w:pPr>
                  <w:pStyle w:val="tableNormal0"/>
                  <w:framePr w:wrap="around" w:x="-100" w:y="7325"/>
                </w:pPr>
              </w:pPrChange>
            </w:pPr>
            <w:r w:rsidRPr="00F370FC">
              <w:t>electronic medical record [</w:t>
            </w:r>
            <w:proofErr w:type="spellStart"/>
            <w:r w:rsidRPr="00F370FC">
              <w:t>tw</w:t>
            </w:r>
            <w:proofErr w:type="spellEnd"/>
            <w:r w:rsidRPr="00F370FC">
              <w:t>] OR</w:t>
            </w:r>
          </w:p>
          <w:p w14:paraId="123FCB02" w14:textId="77777777" w:rsidR="0009027F" w:rsidRPr="00F370FC" w:rsidRDefault="0009027F">
            <w:pPr>
              <w:pPrChange w:id="1319" w:author="Chenyu(Cherie) Li" w:date="2021-07-19T17:06:00Z">
                <w:pPr>
                  <w:pStyle w:val="tableNormal0"/>
                  <w:framePr w:wrap="around" w:x="-100" w:y="7325"/>
                </w:pPr>
              </w:pPrChange>
            </w:pPr>
            <w:r w:rsidRPr="00F370FC">
              <w:t>electronic medical records [</w:t>
            </w:r>
            <w:proofErr w:type="spellStart"/>
            <w:r w:rsidRPr="00F370FC">
              <w:t>tw</w:t>
            </w:r>
            <w:proofErr w:type="spellEnd"/>
            <w:r w:rsidRPr="00F370FC">
              <w:t>] OR</w:t>
            </w:r>
          </w:p>
          <w:p w14:paraId="345BCCEA" w14:textId="77777777" w:rsidR="0009027F" w:rsidRPr="00F370FC" w:rsidRDefault="0009027F">
            <w:pPr>
              <w:pPrChange w:id="1320" w:author="Chenyu(Cherie) Li" w:date="2021-07-19T17:06:00Z">
                <w:pPr>
                  <w:pStyle w:val="tableNormal0"/>
                  <w:framePr w:wrap="around" w:x="-100" w:y="7325"/>
                </w:pPr>
              </w:pPrChange>
            </w:pPr>
            <w:r w:rsidRPr="00F370FC">
              <w:t>electronic healthcare records [</w:t>
            </w:r>
            <w:proofErr w:type="spellStart"/>
            <w:r w:rsidRPr="00F370FC">
              <w:t>tw</w:t>
            </w:r>
            <w:proofErr w:type="spellEnd"/>
            <w:r w:rsidRPr="00F370FC">
              <w:t>] OR</w:t>
            </w:r>
          </w:p>
          <w:p w14:paraId="40D107E5" w14:textId="77777777" w:rsidR="0009027F" w:rsidRPr="00F370FC" w:rsidRDefault="0009027F">
            <w:pPr>
              <w:pPrChange w:id="1321" w:author="Chenyu(Cherie) Li" w:date="2021-07-19T17:06:00Z">
                <w:pPr>
                  <w:pStyle w:val="tableNormal0"/>
                  <w:framePr w:wrap="around" w:x="-100" w:y="7325"/>
                </w:pPr>
              </w:pPrChange>
            </w:pPr>
            <w:r w:rsidRPr="00F370FC">
              <w:t>electronic healthcare record [</w:t>
            </w:r>
            <w:proofErr w:type="spellStart"/>
            <w:r w:rsidRPr="00F370FC">
              <w:t>tw</w:t>
            </w:r>
            <w:proofErr w:type="spellEnd"/>
            <w:r w:rsidRPr="00F370FC">
              <w:t>] OR</w:t>
            </w:r>
          </w:p>
          <w:p w14:paraId="2E28C2B2" w14:textId="77777777" w:rsidR="0009027F" w:rsidRPr="00F370FC" w:rsidRDefault="0009027F">
            <w:pPr>
              <w:pPrChange w:id="1322" w:author="Chenyu(Cherie) Li" w:date="2021-07-19T17:06:00Z">
                <w:pPr>
                  <w:pStyle w:val="tableNormal0"/>
                  <w:framePr w:wrap="around" w:x="-100" w:y="7325"/>
                </w:pPr>
              </w:pPrChange>
            </w:pPr>
            <w:r w:rsidRPr="00F370FC">
              <w:t>electronic health care record [</w:t>
            </w:r>
            <w:proofErr w:type="spellStart"/>
            <w:r w:rsidRPr="00F370FC">
              <w:t>tw</w:t>
            </w:r>
            <w:proofErr w:type="spellEnd"/>
            <w:r w:rsidRPr="00F370FC">
              <w:t>] OR</w:t>
            </w:r>
          </w:p>
          <w:p w14:paraId="6CC1ECB8" w14:textId="77777777" w:rsidR="0009027F" w:rsidRPr="00F370FC" w:rsidRDefault="0009027F">
            <w:pPr>
              <w:pPrChange w:id="1323" w:author="Chenyu(Cherie) Li" w:date="2021-07-19T17:06:00Z">
                <w:pPr>
                  <w:pStyle w:val="tableNormal0"/>
                  <w:framePr w:wrap="around" w:x="-100" w:y="7325"/>
                </w:pPr>
              </w:pPrChange>
            </w:pPr>
            <w:r w:rsidRPr="00F370FC">
              <w:t>electronic health care records [</w:t>
            </w:r>
            <w:proofErr w:type="spellStart"/>
            <w:r w:rsidRPr="00F370FC">
              <w:t>tw</w:t>
            </w:r>
            <w:proofErr w:type="spellEnd"/>
            <w:r w:rsidRPr="00F370FC">
              <w:t>] OR</w:t>
            </w:r>
          </w:p>
          <w:p w14:paraId="66A348AD" w14:textId="77777777" w:rsidR="0009027F" w:rsidRPr="00F370FC" w:rsidRDefault="0009027F">
            <w:pPr>
              <w:pPrChange w:id="1324" w:author="Chenyu(Cherie) Li" w:date="2021-07-19T17:06:00Z">
                <w:pPr>
                  <w:pStyle w:val="tableNormal0"/>
                  <w:framePr w:wrap="around" w:x="-100" w:y="7325"/>
                </w:pPr>
              </w:pPrChange>
            </w:pPr>
            <w:r w:rsidRPr="00F370FC">
              <w:t>archives [</w:t>
            </w:r>
            <w:proofErr w:type="spellStart"/>
            <w:r w:rsidRPr="00F370FC">
              <w:t>majr</w:t>
            </w:r>
            <w:proofErr w:type="spellEnd"/>
            <w:r w:rsidRPr="00F370FC">
              <w:t>] OR</w:t>
            </w:r>
          </w:p>
          <w:p w14:paraId="2127FC2D" w14:textId="77777777" w:rsidR="0009027F" w:rsidRPr="00F370FC" w:rsidRDefault="0009027F">
            <w:pPr>
              <w:pPrChange w:id="1325" w:author="Chenyu(Cherie) Li" w:date="2021-07-19T17:06:00Z">
                <w:pPr>
                  <w:pStyle w:val="tableNormal0"/>
                  <w:framePr w:wrap="around" w:x="-100" w:y="7325"/>
                </w:pPr>
              </w:pPrChange>
            </w:pPr>
            <w:r w:rsidRPr="00F370FC">
              <w:t>ehr [</w:t>
            </w:r>
            <w:proofErr w:type="spellStart"/>
            <w:r w:rsidRPr="00F370FC">
              <w:t>tw</w:t>
            </w:r>
            <w:proofErr w:type="spellEnd"/>
            <w:r w:rsidRPr="00F370FC">
              <w:t>] OR</w:t>
            </w:r>
          </w:p>
          <w:p w14:paraId="16021055" w14:textId="77777777" w:rsidR="0009027F" w:rsidRPr="00F370FC" w:rsidRDefault="0009027F">
            <w:pPr>
              <w:pPrChange w:id="1326" w:author="Chenyu(Cherie) Li" w:date="2021-07-19T17:06:00Z">
                <w:pPr>
                  <w:pStyle w:val="tableNormal0"/>
                  <w:framePr w:wrap="around" w:x="-100" w:y="7325"/>
                </w:pPr>
              </w:pPrChange>
            </w:pPr>
            <w:r w:rsidRPr="00F370FC">
              <w:t>ehrs [</w:t>
            </w:r>
            <w:proofErr w:type="spellStart"/>
            <w:r w:rsidRPr="00F370FC">
              <w:t>tw</w:t>
            </w:r>
            <w:proofErr w:type="spellEnd"/>
            <w:r w:rsidRPr="00F370FC">
              <w:t>] OR</w:t>
            </w:r>
          </w:p>
          <w:p w14:paraId="68395961" w14:textId="77777777" w:rsidR="0009027F" w:rsidRPr="00F370FC" w:rsidRDefault="0009027F">
            <w:pPr>
              <w:pPrChange w:id="1327" w:author="Chenyu(Cherie) Li" w:date="2021-07-19T17:06:00Z">
                <w:pPr>
                  <w:pStyle w:val="tableNormal0"/>
                  <w:framePr w:wrap="around" w:x="-100" w:y="7325"/>
                </w:pPr>
              </w:pPrChange>
            </w:pPr>
            <w:proofErr w:type="spellStart"/>
            <w:r w:rsidRPr="00F370FC">
              <w:t>phr</w:t>
            </w:r>
            <w:proofErr w:type="spellEnd"/>
            <w:r w:rsidRPr="00F370FC">
              <w:t xml:space="preserve"> [</w:t>
            </w:r>
            <w:proofErr w:type="spellStart"/>
            <w:r w:rsidRPr="00F370FC">
              <w:t>tw</w:t>
            </w:r>
            <w:proofErr w:type="spellEnd"/>
            <w:r w:rsidRPr="00F370FC">
              <w:t>] OR</w:t>
            </w:r>
          </w:p>
          <w:p w14:paraId="7B26C988" w14:textId="77777777" w:rsidR="0009027F" w:rsidRPr="00F370FC" w:rsidRDefault="0009027F">
            <w:pPr>
              <w:pPrChange w:id="1328" w:author="Chenyu(Cherie) Li" w:date="2021-07-19T17:06:00Z">
                <w:pPr>
                  <w:pStyle w:val="tableNormal0"/>
                  <w:framePr w:wrap="around" w:x="-100" w:y="7325"/>
                </w:pPr>
              </w:pPrChange>
            </w:pPr>
            <w:proofErr w:type="spellStart"/>
            <w:r w:rsidRPr="00F370FC">
              <w:t>phrs</w:t>
            </w:r>
            <w:proofErr w:type="spellEnd"/>
            <w:r w:rsidRPr="00F370FC">
              <w:t xml:space="preserve"> [</w:t>
            </w:r>
            <w:proofErr w:type="spellStart"/>
            <w:r w:rsidRPr="00F370FC">
              <w:t>tw</w:t>
            </w:r>
            <w:proofErr w:type="spellEnd"/>
            <w:r w:rsidRPr="00F370FC">
              <w:t>] OR</w:t>
            </w:r>
          </w:p>
          <w:p w14:paraId="1A0E6ACF" w14:textId="77777777" w:rsidR="0009027F" w:rsidRPr="00F370FC" w:rsidRDefault="0009027F">
            <w:pPr>
              <w:pPrChange w:id="1329" w:author="Chenyu(Cherie) Li" w:date="2021-07-19T17:06:00Z">
                <w:pPr>
                  <w:pStyle w:val="tableNormal0"/>
                  <w:framePr w:wrap="around" w:x="-100" w:y="7325"/>
                </w:pPr>
              </w:pPrChange>
            </w:pPr>
            <w:proofErr w:type="spellStart"/>
            <w:r w:rsidRPr="00F370FC">
              <w:t>emr</w:t>
            </w:r>
            <w:proofErr w:type="spellEnd"/>
            <w:r w:rsidRPr="00F370FC">
              <w:t xml:space="preserve"> [</w:t>
            </w:r>
            <w:proofErr w:type="spellStart"/>
            <w:r w:rsidRPr="00F370FC">
              <w:t>tw</w:t>
            </w:r>
            <w:proofErr w:type="spellEnd"/>
            <w:r w:rsidRPr="00F370FC">
              <w:t>] OR</w:t>
            </w:r>
          </w:p>
          <w:p w14:paraId="3624392D" w14:textId="77777777" w:rsidR="0009027F" w:rsidRPr="00F370FC" w:rsidRDefault="0009027F">
            <w:pPr>
              <w:pPrChange w:id="1330" w:author="Chenyu(Cherie) Li" w:date="2021-07-19T17:06:00Z">
                <w:pPr>
                  <w:pStyle w:val="tableNormal0"/>
                  <w:framePr w:wrap="around" w:x="-100" w:y="7325"/>
                </w:pPr>
              </w:pPrChange>
            </w:pPr>
            <w:proofErr w:type="spellStart"/>
            <w:r w:rsidRPr="00F370FC">
              <w:t>emrs</w:t>
            </w:r>
            <w:proofErr w:type="spellEnd"/>
            <w:r w:rsidRPr="00F370FC">
              <w:t xml:space="preserve"> [</w:t>
            </w:r>
            <w:proofErr w:type="spellStart"/>
            <w:r w:rsidRPr="00F370FC">
              <w:t>tw</w:t>
            </w:r>
            <w:proofErr w:type="spellEnd"/>
            <w:r w:rsidRPr="00F370FC">
              <w:t>] OR</w:t>
            </w:r>
          </w:p>
          <w:p w14:paraId="26B2531C" w14:textId="77777777" w:rsidR="0009027F" w:rsidRPr="00F370FC" w:rsidRDefault="0009027F">
            <w:pPr>
              <w:pPrChange w:id="1331" w:author="Chenyu(Cherie) Li" w:date="2021-07-19T17:06:00Z">
                <w:pPr>
                  <w:pStyle w:val="tableNormal0"/>
                  <w:framePr w:wrap="around" w:x="-100" w:y="7325"/>
                </w:pPr>
              </w:pPrChange>
            </w:pPr>
            <w:r w:rsidRPr="00F370FC">
              <w:t>Health Information Systems [</w:t>
            </w:r>
            <w:proofErr w:type="spellStart"/>
            <w:r w:rsidRPr="00F370FC">
              <w:t>Majr</w:t>
            </w:r>
            <w:proofErr w:type="spellEnd"/>
            <w:r w:rsidRPr="00F370FC">
              <w:t>] OR</w:t>
            </w:r>
          </w:p>
          <w:p w14:paraId="222B11E5" w14:textId="77777777" w:rsidR="0009027F" w:rsidRPr="00F370FC" w:rsidRDefault="0009027F">
            <w:pPr>
              <w:pPrChange w:id="1332" w:author="Chenyu(Cherie) Li" w:date="2021-07-19T17:06:00Z">
                <w:pPr>
                  <w:pStyle w:val="tableNormal0"/>
                  <w:framePr w:wrap="around" w:x="-100" w:y="7325"/>
                </w:pPr>
              </w:pPrChange>
            </w:pPr>
            <w:r w:rsidRPr="00F370FC">
              <w:t>health information interoperability[</w:t>
            </w:r>
            <w:proofErr w:type="spellStart"/>
            <w:r w:rsidRPr="00F370FC">
              <w:t>mh</w:t>
            </w:r>
            <w:proofErr w:type="spellEnd"/>
            <w:r w:rsidRPr="00F370FC">
              <w:t>] OR</w:t>
            </w:r>
          </w:p>
          <w:p w14:paraId="695A44EC" w14:textId="77777777" w:rsidR="0009027F" w:rsidRPr="00F370FC" w:rsidRDefault="0009027F">
            <w:pPr>
              <w:pPrChange w:id="1333" w:author="Chenyu(Cherie) Li" w:date="2021-07-19T17:06:00Z">
                <w:pPr>
                  <w:pStyle w:val="tableNormal0"/>
                  <w:framePr w:wrap="around" w:x="-100" w:y="7325"/>
                </w:pPr>
              </w:pPrChange>
            </w:pPr>
            <w:r w:rsidRPr="00F370FC">
              <w:t>health information interoperability[</w:t>
            </w:r>
            <w:proofErr w:type="spellStart"/>
            <w:r w:rsidRPr="00F370FC">
              <w:t>tw</w:t>
            </w:r>
            <w:proofErr w:type="spellEnd"/>
            <w:r w:rsidRPr="00F370FC">
              <w:t>]) AND</w:t>
            </w:r>
          </w:p>
          <w:p w14:paraId="4712FD8E" w14:textId="77777777" w:rsidR="0009027F" w:rsidRPr="00F370FC" w:rsidRDefault="0009027F">
            <w:pPr>
              <w:pPrChange w:id="1334" w:author="Chenyu(Cherie) Li" w:date="2021-07-19T17:06:00Z">
                <w:pPr>
                  <w:pStyle w:val="tableNormal0"/>
                  <w:framePr w:wrap="around" w:x="-100" w:y="7325"/>
                </w:pPr>
              </w:pPrChange>
            </w:pPr>
            <w:r w:rsidRPr="00F370FC">
              <w:t>(</w:t>
            </w:r>
            <w:proofErr w:type="gramStart"/>
            <w:r w:rsidRPr="00F370FC">
              <w:t>medical</w:t>
            </w:r>
            <w:proofErr w:type="gramEnd"/>
            <w:r w:rsidRPr="00F370FC">
              <w:t xml:space="preserve"> record [</w:t>
            </w:r>
            <w:proofErr w:type="spellStart"/>
            <w:r w:rsidRPr="00F370FC">
              <w:t>ti</w:t>
            </w:r>
            <w:proofErr w:type="spellEnd"/>
            <w:r w:rsidRPr="00F370FC">
              <w:t>] OR</w:t>
            </w:r>
          </w:p>
          <w:p w14:paraId="3E961909" w14:textId="77777777" w:rsidR="0009027F" w:rsidRPr="00F370FC" w:rsidRDefault="0009027F">
            <w:pPr>
              <w:pPrChange w:id="1335" w:author="Chenyu(Cherie) Li" w:date="2021-07-19T17:06:00Z">
                <w:pPr>
                  <w:pStyle w:val="tableNormal0"/>
                  <w:framePr w:wrap="around" w:x="-100" w:y="7325"/>
                </w:pPr>
              </w:pPrChange>
            </w:pPr>
            <w:r w:rsidRPr="00F370FC">
              <w:t>medical records [</w:t>
            </w:r>
            <w:proofErr w:type="spellStart"/>
            <w:r w:rsidRPr="00F370FC">
              <w:t>mh</w:t>
            </w:r>
            <w:proofErr w:type="spellEnd"/>
            <w:r w:rsidRPr="00F370FC">
              <w:t>] OR</w:t>
            </w:r>
          </w:p>
          <w:p w14:paraId="1F4B500E" w14:textId="77777777" w:rsidR="0009027F" w:rsidRPr="00F370FC" w:rsidRDefault="0009027F">
            <w:pPr>
              <w:pPrChange w:id="1336" w:author="Chenyu(Cherie) Li" w:date="2021-07-19T17:06:00Z">
                <w:pPr>
                  <w:pStyle w:val="tableNormal0"/>
                  <w:framePr w:wrap="around" w:x="-100" w:y="7325"/>
                </w:pPr>
              </w:pPrChange>
            </w:pPr>
            <w:r w:rsidRPr="00F370FC">
              <w:t>medical records [</w:t>
            </w:r>
            <w:proofErr w:type="spellStart"/>
            <w:r w:rsidRPr="00F370FC">
              <w:t>ti</w:t>
            </w:r>
            <w:proofErr w:type="spellEnd"/>
            <w:r w:rsidRPr="00F370FC">
              <w:t>] OR</w:t>
            </w:r>
          </w:p>
          <w:p w14:paraId="274ADE23" w14:textId="77777777" w:rsidR="0009027F" w:rsidRPr="00F370FC" w:rsidRDefault="0009027F">
            <w:pPr>
              <w:pPrChange w:id="1337" w:author="Chenyu(Cherie) Li" w:date="2021-07-19T17:06:00Z">
                <w:pPr>
                  <w:pStyle w:val="tableNormal0"/>
                  <w:framePr w:wrap="around" w:x="-100" w:y="7325"/>
                </w:pPr>
              </w:pPrChange>
            </w:pPr>
            <w:r w:rsidRPr="00F370FC">
              <w:t>patient record [</w:t>
            </w:r>
            <w:proofErr w:type="spellStart"/>
            <w:r w:rsidRPr="00F370FC">
              <w:t>ti</w:t>
            </w:r>
            <w:proofErr w:type="spellEnd"/>
            <w:r w:rsidRPr="00F370FC">
              <w:t>] OR</w:t>
            </w:r>
          </w:p>
          <w:p w14:paraId="7E38AF44" w14:textId="77777777" w:rsidR="0009027F" w:rsidRPr="00F370FC" w:rsidRDefault="0009027F">
            <w:pPr>
              <w:pPrChange w:id="1338" w:author="Chenyu(Cherie) Li" w:date="2021-07-19T17:06:00Z">
                <w:pPr>
                  <w:pStyle w:val="tableNormal0"/>
                  <w:framePr w:wrap="around" w:x="-100" w:y="7325"/>
                </w:pPr>
              </w:pPrChange>
            </w:pPr>
            <w:r w:rsidRPr="00F370FC">
              <w:t>patient records [</w:t>
            </w:r>
            <w:proofErr w:type="spellStart"/>
            <w:r w:rsidRPr="00F370FC">
              <w:t>ti</w:t>
            </w:r>
            <w:proofErr w:type="spellEnd"/>
            <w:r w:rsidRPr="00F370FC">
              <w:t>] OR</w:t>
            </w:r>
          </w:p>
          <w:p w14:paraId="5FA8B9A3" w14:textId="77777777" w:rsidR="0009027F" w:rsidRPr="00F370FC" w:rsidRDefault="0009027F">
            <w:pPr>
              <w:pPrChange w:id="1339" w:author="Chenyu(Cherie) Li" w:date="2021-07-19T17:06:00Z">
                <w:pPr>
                  <w:pStyle w:val="tableNormal0"/>
                  <w:framePr w:wrap="around" w:x="-100" w:y="7325"/>
                </w:pPr>
              </w:pPrChange>
            </w:pPr>
            <w:r w:rsidRPr="00F370FC">
              <w:t>patient health record [</w:t>
            </w:r>
            <w:proofErr w:type="spellStart"/>
            <w:r w:rsidRPr="00F370FC">
              <w:t>ti</w:t>
            </w:r>
            <w:proofErr w:type="spellEnd"/>
            <w:r w:rsidRPr="00F370FC">
              <w:t>] OR</w:t>
            </w:r>
          </w:p>
          <w:p w14:paraId="66E69ED2" w14:textId="77777777" w:rsidR="0009027F" w:rsidRPr="00F370FC" w:rsidRDefault="0009027F">
            <w:pPr>
              <w:pPrChange w:id="1340" w:author="Chenyu(Cherie) Li" w:date="2021-07-19T17:06:00Z">
                <w:pPr>
                  <w:pStyle w:val="tableNormal0"/>
                  <w:framePr w:wrap="around" w:x="-100" w:y="7325"/>
                </w:pPr>
              </w:pPrChange>
            </w:pPr>
            <w:r w:rsidRPr="00F370FC">
              <w:lastRenderedPageBreak/>
              <w:t>patient health records [</w:t>
            </w:r>
            <w:proofErr w:type="spellStart"/>
            <w:r w:rsidRPr="00F370FC">
              <w:t>ti</w:t>
            </w:r>
            <w:proofErr w:type="spellEnd"/>
            <w:r w:rsidRPr="00F370FC">
              <w:t>] OR</w:t>
            </w:r>
          </w:p>
          <w:p w14:paraId="3867BAC0" w14:textId="77777777" w:rsidR="0009027F" w:rsidRPr="00F370FC" w:rsidRDefault="0009027F">
            <w:pPr>
              <w:pPrChange w:id="1341" w:author="Chenyu(Cherie) Li" w:date="2021-07-19T17:06:00Z">
                <w:pPr>
                  <w:pStyle w:val="tableNormal0"/>
                  <w:framePr w:wrap="around" w:x="-100" w:y="7325"/>
                </w:pPr>
              </w:pPrChange>
            </w:pPr>
            <w:r w:rsidRPr="00F370FC">
              <w:t>patient identification system [</w:t>
            </w:r>
            <w:proofErr w:type="spellStart"/>
            <w:r w:rsidRPr="00F370FC">
              <w:t>mh</w:t>
            </w:r>
            <w:proofErr w:type="spellEnd"/>
            <w:r w:rsidRPr="00F370FC">
              <w:t>] OR</w:t>
            </w:r>
          </w:p>
          <w:p w14:paraId="7E743721" w14:textId="77777777" w:rsidR="0009027F" w:rsidRPr="00F370FC" w:rsidRDefault="0009027F">
            <w:pPr>
              <w:pPrChange w:id="1342" w:author="Chenyu(Cherie) Li" w:date="2021-07-19T17:06:00Z">
                <w:pPr>
                  <w:pStyle w:val="tableNormal0"/>
                  <w:framePr w:wrap="around" w:x="-100" w:y="7325"/>
                </w:pPr>
              </w:pPrChange>
            </w:pPr>
            <w:r w:rsidRPr="00F370FC">
              <w:t>patient identification systems [</w:t>
            </w:r>
            <w:proofErr w:type="spellStart"/>
            <w:r w:rsidRPr="00F370FC">
              <w:t>mh</w:t>
            </w:r>
            <w:proofErr w:type="spellEnd"/>
            <w:r w:rsidRPr="00F370FC">
              <w:t>] OR</w:t>
            </w:r>
          </w:p>
          <w:p w14:paraId="4B73F5F5" w14:textId="77777777" w:rsidR="0009027F" w:rsidRPr="00F370FC" w:rsidRDefault="0009027F">
            <w:pPr>
              <w:pPrChange w:id="1343" w:author="Chenyu(Cherie) Li" w:date="2021-07-19T17:06:00Z">
                <w:pPr>
                  <w:pStyle w:val="tableNormal0"/>
                  <w:framePr w:wrap="around" w:x="-100" w:y="7325"/>
                </w:pPr>
              </w:pPrChange>
            </w:pPr>
            <w:r w:rsidRPr="00F370FC">
              <w:t xml:space="preserve">Patient Outcome </w:t>
            </w:r>
            <w:proofErr w:type="gramStart"/>
            <w:r w:rsidRPr="00F370FC">
              <w:t>Assessment[</w:t>
            </w:r>
            <w:proofErr w:type="spellStart"/>
            <w:proofErr w:type="gramEnd"/>
            <w:r w:rsidRPr="00F370FC">
              <w:t>Majr</w:t>
            </w:r>
            <w:proofErr w:type="spellEnd"/>
            <w:r w:rsidRPr="00F370FC">
              <w:t>] OR</w:t>
            </w:r>
          </w:p>
          <w:p w14:paraId="3AAF9358" w14:textId="77777777" w:rsidR="0009027F" w:rsidRPr="00F370FC" w:rsidRDefault="0009027F">
            <w:pPr>
              <w:pPrChange w:id="1344" w:author="Chenyu(Cherie) Li" w:date="2021-07-19T17:06:00Z">
                <w:pPr>
                  <w:pStyle w:val="tableNormal0"/>
                  <w:framePr w:wrap="around" w:x="-100" w:y="7325"/>
                </w:pPr>
              </w:pPrChange>
            </w:pPr>
            <w:r w:rsidRPr="00F370FC">
              <w:t xml:space="preserve">Patient Discharge </w:t>
            </w:r>
            <w:proofErr w:type="gramStart"/>
            <w:r w:rsidRPr="00F370FC">
              <w:t>Summaries[</w:t>
            </w:r>
            <w:proofErr w:type="spellStart"/>
            <w:proofErr w:type="gramEnd"/>
            <w:r w:rsidRPr="00F370FC">
              <w:t>Majr</w:t>
            </w:r>
            <w:proofErr w:type="spellEnd"/>
            <w:r w:rsidRPr="00F370FC">
              <w:t>] OR</w:t>
            </w:r>
          </w:p>
          <w:p w14:paraId="7CB45A8D" w14:textId="77777777" w:rsidR="0009027F" w:rsidRPr="00F370FC" w:rsidRDefault="0009027F">
            <w:pPr>
              <w:pPrChange w:id="1345" w:author="Chenyu(Cherie) Li" w:date="2021-07-19T17:06:00Z">
                <w:pPr>
                  <w:pStyle w:val="tableNormal0"/>
                  <w:framePr w:wrap="around" w:x="-100" w:y="7325"/>
                </w:pPr>
              </w:pPrChange>
            </w:pPr>
            <w:r w:rsidRPr="00F370FC">
              <w:t>healthcare record [</w:t>
            </w:r>
            <w:proofErr w:type="spellStart"/>
            <w:r w:rsidRPr="00F370FC">
              <w:t>ti</w:t>
            </w:r>
            <w:proofErr w:type="spellEnd"/>
            <w:r w:rsidRPr="00F370FC">
              <w:t>] OR</w:t>
            </w:r>
          </w:p>
          <w:p w14:paraId="2E02CD48" w14:textId="77777777" w:rsidR="0009027F" w:rsidRPr="00F370FC" w:rsidRDefault="0009027F">
            <w:pPr>
              <w:pPrChange w:id="1346" w:author="Chenyu(Cherie) Li" w:date="2021-07-19T17:06:00Z">
                <w:pPr>
                  <w:pStyle w:val="tableNormal0"/>
                  <w:framePr w:wrap="around" w:x="-100" w:y="7325"/>
                </w:pPr>
              </w:pPrChange>
            </w:pPr>
            <w:r w:rsidRPr="00F370FC">
              <w:t>healthcare records [</w:t>
            </w:r>
            <w:proofErr w:type="spellStart"/>
            <w:r w:rsidRPr="00F370FC">
              <w:t>ti</w:t>
            </w:r>
            <w:proofErr w:type="spellEnd"/>
            <w:r w:rsidRPr="00F370FC">
              <w:t>] OR</w:t>
            </w:r>
          </w:p>
          <w:p w14:paraId="3C8A18F3" w14:textId="77777777" w:rsidR="0009027F" w:rsidRPr="00F370FC" w:rsidRDefault="0009027F">
            <w:pPr>
              <w:pPrChange w:id="1347" w:author="Chenyu(Cherie) Li" w:date="2021-07-19T17:06:00Z">
                <w:pPr>
                  <w:pStyle w:val="tableNormal0"/>
                  <w:framePr w:wrap="around" w:x="-100" w:y="7325"/>
                </w:pPr>
              </w:pPrChange>
            </w:pPr>
            <w:r w:rsidRPr="00F370FC">
              <w:t>health care record [</w:t>
            </w:r>
            <w:proofErr w:type="spellStart"/>
            <w:r w:rsidRPr="00F370FC">
              <w:t>ti</w:t>
            </w:r>
            <w:proofErr w:type="spellEnd"/>
            <w:r w:rsidRPr="00F370FC">
              <w:t>] OR</w:t>
            </w:r>
          </w:p>
          <w:p w14:paraId="18EBFB4B" w14:textId="77777777" w:rsidR="0009027F" w:rsidRPr="00F370FC" w:rsidRDefault="0009027F">
            <w:pPr>
              <w:pPrChange w:id="1348" w:author="Chenyu(Cherie) Li" w:date="2021-07-19T17:06:00Z">
                <w:pPr>
                  <w:pStyle w:val="tableNormal0"/>
                  <w:framePr w:wrap="around" w:x="-100" w:y="7325"/>
                </w:pPr>
              </w:pPrChange>
            </w:pPr>
            <w:r w:rsidRPr="00F370FC">
              <w:t>health care records [</w:t>
            </w:r>
            <w:proofErr w:type="spellStart"/>
            <w:r w:rsidRPr="00F370FC">
              <w:t>ti</w:t>
            </w:r>
            <w:proofErr w:type="spellEnd"/>
            <w:r w:rsidRPr="00F370FC">
              <w:t>] OR</w:t>
            </w:r>
          </w:p>
          <w:p w14:paraId="30143DFF" w14:textId="77777777" w:rsidR="0009027F" w:rsidRPr="00F370FC" w:rsidRDefault="0009027F">
            <w:pPr>
              <w:pPrChange w:id="1349" w:author="Chenyu(Cherie) Li" w:date="2021-07-19T17:06:00Z">
                <w:pPr>
                  <w:pStyle w:val="tableNormal0"/>
                  <w:framePr w:wrap="around" w:x="-100" w:y="7325"/>
                </w:pPr>
              </w:pPrChange>
            </w:pPr>
            <w:r w:rsidRPr="00F370FC">
              <w:t>health record [</w:t>
            </w:r>
            <w:proofErr w:type="spellStart"/>
            <w:r w:rsidRPr="00F370FC">
              <w:t>ti</w:t>
            </w:r>
            <w:proofErr w:type="spellEnd"/>
            <w:r w:rsidRPr="00F370FC">
              <w:t>] OR</w:t>
            </w:r>
          </w:p>
          <w:p w14:paraId="139B19A2" w14:textId="77777777" w:rsidR="0009027F" w:rsidRPr="00F370FC" w:rsidRDefault="0009027F">
            <w:pPr>
              <w:pPrChange w:id="1350" w:author="Chenyu(Cherie) Li" w:date="2021-07-19T17:06:00Z">
                <w:pPr>
                  <w:pStyle w:val="tableNormal0"/>
                  <w:framePr w:wrap="around" w:x="-100" w:y="7325"/>
                </w:pPr>
              </w:pPrChange>
            </w:pPr>
            <w:r w:rsidRPr="00F370FC">
              <w:t>health records [</w:t>
            </w:r>
            <w:proofErr w:type="spellStart"/>
            <w:r w:rsidRPr="00F370FC">
              <w:t>ti</w:t>
            </w:r>
            <w:proofErr w:type="spellEnd"/>
            <w:r w:rsidRPr="00F370FC">
              <w:t>] OR</w:t>
            </w:r>
          </w:p>
          <w:p w14:paraId="403325F5" w14:textId="77777777" w:rsidR="0009027F" w:rsidRPr="00F370FC" w:rsidRDefault="0009027F">
            <w:pPr>
              <w:pPrChange w:id="1351" w:author="Chenyu(Cherie) Li" w:date="2021-07-19T17:06:00Z">
                <w:pPr>
                  <w:pStyle w:val="tableNormal0"/>
                  <w:framePr w:wrap="around" w:x="-100" w:y="7325"/>
                </w:pPr>
              </w:pPrChange>
            </w:pPr>
            <w:r w:rsidRPr="00F370FC">
              <w:t>hospital information system [</w:t>
            </w:r>
            <w:proofErr w:type="spellStart"/>
            <w:r w:rsidRPr="00F370FC">
              <w:t>tw</w:t>
            </w:r>
            <w:proofErr w:type="spellEnd"/>
            <w:r w:rsidRPr="00F370FC">
              <w:t>] OR</w:t>
            </w:r>
          </w:p>
          <w:p w14:paraId="0543F423" w14:textId="77777777" w:rsidR="0009027F" w:rsidRPr="00F370FC" w:rsidRDefault="0009027F">
            <w:pPr>
              <w:pPrChange w:id="1352" w:author="Chenyu(Cherie) Li" w:date="2021-07-19T17:06:00Z">
                <w:pPr>
                  <w:pStyle w:val="tableNormal0"/>
                  <w:framePr w:wrap="around" w:x="-100" w:y="7325"/>
                </w:pPr>
              </w:pPrChange>
            </w:pPr>
            <w:r w:rsidRPr="00F370FC">
              <w:t>hospital information systems [</w:t>
            </w:r>
            <w:proofErr w:type="spellStart"/>
            <w:r w:rsidRPr="00F370FC">
              <w:t>tw</w:t>
            </w:r>
            <w:proofErr w:type="spellEnd"/>
            <w:r w:rsidRPr="00F370FC">
              <w:t>] OR</w:t>
            </w:r>
          </w:p>
          <w:p w14:paraId="1AF984CF" w14:textId="77777777" w:rsidR="0009027F" w:rsidRPr="00F370FC" w:rsidRDefault="0009027F">
            <w:pPr>
              <w:pPrChange w:id="1353" w:author="Chenyu(Cherie) Li" w:date="2021-07-19T17:06:00Z">
                <w:pPr>
                  <w:pStyle w:val="tableNormal0"/>
                  <w:framePr w:wrap="around" w:x="-100" w:y="7325"/>
                </w:pPr>
              </w:pPrChange>
            </w:pPr>
            <w:proofErr w:type="spellStart"/>
            <w:r w:rsidRPr="00F370FC">
              <w:t>umae</w:t>
            </w:r>
            <w:proofErr w:type="spellEnd"/>
            <w:r w:rsidRPr="00F370FC">
              <w:t xml:space="preserve"> [</w:t>
            </w:r>
            <w:proofErr w:type="spellStart"/>
            <w:r w:rsidRPr="00F370FC">
              <w:t>ti</w:t>
            </w:r>
            <w:proofErr w:type="spellEnd"/>
            <w:r w:rsidRPr="00F370FC">
              <w:t>] OR</w:t>
            </w:r>
          </w:p>
          <w:p w14:paraId="7168C579" w14:textId="77777777" w:rsidR="0009027F" w:rsidRPr="00F370FC" w:rsidRDefault="0009027F">
            <w:pPr>
              <w:pPrChange w:id="1354" w:author="Chenyu(Cherie) Li" w:date="2021-07-19T17:06:00Z">
                <w:pPr>
                  <w:pStyle w:val="tableNormal0"/>
                  <w:framePr w:wrap="around" w:x="-100" w:y="7325"/>
                </w:pPr>
              </w:pPrChange>
            </w:pPr>
            <w:r w:rsidRPr="00F370FC">
              <w:t>attitude to computers [</w:t>
            </w:r>
            <w:proofErr w:type="spellStart"/>
            <w:r w:rsidRPr="00F370FC">
              <w:t>mh</w:t>
            </w:r>
            <w:proofErr w:type="spellEnd"/>
            <w:r w:rsidRPr="00F370FC">
              <w:t>] OR</w:t>
            </w:r>
          </w:p>
          <w:p w14:paraId="5B6CAFB6" w14:textId="77777777" w:rsidR="0009027F" w:rsidRPr="00F370FC" w:rsidRDefault="0009027F">
            <w:pPr>
              <w:pPrChange w:id="1355" w:author="Chenyu(Cherie) Li" w:date="2021-07-19T17:06:00Z">
                <w:pPr>
                  <w:pStyle w:val="tableNormal0"/>
                  <w:framePr w:wrap="around" w:x="-100" w:y="7325"/>
                </w:pPr>
              </w:pPrChange>
            </w:pPr>
            <w:r w:rsidRPr="00F370FC">
              <w:t>medical informatics [</w:t>
            </w:r>
            <w:proofErr w:type="spellStart"/>
            <w:r w:rsidRPr="00F370FC">
              <w:t>ti</w:t>
            </w:r>
            <w:proofErr w:type="spellEnd"/>
            <w:r w:rsidRPr="00F370FC">
              <w:t>] OR</w:t>
            </w:r>
          </w:p>
          <w:p w14:paraId="739DC396" w14:textId="77777777" w:rsidR="0009027F" w:rsidRPr="00F370FC" w:rsidRDefault="0009027F">
            <w:pPr>
              <w:pPrChange w:id="1356" w:author="Chenyu(Cherie) Li" w:date="2021-07-19T17:06:00Z">
                <w:pPr>
                  <w:pStyle w:val="tableNormal0"/>
                  <w:framePr w:wrap="around" w:x="-100" w:y="7325"/>
                </w:pPr>
              </w:pPrChange>
            </w:pPr>
            <w:r w:rsidRPr="00F370FC">
              <w:t>Information Technology[</w:t>
            </w:r>
            <w:proofErr w:type="spellStart"/>
            <w:r w:rsidRPr="00F370FC">
              <w:t>mh</w:t>
            </w:r>
            <w:proofErr w:type="spellEnd"/>
            <w:r w:rsidRPr="00F370FC">
              <w:t>] OR</w:t>
            </w:r>
          </w:p>
          <w:p w14:paraId="066555F8" w14:textId="77777777" w:rsidR="0009027F" w:rsidRPr="00F370FC" w:rsidRDefault="0009027F">
            <w:pPr>
              <w:pPrChange w:id="1357" w:author="Chenyu(Cherie) Li" w:date="2021-07-19T17:06:00Z">
                <w:pPr>
                  <w:pStyle w:val="tableNormal0"/>
                  <w:framePr w:wrap="around" w:x="-100" w:y="7325"/>
                </w:pPr>
              </w:pPrChange>
            </w:pPr>
            <w:r w:rsidRPr="00F370FC">
              <w:t>Information Technology[</w:t>
            </w:r>
            <w:proofErr w:type="spellStart"/>
            <w:r w:rsidRPr="00F370FC">
              <w:t>tw</w:t>
            </w:r>
            <w:proofErr w:type="spellEnd"/>
            <w:r w:rsidRPr="00F370FC">
              <w:t>]))</w:t>
            </w:r>
          </w:p>
          <w:p w14:paraId="789FC3F6" w14:textId="77777777" w:rsidR="0009027F" w:rsidRPr="00F370FC" w:rsidRDefault="0009027F">
            <w:pPr>
              <w:pPrChange w:id="1358" w:author="Chenyu(Cherie) Li" w:date="2021-07-19T17:06:00Z">
                <w:pPr>
                  <w:pStyle w:val="tableNormal0"/>
                  <w:framePr w:wrap="around" w:x="-100" w:y="7325"/>
                </w:pPr>
              </w:pPrChange>
            </w:pPr>
            <w:r w:rsidRPr="00F370FC">
              <w:t>OR</w:t>
            </w:r>
          </w:p>
          <w:p w14:paraId="242DAF67" w14:textId="77777777" w:rsidR="0009027F" w:rsidRPr="00F370FC" w:rsidRDefault="0009027F">
            <w:pPr>
              <w:pPrChange w:id="1359" w:author="Chenyu(Cherie) Li" w:date="2021-07-19T17:06:00Z">
                <w:pPr>
                  <w:pStyle w:val="tableNormal0"/>
                  <w:framePr w:wrap="around" w:x="-100" w:y="7325"/>
                </w:pPr>
              </w:pPrChange>
            </w:pPr>
            <w:r w:rsidRPr="00F370FC">
              <w:t>((medical records systems, computerized [</w:t>
            </w:r>
            <w:proofErr w:type="spellStart"/>
            <w:r w:rsidRPr="00F370FC">
              <w:t>majr</w:t>
            </w:r>
            <w:proofErr w:type="spellEnd"/>
            <w:r w:rsidRPr="00F370FC">
              <w:t>] OR</w:t>
            </w:r>
          </w:p>
          <w:p w14:paraId="07AEBFCA" w14:textId="77777777" w:rsidR="0009027F" w:rsidRPr="00F370FC" w:rsidRDefault="0009027F">
            <w:pPr>
              <w:pPrChange w:id="1360" w:author="Chenyu(Cherie) Li" w:date="2021-07-19T17:06:00Z">
                <w:pPr>
                  <w:pStyle w:val="tableNormal0"/>
                  <w:framePr w:wrap="around" w:x="-100" w:y="7325"/>
                </w:pPr>
              </w:pPrChange>
            </w:pPr>
            <w:r w:rsidRPr="00F370FC">
              <w:t>medical records systems, computerized [</w:t>
            </w:r>
            <w:proofErr w:type="spellStart"/>
            <w:r w:rsidRPr="00F370FC">
              <w:t>mh</w:t>
            </w:r>
            <w:proofErr w:type="spellEnd"/>
            <w:r w:rsidRPr="00F370FC">
              <w:t>] OR</w:t>
            </w:r>
          </w:p>
          <w:p w14:paraId="560052CB" w14:textId="77777777" w:rsidR="0009027F" w:rsidRPr="00F370FC" w:rsidRDefault="0009027F">
            <w:pPr>
              <w:pPrChange w:id="1361" w:author="Chenyu(Cherie) Li" w:date="2021-07-19T17:06:00Z">
                <w:pPr>
                  <w:pStyle w:val="tableNormal0"/>
                  <w:framePr w:wrap="around" w:x="-100" w:y="7325"/>
                </w:pPr>
              </w:pPrChange>
            </w:pPr>
            <w:r w:rsidRPr="00F370FC">
              <w:t>computerized patient medical record [</w:t>
            </w:r>
            <w:proofErr w:type="spellStart"/>
            <w:r w:rsidRPr="00F370FC">
              <w:t>tw</w:t>
            </w:r>
            <w:proofErr w:type="spellEnd"/>
            <w:r w:rsidRPr="00F370FC">
              <w:t>] OR</w:t>
            </w:r>
          </w:p>
          <w:p w14:paraId="6575083D" w14:textId="77777777" w:rsidR="0009027F" w:rsidRPr="00F370FC" w:rsidRDefault="0009027F">
            <w:pPr>
              <w:pPrChange w:id="1362" w:author="Chenyu(Cherie) Li" w:date="2021-07-19T17:06:00Z">
                <w:pPr>
                  <w:pStyle w:val="tableNormal0"/>
                  <w:framePr w:wrap="around" w:x="-100" w:y="7325"/>
                </w:pPr>
              </w:pPrChange>
            </w:pPr>
            <w:r w:rsidRPr="00F370FC">
              <w:t>computerized patient medical records [</w:t>
            </w:r>
            <w:proofErr w:type="spellStart"/>
            <w:r w:rsidRPr="00F370FC">
              <w:t>tw</w:t>
            </w:r>
            <w:proofErr w:type="spellEnd"/>
            <w:r w:rsidRPr="00F370FC">
              <w:t>] OR</w:t>
            </w:r>
          </w:p>
          <w:p w14:paraId="55CA0BD6" w14:textId="77777777" w:rsidR="0009027F" w:rsidRPr="00F370FC" w:rsidRDefault="0009027F">
            <w:pPr>
              <w:pPrChange w:id="1363" w:author="Chenyu(Cherie) Li" w:date="2021-07-19T17:06:00Z">
                <w:pPr>
                  <w:pStyle w:val="tableNormal0"/>
                  <w:framePr w:wrap="around" w:x="-100" w:y="7325"/>
                </w:pPr>
              </w:pPrChange>
            </w:pPr>
            <w:r w:rsidRPr="00F370FC">
              <w:lastRenderedPageBreak/>
              <w:t>automated medical record system [</w:t>
            </w:r>
            <w:proofErr w:type="spellStart"/>
            <w:r w:rsidRPr="00F370FC">
              <w:t>tw</w:t>
            </w:r>
            <w:proofErr w:type="spellEnd"/>
            <w:r w:rsidRPr="00F370FC">
              <w:t>] OR</w:t>
            </w:r>
          </w:p>
          <w:p w14:paraId="4334FE5D" w14:textId="77777777" w:rsidR="0009027F" w:rsidRPr="00F370FC" w:rsidRDefault="0009027F">
            <w:pPr>
              <w:pPrChange w:id="1364" w:author="Chenyu(Cherie) Li" w:date="2021-07-19T17:06:00Z">
                <w:pPr>
                  <w:pStyle w:val="tableNormal0"/>
                  <w:framePr w:wrap="around" w:x="-100" w:y="7325"/>
                </w:pPr>
              </w:pPrChange>
            </w:pPr>
            <w:r w:rsidRPr="00F370FC">
              <w:t>automated medical record systems [</w:t>
            </w:r>
            <w:proofErr w:type="spellStart"/>
            <w:r w:rsidRPr="00F370FC">
              <w:t>tw</w:t>
            </w:r>
            <w:proofErr w:type="spellEnd"/>
            <w:r w:rsidRPr="00F370FC">
              <w:t>] OR</w:t>
            </w:r>
          </w:p>
          <w:p w14:paraId="630F05A8" w14:textId="77777777" w:rsidR="0009027F" w:rsidRPr="00F370FC" w:rsidRDefault="0009027F">
            <w:pPr>
              <w:pPrChange w:id="1365" w:author="Chenyu(Cherie) Li" w:date="2021-07-19T17:06:00Z">
                <w:pPr>
                  <w:pStyle w:val="tableNormal0"/>
                  <w:framePr w:wrap="around" w:x="-100" w:y="7325"/>
                </w:pPr>
              </w:pPrChange>
            </w:pPr>
            <w:r w:rsidRPr="00F370FC">
              <w:t>automated medical records system [</w:t>
            </w:r>
            <w:proofErr w:type="spellStart"/>
            <w:r w:rsidRPr="00F370FC">
              <w:t>tw</w:t>
            </w:r>
            <w:proofErr w:type="spellEnd"/>
            <w:r w:rsidRPr="00F370FC">
              <w:t>] OR</w:t>
            </w:r>
          </w:p>
          <w:p w14:paraId="5258EFFF" w14:textId="77777777" w:rsidR="0009027F" w:rsidRPr="00F370FC" w:rsidRDefault="0009027F">
            <w:pPr>
              <w:pPrChange w:id="1366" w:author="Chenyu(Cherie) Li" w:date="2021-07-19T17:06:00Z">
                <w:pPr>
                  <w:pStyle w:val="tableNormal0"/>
                  <w:framePr w:wrap="around" w:x="-100" w:y="7325"/>
                </w:pPr>
              </w:pPrChange>
            </w:pPr>
            <w:r w:rsidRPr="00F370FC">
              <w:t>automated medical records systems [</w:t>
            </w:r>
            <w:proofErr w:type="spellStart"/>
            <w:r w:rsidRPr="00F370FC">
              <w:t>tw</w:t>
            </w:r>
            <w:proofErr w:type="spellEnd"/>
            <w:r w:rsidRPr="00F370FC">
              <w:t>] OR</w:t>
            </w:r>
          </w:p>
          <w:p w14:paraId="38FBEE0B" w14:textId="77777777" w:rsidR="0009027F" w:rsidRPr="00F370FC" w:rsidRDefault="0009027F">
            <w:pPr>
              <w:pPrChange w:id="1367" w:author="Chenyu(Cherie) Li" w:date="2021-07-19T17:06:00Z">
                <w:pPr>
                  <w:pStyle w:val="tableNormal0"/>
                  <w:framePr w:wrap="around" w:x="-100" w:y="7325"/>
                </w:pPr>
              </w:pPrChange>
            </w:pPr>
            <w:r w:rsidRPr="00F370FC">
              <w:t>computerized medical record [</w:t>
            </w:r>
            <w:proofErr w:type="spellStart"/>
            <w:r w:rsidRPr="00F370FC">
              <w:t>tw</w:t>
            </w:r>
            <w:proofErr w:type="spellEnd"/>
            <w:r w:rsidRPr="00F370FC">
              <w:t>] OR</w:t>
            </w:r>
          </w:p>
          <w:p w14:paraId="33E7DEC2" w14:textId="77777777" w:rsidR="0009027F" w:rsidRPr="00F370FC" w:rsidRDefault="0009027F">
            <w:pPr>
              <w:pPrChange w:id="1368" w:author="Chenyu(Cherie) Li" w:date="2021-07-19T17:06:00Z">
                <w:pPr>
                  <w:pStyle w:val="tableNormal0"/>
                  <w:framePr w:wrap="around" w:x="-100" w:y="7325"/>
                </w:pPr>
              </w:pPrChange>
            </w:pPr>
            <w:r w:rsidRPr="00F370FC">
              <w:t>computerized medical records [</w:t>
            </w:r>
            <w:proofErr w:type="spellStart"/>
            <w:r w:rsidRPr="00F370FC">
              <w:t>tw</w:t>
            </w:r>
            <w:proofErr w:type="spellEnd"/>
            <w:r w:rsidRPr="00F370FC">
              <w:t>] OR</w:t>
            </w:r>
          </w:p>
          <w:p w14:paraId="61598C3F" w14:textId="77777777" w:rsidR="0009027F" w:rsidRPr="00F370FC" w:rsidRDefault="0009027F">
            <w:pPr>
              <w:pPrChange w:id="1369" w:author="Chenyu(Cherie) Li" w:date="2021-07-19T17:06:00Z">
                <w:pPr>
                  <w:pStyle w:val="tableNormal0"/>
                  <w:framePr w:wrap="around" w:x="-100" w:y="7325"/>
                </w:pPr>
              </w:pPrChange>
            </w:pPr>
            <w:r w:rsidRPr="00F370FC">
              <w:t>computerized patient records [</w:t>
            </w:r>
            <w:proofErr w:type="spellStart"/>
            <w:r w:rsidRPr="00F370FC">
              <w:t>tw</w:t>
            </w:r>
            <w:proofErr w:type="spellEnd"/>
            <w:r w:rsidRPr="00F370FC">
              <w:t>] OR</w:t>
            </w:r>
          </w:p>
          <w:p w14:paraId="43662993" w14:textId="77777777" w:rsidR="0009027F" w:rsidRPr="00F370FC" w:rsidRDefault="0009027F">
            <w:pPr>
              <w:pPrChange w:id="1370" w:author="Chenyu(Cherie) Li" w:date="2021-07-19T17:06:00Z">
                <w:pPr>
                  <w:pStyle w:val="tableNormal0"/>
                  <w:framePr w:wrap="around" w:x="-100" w:y="7325"/>
                </w:pPr>
              </w:pPrChange>
            </w:pPr>
            <w:r w:rsidRPr="00F370FC">
              <w:t>computerized patient record [</w:t>
            </w:r>
            <w:proofErr w:type="spellStart"/>
            <w:r w:rsidRPr="00F370FC">
              <w:t>tw</w:t>
            </w:r>
            <w:proofErr w:type="spellEnd"/>
            <w:r w:rsidRPr="00F370FC">
              <w:t>] OR</w:t>
            </w:r>
          </w:p>
          <w:p w14:paraId="4155BA54" w14:textId="77777777" w:rsidR="0009027F" w:rsidRPr="00F370FC" w:rsidRDefault="0009027F">
            <w:pPr>
              <w:pPrChange w:id="1371" w:author="Chenyu(Cherie) Li" w:date="2021-07-19T17:06:00Z">
                <w:pPr>
                  <w:pStyle w:val="tableNormal0"/>
                  <w:framePr w:wrap="around" w:x="-100" w:y="7325"/>
                </w:pPr>
              </w:pPrChange>
            </w:pPr>
            <w:r w:rsidRPr="00F370FC">
              <w:t>patient generated health data[</w:t>
            </w:r>
            <w:proofErr w:type="spellStart"/>
            <w:r w:rsidRPr="00F370FC">
              <w:t>mh</w:t>
            </w:r>
            <w:proofErr w:type="spellEnd"/>
            <w:r w:rsidRPr="00F370FC">
              <w:t>] OR</w:t>
            </w:r>
          </w:p>
          <w:p w14:paraId="10D9FEC3" w14:textId="77777777" w:rsidR="0009027F" w:rsidRPr="00F370FC" w:rsidRDefault="0009027F">
            <w:pPr>
              <w:pPrChange w:id="1372" w:author="Chenyu(Cherie) Li" w:date="2021-07-19T17:06:00Z">
                <w:pPr>
                  <w:pStyle w:val="tableNormal0"/>
                  <w:framePr w:wrap="around" w:x="-100" w:y="7325"/>
                </w:pPr>
              </w:pPrChange>
            </w:pPr>
            <w:r w:rsidRPr="00F370FC">
              <w:t>patient generated health data[</w:t>
            </w:r>
            <w:proofErr w:type="spellStart"/>
            <w:r w:rsidRPr="00F370FC">
              <w:t>tw</w:t>
            </w:r>
            <w:proofErr w:type="spellEnd"/>
            <w:r w:rsidRPr="00F370FC">
              <w:t>] OR</w:t>
            </w:r>
          </w:p>
          <w:p w14:paraId="160F34F1" w14:textId="77777777" w:rsidR="0009027F" w:rsidRPr="00F370FC" w:rsidRDefault="0009027F">
            <w:pPr>
              <w:pPrChange w:id="1373" w:author="Chenyu(Cherie) Li" w:date="2021-07-19T17:06:00Z">
                <w:pPr>
                  <w:pStyle w:val="tableNormal0"/>
                  <w:framePr w:wrap="around" w:x="-100" w:y="7325"/>
                </w:pPr>
              </w:pPrChange>
            </w:pPr>
            <w:r w:rsidRPr="00F370FC">
              <w:t>electronic health record [</w:t>
            </w:r>
            <w:proofErr w:type="spellStart"/>
            <w:r w:rsidRPr="00F370FC">
              <w:t>tw</w:t>
            </w:r>
            <w:proofErr w:type="spellEnd"/>
            <w:r w:rsidRPr="00F370FC">
              <w:t>] OR</w:t>
            </w:r>
          </w:p>
          <w:p w14:paraId="606EBA92" w14:textId="77777777" w:rsidR="0009027F" w:rsidRPr="00F370FC" w:rsidRDefault="0009027F">
            <w:pPr>
              <w:pPrChange w:id="1374" w:author="Chenyu(Cherie) Li" w:date="2021-07-19T17:06:00Z">
                <w:pPr>
                  <w:pStyle w:val="tableNormal0"/>
                  <w:framePr w:wrap="around" w:x="-100" w:y="7325"/>
                </w:pPr>
              </w:pPrChange>
            </w:pPr>
            <w:r w:rsidRPr="00F370FC">
              <w:t>electronic health records [</w:t>
            </w:r>
            <w:proofErr w:type="spellStart"/>
            <w:r w:rsidRPr="00F370FC">
              <w:t>tw</w:t>
            </w:r>
            <w:proofErr w:type="spellEnd"/>
            <w:r w:rsidRPr="00F370FC">
              <w:t>] OR</w:t>
            </w:r>
          </w:p>
          <w:p w14:paraId="12F855A6" w14:textId="77777777" w:rsidR="0009027F" w:rsidRPr="00F370FC" w:rsidRDefault="0009027F">
            <w:pPr>
              <w:pPrChange w:id="1375" w:author="Chenyu(Cherie) Li" w:date="2021-07-19T17:06:00Z">
                <w:pPr>
                  <w:pStyle w:val="tableNormal0"/>
                  <w:framePr w:wrap="around" w:x="-100" w:y="7325"/>
                </w:pPr>
              </w:pPrChange>
            </w:pPr>
            <w:r w:rsidRPr="00F370FC">
              <w:t>electronic patient record [</w:t>
            </w:r>
            <w:proofErr w:type="spellStart"/>
            <w:r w:rsidRPr="00F370FC">
              <w:t>tw</w:t>
            </w:r>
            <w:proofErr w:type="spellEnd"/>
            <w:r w:rsidRPr="00F370FC">
              <w:t>] OR</w:t>
            </w:r>
          </w:p>
          <w:p w14:paraId="5BFA7647" w14:textId="77777777" w:rsidR="0009027F" w:rsidRPr="00F370FC" w:rsidRDefault="0009027F">
            <w:pPr>
              <w:pPrChange w:id="1376" w:author="Chenyu(Cherie) Li" w:date="2021-07-19T17:06:00Z">
                <w:pPr>
                  <w:pStyle w:val="tableNormal0"/>
                  <w:framePr w:wrap="around" w:x="-100" w:y="7325"/>
                </w:pPr>
              </w:pPrChange>
            </w:pPr>
            <w:r w:rsidRPr="00F370FC">
              <w:t>electronic patient records [</w:t>
            </w:r>
            <w:proofErr w:type="spellStart"/>
            <w:r w:rsidRPr="00F370FC">
              <w:t>tw</w:t>
            </w:r>
            <w:proofErr w:type="spellEnd"/>
            <w:r w:rsidRPr="00F370FC">
              <w:t>] OR</w:t>
            </w:r>
          </w:p>
          <w:p w14:paraId="32986BBE" w14:textId="77777777" w:rsidR="0009027F" w:rsidRPr="00F370FC" w:rsidRDefault="0009027F">
            <w:pPr>
              <w:pPrChange w:id="1377" w:author="Chenyu(Cherie) Li" w:date="2021-07-19T17:06:00Z">
                <w:pPr>
                  <w:pStyle w:val="tableNormal0"/>
                  <w:framePr w:wrap="around" w:x="-100" w:y="7325"/>
                </w:pPr>
              </w:pPrChange>
            </w:pPr>
            <w:r w:rsidRPr="00F370FC">
              <w:t>electronic medical record [</w:t>
            </w:r>
            <w:proofErr w:type="spellStart"/>
            <w:r w:rsidRPr="00F370FC">
              <w:t>tw</w:t>
            </w:r>
            <w:proofErr w:type="spellEnd"/>
            <w:r w:rsidRPr="00F370FC">
              <w:t>] OR</w:t>
            </w:r>
          </w:p>
          <w:p w14:paraId="1C6A2BB9" w14:textId="77777777" w:rsidR="0009027F" w:rsidRPr="00F370FC" w:rsidRDefault="0009027F">
            <w:pPr>
              <w:pPrChange w:id="1378" w:author="Chenyu(Cherie) Li" w:date="2021-07-19T17:06:00Z">
                <w:pPr>
                  <w:pStyle w:val="tableNormal0"/>
                  <w:framePr w:wrap="around" w:x="-100" w:y="7325"/>
                </w:pPr>
              </w:pPrChange>
            </w:pPr>
            <w:r w:rsidRPr="00F370FC">
              <w:t>electronic medical records [</w:t>
            </w:r>
            <w:proofErr w:type="spellStart"/>
            <w:r w:rsidRPr="00F370FC">
              <w:t>tw</w:t>
            </w:r>
            <w:proofErr w:type="spellEnd"/>
            <w:r w:rsidRPr="00F370FC">
              <w:t>] OR</w:t>
            </w:r>
          </w:p>
          <w:p w14:paraId="301C0790" w14:textId="77777777" w:rsidR="0009027F" w:rsidRPr="00F370FC" w:rsidRDefault="0009027F">
            <w:pPr>
              <w:pPrChange w:id="1379" w:author="Chenyu(Cherie) Li" w:date="2021-07-19T17:06:00Z">
                <w:pPr>
                  <w:pStyle w:val="tableNormal0"/>
                  <w:framePr w:wrap="around" w:x="-100" w:y="7325"/>
                </w:pPr>
              </w:pPrChange>
            </w:pPr>
            <w:r w:rsidRPr="00F370FC">
              <w:t>electronic healthcare records [</w:t>
            </w:r>
            <w:proofErr w:type="spellStart"/>
            <w:r w:rsidRPr="00F370FC">
              <w:t>tw</w:t>
            </w:r>
            <w:proofErr w:type="spellEnd"/>
            <w:r w:rsidRPr="00F370FC">
              <w:t>] OR</w:t>
            </w:r>
          </w:p>
          <w:p w14:paraId="3E5AF15C" w14:textId="77777777" w:rsidR="0009027F" w:rsidRPr="00F370FC" w:rsidRDefault="0009027F">
            <w:pPr>
              <w:pPrChange w:id="1380" w:author="Chenyu(Cherie) Li" w:date="2021-07-19T17:06:00Z">
                <w:pPr>
                  <w:pStyle w:val="tableNormal0"/>
                  <w:framePr w:wrap="around" w:x="-100" w:y="7325"/>
                </w:pPr>
              </w:pPrChange>
            </w:pPr>
            <w:r w:rsidRPr="00F370FC">
              <w:t>electronic healthcare record [</w:t>
            </w:r>
            <w:proofErr w:type="spellStart"/>
            <w:r w:rsidRPr="00F370FC">
              <w:t>tw</w:t>
            </w:r>
            <w:proofErr w:type="spellEnd"/>
            <w:r w:rsidRPr="00F370FC">
              <w:t>] OR</w:t>
            </w:r>
          </w:p>
          <w:p w14:paraId="41EA2C4A" w14:textId="77777777" w:rsidR="0009027F" w:rsidRPr="00F370FC" w:rsidRDefault="0009027F">
            <w:pPr>
              <w:pPrChange w:id="1381" w:author="Chenyu(Cherie) Li" w:date="2021-07-19T17:06:00Z">
                <w:pPr>
                  <w:pStyle w:val="tableNormal0"/>
                  <w:framePr w:wrap="around" w:x="-100" w:y="7325"/>
                </w:pPr>
              </w:pPrChange>
            </w:pPr>
            <w:r w:rsidRPr="00F370FC">
              <w:t>electronic health care record [</w:t>
            </w:r>
            <w:proofErr w:type="spellStart"/>
            <w:r w:rsidRPr="00F370FC">
              <w:t>tw</w:t>
            </w:r>
            <w:proofErr w:type="spellEnd"/>
            <w:r w:rsidRPr="00F370FC">
              <w:t>] OR</w:t>
            </w:r>
          </w:p>
          <w:p w14:paraId="4FB1F2DE" w14:textId="77777777" w:rsidR="0009027F" w:rsidRPr="00F370FC" w:rsidRDefault="0009027F">
            <w:pPr>
              <w:pPrChange w:id="1382" w:author="Chenyu(Cherie) Li" w:date="2021-07-19T17:06:00Z">
                <w:pPr>
                  <w:pStyle w:val="tableNormal0"/>
                  <w:framePr w:wrap="around" w:x="-100" w:y="7325"/>
                </w:pPr>
              </w:pPrChange>
            </w:pPr>
            <w:r w:rsidRPr="00F370FC">
              <w:t>electronic health care records [</w:t>
            </w:r>
            <w:proofErr w:type="spellStart"/>
            <w:r w:rsidRPr="00F370FC">
              <w:t>tw</w:t>
            </w:r>
            <w:proofErr w:type="spellEnd"/>
            <w:r w:rsidRPr="00F370FC">
              <w:t>] OR</w:t>
            </w:r>
          </w:p>
          <w:p w14:paraId="78BEFC45" w14:textId="77777777" w:rsidR="0009027F" w:rsidRPr="00F370FC" w:rsidRDefault="0009027F">
            <w:pPr>
              <w:pPrChange w:id="1383" w:author="Chenyu(Cherie) Li" w:date="2021-07-19T17:06:00Z">
                <w:pPr>
                  <w:pStyle w:val="tableNormal0"/>
                  <w:framePr w:wrap="around" w:x="-100" w:y="7325"/>
                </w:pPr>
              </w:pPrChange>
            </w:pPr>
            <w:r w:rsidRPr="00F370FC">
              <w:t>unified medical language system [</w:t>
            </w:r>
            <w:proofErr w:type="spellStart"/>
            <w:r w:rsidRPr="00F370FC">
              <w:t>majr</w:t>
            </w:r>
            <w:proofErr w:type="spellEnd"/>
            <w:r w:rsidRPr="00F370FC">
              <w:t>] OR</w:t>
            </w:r>
          </w:p>
          <w:p w14:paraId="51E0EA29" w14:textId="77777777" w:rsidR="0009027F" w:rsidRPr="00F370FC" w:rsidRDefault="0009027F">
            <w:pPr>
              <w:pPrChange w:id="1384" w:author="Chenyu(Cherie) Li" w:date="2021-07-19T17:06:00Z">
                <w:pPr>
                  <w:pStyle w:val="tableNormal0"/>
                  <w:framePr w:wrap="around" w:x="-100" w:y="7325"/>
                </w:pPr>
              </w:pPrChange>
            </w:pPr>
            <w:r w:rsidRPr="00F370FC">
              <w:t>unified medical language system [</w:t>
            </w:r>
            <w:proofErr w:type="spellStart"/>
            <w:r w:rsidRPr="00F370FC">
              <w:t>tw</w:t>
            </w:r>
            <w:proofErr w:type="spellEnd"/>
            <w:r w:rsidRPr="00F370FC">
              <w:t>] OR</w:t>
            </w:r>
          </w:p>
          <w:p w14:paraId="3C8413EA" w14:textId="77777777" w:rsidR="0009027F" w:rsidRPr="00F370FC" w:rsidRDefault="0009027F">
            <w:pPr>
              <w:pPrChange w:id="1385" w:author="Chenyu(Cherie) Li" w:date="2021-07-19T17:06:00Z">
                <w:pPr>
                  <w:pStyle w:val="tableNormal0"/>
                  <w:framePr w:wrap="around" w:x="-100" w:y="7325"/>
                </w:pPr>
              </w:pPrChange>
            </w:pPr>
            <w:proofErr w:type="spellStart"/>
            <w:r w:rsidRPr="00F370FC">
              <w:t>umls</w:t>
            </w:r>
            <w:proofErr w:type="spellEnd"/>
            <w:r w:rsidRPr="00F370FC">
              <w:t xml:space="preserve"> [</w:t>
            </w:r>
            <w:proofErr w:type="spellStart"/>
            <w:r w:rsidRPr="00F370FC">
              <w:t>tw</w:t>
            </w:r>
            <w:proofErr w:type="spellEnd"/>
            <w:r w:rsidRPr="00F370FC">
              <w:t>] OR</w:t>
            </w:r>
          </w:p>
          <w:p w14:paraId="31FCDCDD" w14:textId="77777777" w:rsidR="0009027F" w:rsidRPr="00F370FC" w:rsidRDefault="0009027F">
            <w:pPr>
              <w:pPrChange w:id="1386" w:author="Chenyu(Cherie) Li" w:date="2021-07-19T17:06:00Z">
                <w:pPr>
                  <w:pStyle w:val="tableNormal0"/>
                  <w:framePr w:wrap="around" w:x="-100" w:y="7325"/>
                </w:pPr>
              </w:pPrChange>
            </w:pPr>
            <w:proofErr w:type="spellStart"/>
            <w:r w:rsidRPr="00F370FC">
              <w:lastRenderedPageBreak/>
              <w:t>loinc</w:t>
            </w:r>
            <w:proofErr w:type="spellEnd"/>
            <w:r w:rsidRPr="00F370FC">
              <w:t xml:space="preserve"> [</w:t>
            </w:r>
            <w:proofErr w:type="spellStart"/>
            <w:r w:rsidRPr="00F370FC">
              <w:t>tw</w:t>
            </w:r>
            <w:proofErr w:type="spellEnd"/>
            <w:r w:rsidRPr="00F370FC">
              <w:t>] OR</w:t>
            </w:r>
          </w:p>
          <w:p w14:paraId="4CB1D07E" w14:textId="77777777" w:rsidR="0009027F" w:rsidRPr="00F370FC" w:rsidRDefault="0009027F">
            <w:pPr>
              <w:pPrChange w:id="1387" w:author="Chenyu(Cherie) Li" w:date="2021-07-19T17:06:00Z">
                <w:pPr>
                  <w:pStyle w:val="tableNormal0"/>
                  <w:framePr w:wrap="around" w:x="-100" w:y="7325"/>
                </w:pPr>
              </w:pPrChange>
            </w:pPr>
            <w:proofErr w:type="spellStart"/>
            <w:r w:rsidRPr="00F370FC">
              <w:t>rxnorm</w:t>
            </w:r>
            <w:proofErr w:type="spellEnd"/>
            <w:r w:rsidRPr="00F370FC">
              <w:t xml:space="preserve"> [</w:t>
            </w:r>
            <w:proofErr w:type="spellStart"/>
            <w:r w:rsidRPr="00F370FC">
              <w:t>tw</w:t>
            </w:r>
            <w:proofErr w:type="spellEnd"/>
            <w:r w:rsidRPr="00F370FC">
              <w:t>] OR</w:t>
            </w:r>
          </w:p>
          <w:p w14:paraId="5C98532E" w14:textId="77777777" w:rsidR="0009027F" w:rsidRPr="00F370FC" w:rsidRDefault="0009027F">
            <w:pPr>
              <w:pPrChange w:id="1388" w:author="Chenyu(Cherie) Li" w:date="2021-07-19T17:06:00Z">
                <w:pPr>
                  <w:pStyle w:val="tableNormal0"/>
                  <w:framePr w:wrap="around" w:x="-100" w:y="7325"/>
                </w:pPr>
              </w:pPrChange>
            </w:pPr>
            <w:proofErr w:type="spellStart"/>
            <w:r w:rsidRPr="00F370FC">
              <w:t>snomed</w:t>
            </w:r>
            <w:proofErr w:type="spellEnd"/>
            <w:r w:rsidRPr="00F370FC">
              <w:t xml:space="preserve"> [</w:t>
            </w:r>
            <w:proofErr w:type="spellStart"/>
            <w:r w:rsidRPr="00F370FC">
              <w:t>tw</w:t>
            </w:r>
            <w:proofErr w:type="spellEnd"/>
            <w:r w:rsidRPr="00F370FC">
              <w:t>] OR</w:t>
            </w:r>
          </w:p>
          <w:p w14:paraId="5ABBEAA5" w14:textId="77777777" w:rsidR="0009027F" w:rsidRPr="00F370FC" w:rsidRDefault="0009027F">
            <w:pPr>
              <w:pPrChange w:id="1389" w:author="Chenyu(Cherie) Li" w:date="2021-07-19T17:06:00Z">
                <w:pPr>
                  <w:pStyle w:val="tableNormal0"/>
                  <w:framePr w:wrap="around" w:x="-100" w:y="7325"/>
                </w:pPr>
              </w:pPrChange>
            </w:pPr>
            <w:r w:rsidRPr="00F370FC">
              <w:t>icd9 cm [</w:t>
            </w:r>
            <w:proofErr w:type="spellStart"/>
            <w:r w:rsidRPr="00F370FC">
              <w:t>ti</w:t>
            </w:r>
            <w:proofErr w:type="spellEnd"/>
            <w:r w:rsidRPr="00F370FC">
              <w:t>] OR</w:t>
            </w:r>
          </w:p>
          <w:p w14:paraId="76259B19" w14:textId="77777777" w:rsidR="0009027F" w:rsidRPr="00F370FC" w:rsidRDefault="0009027F">
            <w:pPr>
              <w:pPrChange w:id="1390" w:author="Chenyu(Cherie) Li" w:date="2021-07-19T17:06:00Z">
                <w:pPr>
                  <w:pStyle w:val="tableNormal0"/>
                  <w:framePr w:wrap="around" w:x="-100" w:y="7325"/>
                </w:pPr>
              </w:pPrChange>
            </w:pPr>
            <w:proofErr w:type="spellStart"/>
            <w:r w:rsidRPr="00F370FC">
              <w:t>icd</w:t>
            </w:r>
            <w:proofErr w:type="spellEnd"/>
            <w:r w:rsidRPr="00F370FC">
              <w:t xml:space="preserve"> 9 cm [</w:t>
            </w:r>
            <w:proofErr w:type="spellStart"/>
            <w:r w:rsidRPr="00F370FC">
              <w:t>ti</w:t>
            </w:r>
            <w:proofErr w:type="spellEnd"/>
            <w:r w:rsidRPr="00F370FC">
              <w:t>] OR</w:t>
            </w:r>
          </w:p>
          <w:p w14:paraId="1BBC0226" w14:textId="77777777" w:rsidR="0009027F" w:rsidRPr="00F370FC" w:rsidRDefault="0009027F">
            <w:pPr>
              <w:pPrChange w:id="1391" w:author="Chenyu(Cherie) Li" w:date="2021-07-19T17:06:00Z">
                <w:pPr>
                  <w:pStyle w:val="tableNormal0"/>
                  <w:framePr w:wrap="around" w:x="-100" w:y="7325"/>
                </w:pPr>
              </w:pPrChange>
            </w:pPr>
            <w:r w:rsidRPr="00F370FC">
              <w:t>icd10 [</w:t>
            </w:r>
            <w:proofErr w:type="spellStart"/>
            <w:r w:rsidRPr="00F370FC">
              <w:t>ti</w:t>
            </w:r>
            <w:proofErr w:type="spellEnd"/>
            <w:r w:rsidRPr="00F370FC">
              <w:t>] OR</w:t>
            </w:r>
          </w:p>
          <w:p w14:paraId="16AB2D38" w14:textId="77777777" w:rsidR="0009027F" w:rsidRPr="00F370FC" w:rsidRDefault="0009027F">
            <w:pPr>
              <w:pPrChange w:id="1392" w:author="Chenyu(Cherie) Li" w:date="2021-07-19T17:06:00Z">
                <w:pPr>
                  <w:pStyle w:val="tableNormal0"/>
                  <w:framePr w:wrap="around" w:x="-100" w:y="7325"/>
                </w:pPr>
              </w:pPrChange>
            </w:pPr>
            <w:proofErr w:type="spellStart"/>
            <w:r w:rsidRPr="00F370FC">
              <w:t>icd</w:t>
            </w:r>
            <w:proofErr w:type="spellEnd"/>
            <w:r w:rsidRPr="00F370FC">
              <w:t xml:space="preserve"> 10 [</w:t>
            </w:r>
            <w:proofErr w:type="spellStart"/>
            <w:r w:rsidRPr="00F370FC">
              <w:t>ti</w:t>
            </w:r>
            <w:proofErr w:type="spellEnd"/>
            <w:r w:rsidRPr="00F370FC">
              <w:t>] OR</w:t>
            </w:r>
          </w:p>
          <w:p w14:paraId="3FF286C6" w14:textId="77777777" w:rsidR="0009027F" w:rsidRPr="00F370FC" w:rsidRDefault="0009027F">
            <w:pPr>
              <w:pPrChange w:id="1393" w:author="Chenyu(Cherie) Li" w:date="2021-07-19T17:06:00Z">
                <w:pPr>
                  <w:pStyle w:val="tableNormal0"/>
                  <w:framePr w:wrap="around" w:x="-100" w:y="7325"/>
                </w:pPr>
              </w:pPrChange>
            </w:pPr>
            <w:proofErr w:type="spellStart"/>
            <w:r w:rsidRPr="00F370FC">
              <w:t>metathesaurus</w:t>
            </w:r>
            <w:proofErr w:type="spellEnd"/>
            <w:r w:rsidRPr="00F370FC">
              <w:t xml:space="preserve"> [</w:t>
            </w:r>
            <w:proofErr w:type="spellStart"/>
            <w:r w:rsidRPr="00F370FC">
              <w:t>tw</w:t>
            </w:r>
            <w:proofErr w:type="spellEnd"/>
            <w:r w:rsidRPr="00F370FC">
              <w:t xml:space="preserve">] OR </w:t>
            </w:r>
          </w:p>
          <w:p w14:paraId="56293411" w14:textId="77777777" w:rsidR="0009027F" w:rsidRPr="00F370FC" w:rsidRDefault="0009027F">
            <w:pPr>
              <w:pPrChange w:id="1394" w:author="Chenyu(Cherie) Li" w:date="2021-07-19T17:06:00Z">
                <w:pPr>
                  <w:pStyle w:val="tableNormal0"/>
                  <w:framePr w:wrap="around" w:x="-100" w:y="7325"/>
                </w:pPr>
              </w:pPrChange>
            </w:pPr>
            <w:r w:rsidRPr="00F370FC">
              <w:t>ehr [</w:t>
            </w:r>
            <w:proofErr w:type="spellStart"/>
            <w:r w:rsidRPr="00F370FC">
              <w:t>tw</w:t>
            </w:r>
            <w:proofErr w:type="spellEnd"/>
            <w:r w:rsidRPr="00F370FC">
              <w:t>] OR</w:t>
            </w:r>
          </w:p>
          <w:p w14:paraId="05BF5DBA" w14:textId="77777777" w:rsidR="0009027F" w:rsidRPr="00F370FC" w:rsidRDefault="0009027F">
            <w:pPr>
              <w:pPrChange w:id="1395" w:author="Chenyu(Cherie) Li" w:date="2021-07-19T17:06:00Z">
                <w:pPr>
                  <w:pStyle w:val="tableNormal0"/>
                  <w:framePr w:wrap="around" w:x="-100" w:y="7325"/>
                </w:pPr>
              </w:pPrChange>
            </w:pPr>
            <w:r w:rsidRPr="00F370FC">
              <w:t>ehrs [</w:t>
            </w:r>
            <w:proofErr w:type="spellStart"/>
            <w:r w:rsidRPr="00F370FC">
              <w:t>tw</w:t>
            </w:r>
            <w:proofErr w:type="spellEnd"/>
            <w:r w:rsidRPr="00F370FC">
              <w:t>] OR</w:t>
            </w:r>
          </w:p>
          <w:p w14:paraId="197B4B1D" w14:textId="77777777" w:rsidR="0009027F" w:rsidRPr="00F370FC" w:rsidRDefault="0009027F">
            <w:pPr>
              <w:pPrChange w:id="1396" w:author="Chenyu(Cherie) Li" w:date="2021-07-19T17:06:00Z">
                <w:pPr>
                  <w:pStyle w:val="tableNormal0"/>
                  <w:framePr w:wrap="around" w:x="-100" w:y="7325"/>
                </w:pPr>
              </w:pPrChange>
            </w:pPr>
            <w:proofErr w:type="spellStart"/>
            <w:r w:rsidRPr="00F370FC">
              <w:t>phr</w:t>
            </w:r>
            <w:proofErr w:type="spellEnd"/>
            <w:r w:rsidRPr="00F370FC">
              <w:t xml:space="preserve"> [</w:t>
            </w:r>
            <w:proofErr w:type="spellStart"/>
            <w:r w:rsidRPr="00F370FC">
              <w:t>tw</w:t>
            </w:r>
            <w:proofErr w:type="spellEnd"/>
            <w:r w:rsidRPr="00F370FC">
              <w:t>] OR</w:t>
            </w:r>
          </w:p>
          <w:p w14:paraId="29FD6743" w14:textId="77777777" w:rsidR="0009027F" w:rsidRPr="00F370FC" w:rsidRDefault="0009027F">
            <w:pPr>
              <w:pPrChange w:id="1397" w:author="Chenyu(Cherie) Li" w:date="2021-07-19T17:06:00Z">
                <w:pPr>
                  <w:pStyle w:val="tableNormal0"/>
                  <w:framePr w:wrap="around" w:x="-100" w:y="7325"/>
                </w:pPr>
              </w:pPrChange>
            </w:pPr>
            <w:proofErr w:type="spellStart"/>
            <w:r w:rsidRPr="00F370FC">
              <w:t>phrs</w:t>
            </w:r>
            <w:proofErr w:type="spellEnd"/>
            <w:r w:rsidRPr="00F370FC">
              <w:t xml:space="preserve"> [</w:t>
            </w:r>
            <w:proofErr w:type="spellStart"/>
            <w:r w:rsidRPr="00F370FC">
              <w:t>tw</w:t>
            </w:r>
            <w:proofErr w:type="spellEnd"/>
            <w:r w:rsidRPr="00F370FC">
              <w:t>] OR</w:t>
            </w:r>
          </w:p>
          <w:p w14:paraId="796F3301" w14:textId="77777777" w:rsidR="0009027F" w:rsidRPr="00F370FC" w:rsidRDefault="0009027F">
            <w:pPr>
              <w:pPrChange w:id="1398" w:author="Chenyu(Cherie) Li" w:date="2021-07-19T17:06:00Z">
                <w:pPr>
                  <w:pStyle w:val="tableNormal0"/>
                  <w:framePr w:wrap="around" w:x="-100" w:y="7325"/>
                </w:pPr>
              </w:pPrChange>
            </w:pPr>
            <w:proofErr w:type="spellStart"/>
            <w:r w:rsidRPr="00F370FC">
              <w:t>emr</w:t>
            </w:r>
            <w:proofErr w:type="spellEnd"/>
            <w:r w:rsidRPr="00F370FC">
              <w:t xml:space="preserve"> [</w:t>
            </w:r>
            <w:proofErr w:type="spellStart"/>
            <w:r w:rsidRPr="00F370FC">
              <w:t>tw</w:t>
            </w:r>
            <w:proofErr w:type="spellEnd"/>
            <w:r w:rsidRPr="00F370FC">
              <w:t>] OR</w:t>
            </w:r>
          </w:p>
          <w:p w14:paraId="3A049A03" w14:textId="77777777" w:rsidR="0009027F" w:rsidRPr="00F370FC" w:rsidRDefault="0009027F">
            <w:pPr>
              <w:pPrChange w:id="1399" w:author="Chenyu(Cherie) Li" w:date="2021-07-19T17:06:00Z">
                <w:pPr>
                  <w:pStyle w:val="tableNormal0"/>
                  <w:framePr w:wrap="around" w:x="-100" w:y="7325"/>
                </w:pPr>
              </w:pPrChange>
            </w:pPr>
            <w:proofErr w:type="spellStart"/>
            <w:r w:rsidRPr="00F370FC">
              <w:t>emrs</w:t>
            </w:r>
            <w:proofErr w:type="spellEnd"/>
            <w:r w:rsidRPr="00F370FC">
              <w:t xml:space="preserve"> [</w:t>
            </w:r>
            <w:proofErr w:type="spellStart"/>
            <w:r w:rsidRPr="00F370FC">
              <w:t>tw</w:t>
            </w:r>
            <w:proofErr w:type="spellEnd"/>
            <w:r w:rsidRPr="00F370FC">
              <w:t>] OR</w:t>
            </w:r>
          </w:p>
          <w:p w14:paraId="5D952740" w14:textId="77777777" w:rsidR="0009027F" w:rsidRPr="00F370FC" w:rsidRDefault="0009027F">
            <w:pPr>
              <w:pPrChange w:id="1400" w:author="Chenyu(Cherie) Li" w:date="2021-07-19T17:06:00Z">
                <w:pPr>
                  <w:pStyle w:val="tableNormal0"/>
                  <w:framePr w:wrap="around" w:x="-100" w:y="7325"/>
                </w:pPr>
              </w:pPrChange>
            </w:pPr>
            <w:r w:rsidRPr="00F370FC">
              <w:t>meaningful use [</w:t>
            </w:r>
            <w:proofErr w:type="spellStart"/>
            <w:r w:rsidRPr="00F370FC">
              <w:t>tiab</w:t>
            </w:r>
            <w:proofErr w:type="spellEnd"/>
            <w:r w:rsidRPr="00F370FC">
              <w:t>] OR</w:t>
            </w:r>
          </w:p>
          <w:p w14:paraId="3E0FAB00" w14:textId="77777777" w:rsidR="0009027F" w:rsidRPr="00F370FC" w:rsidRDefault="0009027F">
            <w:pPr>
              <w:pPrChange w:id="1401" w:author="Chenyu(Cherie) Li" w:date="2021-07-19T17:06:00Z">
                <w:pPr>
                  <w:pStyle w:val="tableNormal0"/>
                  <w:framePr w:wrap="around" w:x="-100" w:y="7325"/>
                </w:pPr>
              </w:pPrChange>
            </w:pPr>
            <w:r w:rsidRPr="00F370FC">
              <w:t>meaningful use [</w:t>
            </w:r>
            <w:proofErr w:type="spellStart"/>
            <w:r w:rsidRPr="00F370FC">
              <w:t>tw</w:t>
            </w:r>
            <w:proofErr w:type="spellEnd"/>
            <w:r w:rsidRPr="00F370FC">
              <w:t>] OR</w:t>
            </w:r>
          </w:p>
          <w:p w14:paraId="7A1FF64A" w14:textId="77777777" w:rsidR="0009027F" w:rsidRPr="00F370FC" w:rsidRDefault="0009027F">
            <w:pPr>
              <w:pPrChange w:id="1402" w:author="Chenyu(Cherie) Li" w:date="2021-07-19T17:06:00Z">
                <w:pPr>
                  <w:pStyle w:val="tableNormal0"/>
                  <w:framePr w:wrap="around" w:x="-100" w:y="7325"/>
                </w:pPr>
              </w:pPrChange>
            </w:pPr>
            <w:r w:rsidRPr="00F370FC">
              <w:t>Meaningful Use [</w:t>
            </w:r>
            <w:proofErr w:type="spellStart"/>
            <w:r w:rsidRPr="00F370FC">
              <w:t>Majr</w:t>
            </w:r>
            <w:proofErr w:type="spellEnd"/>
            <w:r w:rsidRPr="00F370FC">
              <w:t>])</w:t>
            </w:r>
          </w:p>
          <w:p w14:paraId="3738662D" w14:textId="77777777" w:rsidR="0009027F" w:rsidRPr="00F370FC" w:rsidRDefault="0009027F">
            <w:pPr>
              <w:pPrChange w:id="1403" w:author="Chenyu(Cherie) Li" w:date="2021-07-19T17:06:00Z">
                <w:pPr>
                  <w:pStyle w:val="tableNormal0"/>
                  <w:framePr w:wrap="around" w:x="-100" w:y="7325"/>
                </w:pPr>
              </w:pPrChange>
            </w:pPr>
            <w:r w:rsidRPr="00F370FC">
              <w:t>AND</w:t>
            </w:r>
          </w:p>
          <w:p w14:paraId="09B49867" w14:textId="56DBF705" w:rsidR="0009027F" w:rsidRPr="00F370FC" w:rsidRDefault="0009027F">
            <w:pPr>
              <w:pPrChange w:id="1404" w:author="Chenyu(Cherie) Li" w:date="2021-07-19T17:06:00Z">
                <w:pPr>
                  <w:pStyle w:val="tableNormal0"/>
                  <w:framePr w:wrap="around" w:x="-100" w:y="7325"/>
                </w:pPr>
              </w:pPrChange>
            </w:pPr>
            <w:r w:rsidRPr="00F370FC">
              <w:t xml:space="preserve">(j </w:t>
            </w:r>
            <w:proofErr w:type="spellStart"/>
            <w:r w:rsidRPr="00F370FC">
              <w:t>ahima</w:t>
            </w:r>
            <w:proofErr w:type="spellEnd"/>
            <w:r w:rsidRPr="00F370FC">
              <w:t xml:space="preserve"> </w:t>
            </w:r>
            <w:r w:rsidR="00406DC3">
              <w:fldChar w:fldCharType="begin"/>
            </w:r>
            <w:r w:rsidR="00406DC3">
              <w:instrText xml:space="preserve"> ADDIN EN.CITE &lt;EndNote&gt;&lt;Cite ExcludeYear="1"&gt;&lt;Author&gt;Madigan&lt;/Author&gt;&lt;Year&gt;2014&lt;/Year&gt;&lt;RecNum&gt;1199&lt;/RecNum&gt;&lt;record&gt;&lt;rec-number&gt;1199&lt;/rec-number&gt;&lt;foreign-keys&gt;&lt;key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406DC3">
              <w:fldChar w:fldCharType="separate"/>
            </w:r>
            <w:r w:rsidR="00406DC3">
              <w:rPr>
                <w:noProof/>
              </w:rPr>
              <w:t>[Madigan,  #1199]</w:t>
            </w:r>
            <w:r w:rsidR="00406DC3">
              <w:fldChar w:fldCharType="end"/>
            </w:r>
            <w:r w:rsidRPr="00F370FC">
              <w:t xml:space="preserve"> OR</w:t>
            </w:r>
          </w:p>
          <w:p w14:paraId="704768E7" w14:textId="5A3B5652" w:rsidR="0009027F" w:rsidRPr="00F370FC" w:rsidRDefault="0009027F">
            <w:pPr>
              <w:pPrChange w:id="1405" w:author="Chenyu(Cherie) Li" w:date="2021-07-19T17:06:00Z">
                <w:pPr>
                  <w:pStyle w:val="tableNormal0"/>
                  <w:framePr w:wrap="around" w:x="-100" w:y="7325"/>
                </w:pPr>
              </w:pPrChange>
            </w:pPr>
            <w:r w:rsidRPr="00F370FC">
              <w:t xml:space="preserve">j am med inform </w:t>
            </w:r>
            <w:proofErr w:type="spellStart"/>
            <w:r w:rsidRPr="00F370FC">
              <w:t>assoc</w:t>
            </w:r>
            <w:proofErr w:type="spellEnd"/>
            <w:r w:rsidRPr="00F370FC">
              <w:t xml:space="preserve"> </w:t>
            </w:r>
            <w:r w:rsidR="00406DC3">
              <w:fldChar w:fldCharType="begin"/>
            </w:r>
            <w:r w:rsidR="00406DC3">
              <w:instrText xml:space="preserve"> ADDIN EN.CITE &lt;EndNote&gt;&lt;Cite ExcludeYear="1"&gt;&lt;Author&gt;Madigan&lt;/Author&gt;&lt;Year&gt;2014&lt;/Year&gt;&lt;RecNum&gt;1199&lt;/RecNum&gt;&lt;record&gt;&lt;rec-number&gt;1199&lt;/rec-number&gt;&lt;foreign-keys&gt;&lt;key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406DC3">
              <w:fldChar w:fldCharType="separate"/>
            </w:r>
            <w:r w:rsidR="00406DC3">
              <w:rPr>
                <w:noProof/>
              </w:rPr>
              <w:t>[Madigan,  #1199]</w:t>
            </w:r>
            <w:r w:rsidR="00406DC3">
              <w:fldChar w:fldCharType="end"/>
            </w:r>
            <w:r w:rsidRPr="00F370FC">
              <w:t xml:space="preserve"> OR</w:t>
            </w:r>
          </w:p>
          <w:p w14:paraId="7E905CAD" w14:textId="0CA86FBF" w:rsidR="0009027F" w:rsidRPr="00406DC3" w:rsidRDefault="0009027F">
            <w:pPr>
              <w:rPr>
                <w:rPrChange w:id="1406" w:author="Chenyu(Cherie) Li" w:date="2021-08-03T23:54:00Z">
                  <w:rPr>
                    <w:lang w:val="fr-FR"/>
                  </w:rPr>
                </w:rPrChange>
              </w:rPr>
              <w:pPrChange w:id="1407" w:author="Chenyu(Cherie) Li" w:date="2021-07-19T17:06:00Z">
                <w:pPr>
                  <w:pStyle w:val="tableNormal0"/>
                  <w:framePr w:wrap="around" w:x="-100" w:y="7325"/>
                </w:pPr>
              </w:pPrChange>
            </w:pPr>
            <w:r w:rsidRPr="00406DC3">
              <w:rPr>
                <w:szCs w:val="22"/>
                <w:rPrChange w:id="1408" w:author="Chenyu(Cherie) Li" w:date="2021-08-03T23:54:00Z">
                  <w:rPr>
                    <w:lang w:val="fr-FR"/>
                  </w:rPr>
                </w:rPrChange>
              </w:rPr>
              <w:t xml:space="preserve">amia </w:t>
            </w:r>
            <w:proofErr w:type="spellStart"/>
            <w:r w:rsidRPr="00406DC3">
              <w:rPr>
                <w:szCs w:val="22"/>
                <w:rPrChange w:id="1409" w:author="Chenyu(Cherie) Li" w:date="2021-08-03T23:54:00Z">
                  <w:rPr>
                    <w:lang w:val="fr-FR"/>
                  </w:rPr>
                </w:rPrChange>
              </w:rPr>
              <w:t>annu</w:t>
            </w:r>
            <w:proofErr w:type="spellEnd"/>
            <w:r w:rsidRPr="00406DC3">
              <w:rPr>
                <w:szCs w:val="22"/>
                <w:rPrChange w:id="1410" w:author="Chenyu(Cherie) Li" w:date="2021-08-03T23:54:00Z">
                  <w:rPr>
                    <w:lang w:val="fr-FR"/>
                  </w:rPr>
                </w:rPrChange>
              </w:rPr>
              <w:t xml:space="preserve"> </w:t>
            </w:r>
            <w:proofErr w:type="spellStart"/>
            <w:r w:rsidRPr="00406DC3">
              <w:rPr>
                <w:szCs w:val="22"/>
                <w:rPrChange w:id="1411" w:author="Chenyu(Cherie) Li" w:date="2021-08-03T23:54:00Z">
                  <w:rPr>
                    <w:lang w:val="fr-FR"/>
                  </w:rPr>
                </w:rPrChange>
              </w:rPr>
              <w:t>symp</w:t>
            </w:r>
            <w:proofErr w:type="spellEnd"/>
            <w:r w:rsidRPr="00406DC3">
              <w:rPr>
                <w:szCs w:val="22"/>
                <w:rPrChange w:id="1412" w:author="Chenyu(Cherie) Li" w:date="2021-08-03T23:54:00Z">
                  <w:rPr>
                    <w:lang w:val="fr-FR"/>
                  </w:rPr>
                </w:rPrChange>
              </w:rPr>
              <w:t xml:space="preserve"> proc </w:t>
            </w:r>
            <w:r w:rsidR="00406DC3">
              <w:rPr>
                <w:lang w:val="fr-FR"/>
              </w:rPr>
              <w:fldChar w:fldCharType="begin"/>
            </w:r>
            <w:r w:rsidR="00406DC3" w:rsidRPr="00406DC3">
              <w:rPr>
                <w:szCs w:val="22"/>
                <w:rPrChange w:id="1413" w:author="Chenyu(Cherie) Li" w:date="2021-08-03T23:54:00Z">
                  <w:rPr>
                    <w:lang w:val="fr-FR"/>
                  </w:rPr>
                </w:rPrChange>
              </w:rPr>
              <w:instrText xml:space="preserve"> ADDIN EN.CITE &lt;EndNote&gt;&lt;Cite ExcludeYear="1"&gt;&lt;Author&gt;Madigan&lt;/Author&gt;&lt;Year&gt;2014&lt;/Year&gt;&lt;RecNum&gt;1199&lt;/RecNum&gt;&lt;record&gt;&lt;rec-number&gt;1199&lt;/rec-number&gt;&lt;foreign-keys&gt;&lt;key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406DC3">
              <w:rPr>
                <w:lang w:val="fr-FR"/>
              </w:rPr>
              <w:fldChar w:fldCharType="separate"/>
            </w:r>
            <w:r w:rsidR="00406DC3" w:rsidRPr="00406DC3">
              <w:rPr>
                <w:noProof/>
                <w:szCs w:val="22"/>
                <w:rPrChange w:id="1414" w:author="Chenyu(Cherie) Li" w:date="2021-08-03T23:54:00Z">
                  <w:rPr>
                    <w:noProof/>
                    <w:lang w:val="fr-FR"/>
                  </w:rPr>
                </w:rPrChange>
              </w:rPr>
              <w:t>[Madigan,  #1199]</w:t>
            </w:r>
            <w:r w:rsidR="00406DC3">
              <w:rPr>
                <w:lang w:val="fr-FR"/>
              </w:rPr>
              <w:fldChar w:fldCharType="end"/>
            </w:r>
            <w:r w:rsidRPr="00406DC3">
              <w:rPr>
                <w:szCs w:val="22"/>
                <w:rPrChange w:id="1415" w:author="Chenyu(Cherie) Li" w:date="2021-08-03T23:54:00Z">
                  <w:rPr>
                    <w:lang w:val="fr-FR"/>
                  </w:rPr>
                </w:rPrChange>
              </w:rPr>
              <w:t xml:space="preserve"> OR</w:t>
            </w:r>
          </w:p>
          <w:p w14:paraId="0340554F" w14:textId="7E6FF336" w:rsidR="0009027F" w:rsidRPr="00F370FC" w:rsidRDefault="0009027F">
            <w:pPr>
              <w:pPrChange w:id="1416" w:author="Chenyu(Cherie) Li" w:date="2021-07-19T17:06:00Z">
                <w:pPr>
                  <w:pStyle w:val="tableNormal0"/>
                  <w:framePr w:wrap="around" w:x="-100" w:y="7325"/>
                </w:pPr>
              </w:pPrChange>
            </w:pPr>
            <w:r w:rsidRPr="00F370FC">
              <w:t xml:space="preserve">health data </w:t>
            </w:r>
            <w:proofErr w:type="spellStart"/>
            <w:r w:rsidRPr="00F370FC">
              <w:t>manag</w:t>
            </w:r>
            <w:proofErr w:type="spellEnd"/>
            <w:r w:rsidRPr="00F370FC">
              <w:t xml:space="preserve"> </w:t>
            </w:r>
            <w:r w:rsidR="00406DC3">
              <w:fldChar w:fldCharType="begin"/>
            </w:r>
            <w:r w:rsidR="00406DC3">
              <w:instrText xml:space="preserve"> ADDIN EN.CITE &lt;EndNote&gt;&lt;Cite ExcludeYear="1"&gt;&lt;Author&gt;Madigan&lt;/Author&gt;&lt;Year&gt;2014&lt;/Year&gt;&lt;RecNum&gt;1199&lt;/RecNum&gt;&lt;record&gt;&lt;rec-number&gt;1199&lt;/rec-number&gt;&lt;foreign-keys&gt;&lt;key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406DC3">
              <w:fldChar w:fldCharType="separate"/>
            </w:r>
            <w:r w:rsidR="00406DC3">
              <w:rPr>
                <w:noProof/>
              </w:rPr>
              <w:t>[Madigan,  #1199]</w:t>
            </w:r>
            <w:r w:rsidR="00406DC3">
              <w:fldChar w:fldCharType="end"/>
            </w:r>
            <w:r w:rsidRPr="00F370FC">
              <w:t xml:space="preserve"> OR</w:t>
            </w:r>
          </w:p>
          <w:p w14:paraId="56155FEF" w14:textId="3852A853" w:rsidR="0009027F" w:rsidRPr="00F370FC" w:rsidRDefault="0009027F">
            <w:pPr>
              <w:pPrChange w:id="1417" w:author="Chenyu(Cherie) Li" w:date="2021-07-19T17:06:00Z">
                <w:pPr>
                  <w:pStyle w:val="tableNormal0"/>
                  <w:framePr w:wrap="around" w:x="-100" w:y="7325"/>
                </w:pPr>
              </w:pPrChange>
            </w:pPr>
            <w:r w:rsidRPr="00F370FC">
              <w:t xml:space="preserve">int j med inform </w:t>
            </w:r>
            <w:r w:rsidR="00406DC3">
              <w:fldChar w:fldCharType="begin"/>
            </w:r>
            <w:r w:rsidR="00406DC3">
              <w:instrText xml:space="preserve"> ADDIN EN.CITE &lt;EndNote&gt;&lt;Cite ExcludeYear="1"&gt;&lt;Author&gt;Madigan&lt;/Author&gt;&lt;Year&gt;2014&lt;/Year&gt;&lt;RecNum&gt;1199&lt;/RecNum&gt;&lt;record&gt;&lt;rec-number&gt;1199&lt;/rec-number&gt;&lt;foreign-keys&gt;&lt;key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406DC3">
              <w:fldChar w:fldCharType="separate"/>
            </w:r>
            <w:r w:rsidR="00406DC3">
              <w:rPr>
                <w:noProof/>
              </w:rPr>
              <w:t>[Madigan,  #1199]</w:t>
            </w:r>
            <w:r w:rsidR="00406DC3">
              <w:fldChar w:fldCharType="end"/>
            </w:r>
            <w:r w:rsidRPr="00F370FC">
              <w:t xml:space="preserve"> OR</w:t>
            </w:r>
          </w:p>
          <w:p w14:paraId="0D0E426D" w14:textId="31D1987E" w:rsidR="0009027F" w:rsidRPr="00F370FC" w:rsidRDefault="0009027F">
            <w:pPr>
              <w:pPrChange w:id="1418" w:author="Chenyu(Cherie) Li" w:date="2021-07-19T17:06:00Z">
                <w:pPr>
                  <w:pStyle w:val="tableNormal0"/>
                  <w:framePr w:wrap="around" w:x="-100" w:y="7325"/>
                </w:pPr>
              </w:pPrChange>
            </w:pPr>
            <w:proofErr w:type="spellStart"/>
            <w:r w:rsidRPr="00F370FC">
              <w:lastRenderedPageBreak/>
              <w:t>yearb</w:t>
            </w:r>
            <w:proofErr w:type="spellEnd"/>
            <w:r w:rsidRPr="00F370FC">
              <w:t xml:space="preserve"> med inform </w:t>
            </w:r>
            <w:r w:rsidR="00406DC3">
              <w:fldChar w:fldCharType="begin"/>
            </w:r>
            <w:r w:rsidR="00406DC3">
              <w:instrText xml:space="preserve"> ADDIN EN.CITE &lt;EndNote&gt;&lt;Cite ExcludeYear="1"&gt;&lt;Author&gt;Madigan&lt;/Author&gt;&lt;Year&gt;2014&lt;/Year&gt;&lt;RecNum&gt;1199&lt;/RecNum&gt;&lt;record&gt;&lt;rec-number&gt;1199&lt;/rec-number&gt;&lt;foreign-keys&gt;&lt;key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406DC3">
              <w:fldChar w:fldCharType="separate"/>
            </w:r>
            <w:r w:rsidR="00406DC3">
              <w:rPr>
                <w:noProof/>
              </w:rPr>
              <w:t>[Madigan,  #1199]</w:t>
            </w:r>
            <w:r w:rsidR="00406DC3">
              <w:fldChar w:fldCharType="end"/>
            </w:r>
            <w:r w:rsidRPr="00F370FC">
              <w:t xml:space="preserve"> OR</w:t>
            </w:r>
          </w:p>
          <w:p w14:paraId="7716F79B" w14:textId="6A5843B9" w:rsidR="0009027F" w:rsidRPr="00F370FC" w:rsidRDefault="0009027F">
            <w:pPr>
              <w:pPrChange w:id="1419" w:author="Chenyu(Cherie) Li" w:date="2021-07-19T17:06:00Z">
                <w:pPr>
                  <w:pStyle w:val="tableNormal0"/>
                  <w:framePr w:wrap="around" w:x="-100" w:y="7325"/>
                </w:pPr>
              </w:pPrChange>
            </w:pPr>
            <w:proofErr w:type="spellStart"/>
            <w:r w:rsidRPr="00F370FC">
              <w:t>telemed</w:t>
            </w:r>
            <w:proofErr w:type="spellEnd"/>
            <w:r w:rsidRPr="00F370FC">
              <w:t xml:space="preserve"> j e health </w:t>
            </w:r>
            <w:r w:rsidR="00406DC3">
              <w:fldChar w:fldCharType="begin"/>
            </w:r>
            <w:r w:rsidR="00406DC3">
              <w:instrText xml:space="preserve"> ADDIN EN.CITE &lt;EndNote&gt;&lt;Cite ExcludeYear="1"&gt;&lt;Author&gt;Madigan&lt;/Author&gt;&lt;Year&gt;2014&lt;/Year&gt;&lt;RecNum&gt;1199&lt;/RecNum&gt;&lt;record&gt;&lt;rec-number&gt;1199&lt;/rec-number&gt;&lt;foreign-keys&gt;&lt;key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406DC3">
              <w:fldChar w:fldCharType="separate"/>
            </w:r>
            <w:r w:rsidR="00406DC3">
              <w:rPr>
                <w:noProof/>
              </w:rPr>
              <w:t>[Madigan,  #1199]</w:t>
            </w:r>
            <w:r w:rsidR="00406DC3">
              <w:fldChar w:fldCharType="end"/>
            </w:r>
            <w:r w:rsidRPr="00F370FC">
              <w:t xml:space="preserve"> OR</w:t>
            </w:r>
          </w:p>
          <w:p w14:paraId="4725F55C" w14:textId="2DA3282D" w:rsidR="0009027F" w:rsidRPr="00F370FC" w:rsidRDefault="0009027F">
            <w:pPr>
              <w:pPrChange w:id="1420" w:author="Chenyu(Cherie) Li" w:date="2021-07-19T17:06:00Z">
                <w:pPr>
                  <w:pStyle w:val="tableNormal0"/>
                  <w:framePr w:wrap="around" w:x="-100" w:y="7325"/>
                </w:pPr>
              </w:pPrChange>
            </w:pPr>
            <w:r w:rsidRPr="00F370FC">
              <w:t xml:space="preserve">stud health technol inform </w:t>
            </w:r>
            <w:r w:rsidR="00406DC3">
              <w:fldChar w:fldCharType="begin"/>
            </w:r>
            <w:r w:rsidR="00406DC3">
              <w:instrText xml:space="preserve"> ADDIN EN.CITE &lt;EndNote&gt;&lt;Cite ExcludeYear="1"&gt;&lt;Author&gt;Madigan&lt;/Author&gt;&lt;Year&gt;2014&lt;/Year&gt;&lt;RecNum&gt;1199&lt;/RecNum&gt;&lt;record&gt;&lt;rec-number&gt;1199&lt;/rec-number&gt;&lt;foreign-keys&gt;&lt;key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406DC3">
              <w:fldChar w:fldCharType="separate"/>
            </w:r>
            <w:r w:rsidR="00406DC3">
              <w:rPr>
                <w:noProof/>
              </w:rPr>
              <w:t>[Madigan,  #1199]</w:t>
            </w:r>
            <w:r w:rsidR="00406DC3">
              <w:fldChar w:fldCharType="end"/>
            </w:r>
            <w:r w:rsidRPr="00F370FC">
              <w:t xml:space="preserve">) </w:t>
            </w:r>
          </w:p>
        </w:tc>
        <w:tc>
          <w:tcPr>
            <w:tcW w:w="2695" w:type="dxa"/>
          </w:tcPr>
          <w:p w14:paraId="2161E4EB" w14:textId="77777777" w:rsidR="0009027F" w:rsidRPr="00BB143E" w:rsidRDefault="0009027F">
            <w:pPr>
              <w:pPrChange w:id="1421" w:author="Chenyu(Cherie) Li" w:date="2021-07-19T17:06:00Z">
                <w:pPr>
                  <w:pStyle w:val="tableNormal0"/>
                  <w:framePr w:wrap="around" w:x="-100" w:y="7325"/>
                </w:pPr>
              </w:pPrChange>
            </w:pPr>
          </w:p>
          <w:p w14:paraId="7DD1BD39" w14:textId="77777777" w:rsidR="00BB143E" w:rsidRPr="00BB143E" w:rsidRDefault="00BB143E">
            <w:pPr>
              <w:rPr>
                <w:sz w:val="48"/>
              </w:rPr>
              <w:pPrChange w:id="1422" w:author="Chenyu(Cherie) Li" w:date="2021-07-19T17:06:00Z">
                <w:pPr>
                  <w:pStyle w:val="tableNormal0"/>
                  <w:framePr w:wrap="around" w:x="-100" w:y="7325"/>
                </w:pPr>
              </w:pPrChange>
            </w:pPr>
            <w:r w:rsidRPr="00BB143E">
              <w:t>MEDLINE / PubMed Search Strategy &amp; Electronic Health Record Information Resources</w:t>
            </w:r>
          </w:p>
          <w:p w14:paraId="2F9B3B57" w14:textId="77777777" w:rsidR="005B59C1" w:rsidRPr="00BB143E" w:rsidRDefault="005B59C1">
            <w:pPr>
              <w:pPrChange w:id="1423" w:author="Chenyu(Cherie) Li" w:date="2021-07-19T17:06:00Z">
                <w:pPr>
                  <w:pStyle w:val="tableNormal0"/>
                  <w:framePr w:wrap="around" w:x="-100" w:y="7325"/>
                </w:pPr>
              </w:pPrChange>
            </w:pPr>
          </w:p>
          <w:p w14:paraId="7B586122" w14:textId="4ACB0829" w:rsidR="00252217" w:rsidRDefault="00252217">
            <w:pPr>
              <w:pPrChange w:id="1424" w:author="Chenyu(Cherie) Li" w:date="2021-07-19T17:06:00Z">
                <w:pPr>
                  <w:pStyle w:val="tableNormal0"/>
                  <w:framePr w:wrap="around" w:x="-100" w:y="7325"/>
                </w:pPr>
              </w:pPrChange>
            </w:pPr>
            <w:r w:rsidRPr="00252217">
              <w:t>https://www.nlm.nih.gov/services/</w:t>
            </w:r>
          </w:p>
          <w:p w14:paraId="0DA130B9" w14:textId="5BC6F957" w:rsidR="005B59C1" w:rsidRPr="00BB143E" w:rsidRDefault="005B59C1">
            <w:pPr>
              <w:pPrChange w:id="1425" w:author="Chenyu(Cherie) Li" w:date="2021-07-19T17:06:00Z">
                <w:pPr>
                  <w:pStyle w:val="tableNormal0"/>
                  <w:framePr w:wrap="around" w:x="-100" w:y="7325"/>
                </w:pPr>
              </w:pPrChange>
            </w:pPr>
            <w:r w:rsidRPr="00252217">
              <w:t>queries/ehr_details.html</w:t>
            </w:r>
          </w:p>
          <w:p w14:paraId="1642B499" w14:textId="4397BF85" w:rsidR="005B59C1" w:rsidRPr="00BB143E" w:rsidRDefault="005B59C1">
            <w:pPr>
              <w:pPrChange w:id="1426" w:author="Chenyu(Cherie) Li" w:date="2021-07-19T17:06:00Z">
                <w:pPr>
                  <w:pStyle w:val="tableNormal0"/>
                  <w:framePr w:wrap="around" w:x="-100" w:y="7325"/>
                </w:pPr>
              </w:pPrChange>
            </w:pPr>
          </w:p>
        </w:tc>
      </w:tr>
      <w:tr w:rsidR="00E44AF3" w:rsidRPr="00B73AE2" w14:paraId="08462477" w14:textId="77777777" w:rsidTr="00B37D14">
        <w:tc>
          <w:tcPr>
            <w:tcW w:w="1345" w:type="dxa"/>
          </w:tcPr>
          <w:p w14:paraId="486028A5" w14:textId="77777777" w:rsidR="0009027F" w:rsidRPr="00B82F94" w:rsidRDefault="0009027F">
            <w:pPr>
              <w:pPrChange w:id="1427" w:author="Chenyu(Cherie) Li" w:date="2021-07-19T17:06:00Z">
                <w:pPr>
                  <w:pStyle w:val="tables"/>
                  <w:framePr w:wrap="around"/>
                </w:pPr>
              </w:pPrChange>
            </w:pPr>
            <w:r w:rsidRPr="00B82F94">
              <w:lastRenderedPageBreak/>
              <w:t xml:space="preserve">Biomedical Quantitative Study </w:t>
            </w:r>
          </w:p>
          <w:p w14:paraId="2C04151D" w14:textId="77777777" w:rsidR="0009027F" w:rsidRPr="00B73AE2" w:rsidRDefault="0009027F">
            <w:pPr>
              <w:pPrChange w:id="1428" w:author="Chenyu(Cherie) Li" w:date="2021-07-19T17:06:00Z">
                <w:pPr>
                  <w:pStyle w:val="tables"/>
                  <w:framePr w:wrap="around"/>
                </w:pPr>
              </w:pPrChange>
            </w:pPr>
            <w:r w:rsidRPr="00B82F94">
              <w:t>(#2)</w:t>
            </w:r>
          </w:p>
        </w:tc>
        <w:tc>
          <w:tcPr>
            <w:tcW w:w="5310" w:type="dxa"/>
          </w:tcPr>
          <w:p w14:paraId="33AAC4D7" w14:textId="1EA5584C" w:rsidR="0009027F" w:rsidRPr="00B73AE2" w:rsidRDefault="0009027F">
            <w:pPr>
              <w:pPrChange w:id="1429" w:author="Chenyu(Cherie) Li" w:date="2021-07-19T17:06:00Z">
                <w:pPr>
                  <w:pStyle w:val="tableNormal0"/>
                  <w:framePr w:wrap="around" w:x="-100" w:y="7325"/>
                </w:pPr>
              </w:pPrChange>
            </w:pPr>
            <w:r w:rsidRPr="00B73AE2">
              <w:t>"Study Characteristics"[Publication Type]</w:t>
            </w:r>
            <w:r>
              <w:t xml:space="preserve"> </w:t>
            </w:r>
            <w:r w:rsidR="003A3781">
              <w:t>AND “</w:t>
            </w:r>
            <w:proofErr w:type="gramStart"/>
            <w:r w:rsidR="003A3781">
              <w:t>data”</w:t>
            </w:r>
            <w:r w:rsidR="00436B9D">
              <w:t>[</w:t>
            </w:r>
            <w:proofErr w:type="gramEnd"/>
            <w:r w:rsidR="00436B9D">
              <w:t xml:space="preserve">All </w:t>
            </w:r>
            <w:proofErr w:type="spellStart"/>
            <w:r w:rsidR="00436B9D">
              <w:t>fileds</w:t>
            </w:r>
            <w:proofErr w:type="spellEnd"/>
            <w:r w:rsidR="00436B9D">
              <w:t>]</w:t>
            </w:r>
            <w:r w:rsidR="003A3781">
              <w:t xml:space="preserve"> AND “</w:t>
            </w:r>
            <w:proofErr w:type="spellStart"/>
            <w:r w:rsidR="003A3781">
              <w:t>analy</w:t>
            </w:r>
            <w:proofErr w:type="spellEnd"/>
            <w:r w:rsidR="003A3781">
              <w:t>*”</w:t>
            </w:r>
            <w:r w:rsidR="004A46B9">
              <w:t>[All Fields]</w:t>
            </w:r>
            <w:r w:rsidR="003A3781">
              <w:t xml:space="preserve"> </w:t>
            </w:r>
            <w:r w:rsidRPr="00B73AE2">
              <w:t>NOT "Review"[Publication Type] NOT “Systematic Review"[Publication Type]</w:t>
            </w:r>
          </w:p>
        </w:tc>
        <w:tc>
          <w:tcPr>
            <w:tcW w:w="2695" w:type="dxa"/>
          </w:tcPr>
          <w:p w14:paraId="53B79C85" w14:textId="77777777" w:rsidR="008B723B" w:rsidRPr="00292117" w:rsidRDefault="008B723B">
            <w:pPr>
              <w:rPr>
                <w:sz w:val="48"/>
              </w:rPr>
              <w:pPrChange w:id="1430" w:author="Chenyu(Cherie) Li" w:date="2021-07-19T17:06:00Z">
                <w:pPr>
                  <w:pStyle w:val="tableNormal0"/>
                  <w:framePr w:wrap="around" w:x="-100" w:y="7325"/>
                </w:pPr>
              </w:pPrChange>
            </w:pPr>
            <w:r w:rsidRPr="00292117">
              <w:t>Publication Characteristics (Publication Types) with Scope Notes</w:t>
            </w:r>
          </w:p>
          <w:p w14:paraId="45FC7EA5" w14:textId="19DA1FC9" w:rsidR="008B723B" w:rsidRDefault="008B723B">
            <w:pPr>
              <w:pPrChange w:id="1431" w:author="Chenyu(Cherie) Li" w:date="2021-07-19T17:06:00Z">
                <w:pPr>
                  <w:pStyle w:val="tableNormal0"/>
                  <w:framePr w:wrap="around" w:x="-100" w:y="7325"/>
                </w:pPr>
              </w:pPrChange>
            </w:pPr>
            <w:r>
              <w:t xml:space="preserve">2020 </w:t>
            </w:r>
            <w:proofErr w:type="spellStart"/>
            <w:r>
              <w:t>MeSH</w:t>
            </w:r>
            <w:proofErr w:type="spellEnd"/>
            <w:r>
              <w:t xml:space="preserve"> </w:t>
            </w:r>
            <w:proofErr w:type="spellStart"/>
            <w:r>
              <w:t>Pubtypes</w:t>
            </w:r>
            <w:proofErr w:type="spellEnd"/>
          </w:p>
          <w:p w14:paraId="60022C7F" w14:textId="77777777" w:rsidR="00FC0745" w:rsidRDefault="00FC0745">
            <w:pPr>
              <w:pPrChange w:id="1432" w:author="Chenyu(Cherie) Li" w:date="2021-07-19T17:06:00Z">
                <w:pPr>
                  <w:pStyle w:val="tableNormal0"/>
                  <w:framePr w:wrap="around" w:x="-100" w:y="7325"/>
                </w:pPr>
              </w:pPrChange>
            </w:pPr>
          </w:p>
          <w:p w14:paraId="32223CC8" w14:textId="4FCD80FC" w:rsidR="00292117" w:rsidRDefault="00292117">
            <w:pPr>
              <w:pPrChange w:id="1433" w:author="Chenyu(Cherie) Li" w:date="2021-07-19T17:06:00Z">
                <w:pPr>
                  <w:framePr w:hSpace="180" w:wrap="around" w:vAnchor="page" w:hAnchor="margin" w:x="-100" w:y="7325"/>
                  <w:spacing w:line="240" w:lineRule="auto"/>
                  <w:contextualSpacing w:val="0"/>
                </w:pPr>
              </w:pPrChange>
            </w:pPr>
            <w:r w:rsidRPr="00FC0745">
              <w:t>https://www.nlm.nih.gov/mesh/pubtypes.html</w:t>
            </w:r>
          </w:p>
          <w:p w14:paraId="5710024D" w14:textId="77777777" w:rsidR="00292117" w:rsidRDefault="00292117">
            <w:pPr>
              <w:pPrChange w:id="1434" w:author="Chenyu(Cherie) Li" w:date="2021-07-19T17:06:00Z">
                <w:pPr>
                  <w:pStyle w:val="tableNormal0"/>
                  <w:framePr w:wrap="around" w:x="-100" w:y="7325"/>
                </w:pPr>
              </w:pPrChange>
            </w:pPr>
          </w:p>
          <w:p w14:paraId="394E34A3" w14:textId="77777777" w:rsidR="0009027F" w:rsidRPr="00B73AE2" w:rsidRDefault="0009027F">
            <w:pPr>
              <w:pPrChange w:id="1435" w:author="Chenyu(Cherie) Li" w:date="2021-07-19T17:06:00Z">
                <w:pPr>
                  <w:pStyle w:val="tableNormal0"/>
                  <w:framePr w:wrap="around" w:x="-100" w:y="7325"/>
                </w:pPr>
              </w:pPrChange>
            </w:pPr>
          </w:p>
        </w:tc>
      </w:tr>
      <w:tr w:rsidR="00E44AF3" w:rsidRPr="00B73AE2" w14:paraId="0E660EA9" w14:textId="77777777" w:rsidTr="00B37D14">
        <w:trPr>
          <w:trHeight w:val="170"/>
        </w:trPr>
        <w:tc>
          <w:tcPr>
            <w:tcW w:w="1345" w:type="dxa"/>
          </w:tcPr>
          <w:p w14:paraId="05F19524" w14:textId="77777777" w:rsidR="0009027F" w:rsidRPr="00B82F94" w:rsidRDefault="0009027F">
            <w:pPr>
              <w:pPrChange w:id="1436" w:author="Chenyu(Cherie) Li" w:date="2021-07-19T17:06:00Z">
                <w:pPr>
                  <w:pStyle w:val="tableNormal0"/>
                  <w:framePr w:wrap="around" w:x="-100" w:y="7325"/>
                  <w:ind w:left="0"/>
                </w:pPr>
              </w:pPrChange>
            </w:pPr>
            <w:r w:rsidRPr="00B82F94">
              <w:t>Clinical Filter (#3)</w:t>
            </w:r>
          </w:p>
        </w:tc>
        <w:tc>
          <w:tcPr>
            <w:tcW w:w="5310" w:type="dxa"/>
          </w:tcPr>
          <w:p w14:paraId="1FF34A7D" w14:textId="77777777" w:rsidR="0009027F" w:rsidRPr="00B82F94" w:rsidRDefault="0009027F">
            <w:pPr>
              <w:pPrChange w:id="1437" w:author="Chenyu(Cherie) Li" w:date="2021-07-19T17:06:00Z">
                <w:pPr>
                  <w:pStyle w:val="tableNormal0"/>
                  <w:framePr w:wrap="around" w:x="-100" w:y="7325"/>
                </w:pPr>
              </w:pPrChange>
            </w:pPr>
            <w:r w:rsidRPr="00B82F94">
              <w:t>(</w:t>
            </w:r>
            <w:proofErr w:type="spellStart"/>
            <w:r w:rsidRPr="00B82F94">
              <w:t>sensitiv</w:t>
            </w:r>
            <w:proofErr w:type="spellEnd"/>
            <w:r w:rsidRPr="00B82F94">
              <w:t>*[Title/Abstract] OR sensitivity and specificity[</w:t>
            </w:r>
            <w:proofErr w:type="spellStart"/>
            <w:r w:rsidRPr="00B82F94">
              <w:t>MeSH</w:t>
            </w:r>
            <w:proofErr w:type="spellEnd"/>
            <w:r w:rsidRPr="00B82F94">
              <w:t xml:space="preserve"> Terms] OR diagnose[Title/Abstract] OR diagnosed[Title/Abstract] OR diagnoses[Title/Abstract] OR diagnosing[Title/Abstract] OR diagnosis[Title/Abstract] OR diagnostic[Title/Abstract] OR diagnosis[</w:t>
            </w:r>
            <w:proofErr w:type="spellStart"/>
            <w:r w:rsidRPr="00B82F94">
              <w:t>MeSH:noexp</w:t>
            </w:r>
            <w:proofErr w:type="spellEnd"/>
            <w:r w:rsidRPr="00B82F94">
              <w:t>] OR diagnostic * [</w:t>
            </w:r>
            <w:proofErr w:type="spellStart"/>
            <w:r w:rsidRPr="00B82F94">
              <w:t>MeSH:noexp</w:t>
            </w:r>
            <w:proofErr w:type="spellEnd"/>
            <w:r w:rsidRPr="00B82F94">
              <w:t xml:space="preserve">] OR </w:t>
            </w:r>
            <w:proofErr w:type="spellStart"/>
            <w:r w:rsidRPr="00B82F94">
              <w:lastRenderedPageBreak/>
              <w:t>diagnosis,differential</w:t>
            </w:r>
            <w:proofErr w:type="spellEnd"/>
            <w:r w:rsidRPr="00B82F94">
              <w:t>[</w:t>
            </w:r>
            <w:proofErr w:type="spellStart"/>
            <w:r w:rsidRPr="00B82F94">
              <w:t>MeSH:noexp</w:t>
            </w:r>
            <w:proofErr w:type="spellEnd"/>
            <w:r w:rsidRPr="00B82F94">
              <w:t>] OR diagnosis[</w:t>
            </w:r>
            <w:proofErr w:type="spellStart"/>
            <w:r w:rsidRPr="00B82F94">
              <w:t>Subheading:noexp</w:t>
            </w:r>
            <w:proofErr w:type="spellEnd"/>
            <w:r w:rsidRPr="00B82F94">
              <w:t>]) OR (risk*[Title/Abstract] OR risk*[</w:t>
            </w:r>
            <w:proofErr w:type="spellStart"/>
            <w:r w:rsidRPr="00B82F94">
              <w:t>MeSH:noexp</w:t>
            </w:r>
            <w:proofErr w:type="spellEnd"/>
            <w:r w:rsidRPr="00B82F94">
              <w:t>] OR risk *[</w:t>
            </w:r>
            <w:proofErr w:type="spellStart"/>
            <w:r w:rsidRPr="00B82F94">
              <w:t>MeSH:noexp</w:t>
            </w:r>
            <w:proofErr w:type="spellEnd"/>
            <w:r w:rsidRPr="00B82F94">
              <w:t>] OR cohort studies[</w:t>
            </w:r>
            <w:proofErr w:type="spellStart"/>
            <w:r w:rsidRPr="00B82F94">
              <w:t>MeSH</w:t>
            </w:r>
            <w:proofErr w:type="spellEnd"/>
            <w:r w:rsidRPr="00B82F94">
              <w:t xml:space="preserve"> Terms] OR group[Text Word] OR groups[Text Word] OR grouped [Text Word]) OR (incidence[</w:t>
            </w:r>
            <w:proofErr w:type="spellStart"/>
            <w:r w:rsidRPr="00B82F94">
              <w:t>MeSH:noexp</w:t>
            </w:r>
            <w:proofErr w:type="spellEnd"/>
            <w:r w:rsidRPr="00B82F94">
              <w:t>] OR mortality[</w:t>
            </w:r>
            <w:proofErr w:type="spellStart"/>
            <w:r w:rsidRPr="00B82F94">
              <w:t>MeSH</w:t>
            </w:r>
            <w:proofErr w:type="spellEnd"/>
            <w:r w:rsidRPr="00B82F94">
              <w:t xml:space="preserve"> Terms] OR follow up studies[</w:t>
            </w:r>
            <w:proofErr w:type="spellStart"/>
            <w:r w:rsidRPr="00B82F94">
              <w:t>MeSH:noexp</w:t>
            </w:r>
            <w:proofErr w:type="spellEnd"/>
            <w:r w:rsidRPr="00B82F94">
              <w:t xml:space="preserve">] OR </w:t>
            </w:r>
            <w:proofErr w:type="spellStart"/>
            <w:r w:rsidRPr="00B82F94">
              <w:t>prognos</w:t>
            </w:r>
            <w:proofErr w:type="spellEnd"/>
            <w:r w:rsidRPr="00B82F94">
              <w:t>*[Text Word] OR predict*[Text Word] OR course*[Text Word])</w:t>
            </w:r>
          </w:p>
        </w:tc>
        <w:tc>
          <w:tcPr>
            <w:tcW w:w="2695" w:type="dxa"/>
          </w:tcPr>
          <w:p w14:paraId="5B86BA9C" w14:textId="77777777" w:rsidR="0021159B" w:rsidRDefault="0021159B">
            <w:pPr>
              <w:pPrChange w:id="1438" w:author="Chenyu(Cherie) Li" w:date="2021-07-19T17:06:00Z">
                <w:pPr>
                  <w:pStyle w:val="tableNormal0"/>
                  <w:framePr w:wrap="around" w:x="-100" w:y="7325"/>
                </w:pPr>
              </w:pPrChange>
            </w:pPr>
          </w:p>
          <w:p w14:paraId="1611EAE7" w14:textId="77777777" w:rsidR="003A5AC3" w:rsidRDefault="003A5AC3">
            <w:pPr>
              <w:pPrChange w:id="1439" w:author="Chenyu(Cherie) Li" w:date="2021-07-19T17:06:00Z">
                <w:pPr>
                  <w:pStyle w:val="tableNormal0"/>
                  <w:framePr w:wrap="around" w:x="-100" w:y="7325"/>
                </w:pPr>
              </w:pPrChange>
            </w:pPr>
            <w:r>
              <w:t>Clinical Queries using Research Methodology Filters</w:t>
            </w:r>
          </w:p>
          <w:p w14:paraId="734A2063" w14:textId="350BDBA6" w:rsidR="0021159B" w:rsidRDefault="0021159B">
            <w:pPr>
              <w:pPrChange w:id="1440" w:author="Chenyu(Cherie) Li" w:date="2021-07-19T17:06:00Z">
                <w:pPr>
                  <w:pStyle w:val="tableNormal0"/>
                  <w:framePr w:wrap="around" w:x="-100" w:y="7325"/>
                </w:pPr>
              </w:pPrChange>
            </w:pPr>
          </w:p>
          <w:p w14:paraId="22F63464" w14:textId="5A44A5EF" w:rsidR="003A5AC3" w:rsidRDefault="003A5AC3">
            <w:pPr>
              <w:pPrChange w:id="1441" w:author="Chenyu(Cherie) Li" w:date="2021-07-19T17:06:00Z">
                <w:pPr>
                  <w:pStyle w:val="tableNormal0"/>
                  <w:framePr w:wrap="around" w:x="-100" w:y="7325"/>
                </w:pPr>
              </w:pPrChange>
            </w:pPr>
          </w:p>
          <w:p w14:paraId="169EB837" w14:textId="620DC928" w:rsidR="003A5AC3" w:rsidRDefault="003A5AC3">
            <w:pPr>
              <w:pPrChange w:id="1442" w:author="Chenyu(Cherie) Li" w:date="2021-07-19T17:06:00Z">
                <w:pPr>
                  <w:pStyle w:val="tableNormal0"/>
                  <w:framePr w:wrap="around" w:x="-100" w:y="7325"/>
                </w:pPr>
              </w:pPrChange>
            </w:pPr>
          </w:p>
          <w:p w14:paraId="45EADFB1" w14:textId="77777777" w:rsidR="003A5AC3" w:rsidRDefault="003A5AC3">
            <w:pPr>
              <w:pPrChange w:id="1443" w:author="Chenyu(Cherie) Li" w:date="2021-07-19T17:06:00Z">
                <w:pPr>
                  <w:pStyle w:val="tableNormal0"/>
                  <w:framePr w:wrap="around" w:x="-100" w:y="7325"/>
                </w:pPr>
              </w:pPrChange>
            </w:pPr>
          </w:p>
          <w:p w14:paraId="116D1F9A" w14:textId="5AB1D520" w:rsidR="0021159B" w:rsidRDefault="0021159B">
            <w:pPr>
              <w:pPrChange w:id="1444" w:author="Chenyu(Cherie) Li" w:date="2021-07-19T17:06:00Z">
                <w:pPr>
                  <w:pStyle w:val="tableNormal0"/>
                  <w:framePr w:wrap="around" w:x="-100" w:y="7325"/>
                </w:pPr>
              </w:pPrChange>
            </w:pPr>
            <w:r w:rsidRPr="0021159B">
              <w:t>https://www.ncbi.nlm.nih.gov/</w:t>
            </w:r>
          </w:p>
          <w:p w14:paraId="3900DDB4" w14:textId="77777777" w:rsidR="0021159B" w:rsidRDefault="006D0081">
            <w:pPr>
              <w:pPrChange w:id="1445" w:author="Chenyu(Cherie) Li" w:date="2021-07-19T17:06:00Z">
                <w:pPr>
                  <w:pStyle w:val="tableNormal0"/>
                  <w:framePr w:wrap="around" w:x="-100" w:y="7325"/>
                </w:pPr>
              </w:pPrChange>
            </w:pPr>
            <w:r w:rsidRPr="00D70993">
              <w:lastRenderedPageBreak/>
              <w:t>books/</w:t>
            </w:r>
            <w:r w:rsidRPr="006D0081">
              <w:t>NBK3827/table/</w:t>
            </w:r>
            <w:proofErr w:type="spellStart"/>
            <w:r w:rsidRPr="006D0081">
              <w:t>pubmedhelp</w:t>
            </w:r>
            <w:proofErr w:type="spellEnd"/>
            <w:r w:rsidRPr="006D0081">
              <w:t>.</w:t>
            </w:r>
          </w:p>
          <w:p w14:paraId="0AF1F7CF" w14:textId="67C62EDE" w:rsidR="006D0081" w:rsidRPr="0021159B" w:rsidRDefault="006D0081">
            <w:pPr>
              <w:pPrChange w:id="1446" w:author="Chenyu(Cherie) Li" w:date="2021-07-19T17:06:00Z">
                <w:pPr>
                  <w:pStyle w:val="tableNormal0"/>
                  <w:framePr w:wrap="around" w:x="-100" w:y="7325"/>
                </w:pPr>
              </w:pPrChange>
            </w:pPr>
            <w:proofErr w:type="spellStart"/>
            <w:proofErr w:type="gramStart"/>
            <w:r w:rsidRPr="006D0081">
              <w:t>T.clinical</w:t>
            </w:r>
            <w:proofErr w:type="gramEnd"/>
            <w:r w:rsidRPr="006D0081">
              <w:t>_queries_using_rese</w:t>
            </w:r>
            <w:proofErr w:type="spellEnd"/>
            <w:r w:rsidRPr="006D0081">
              <w:t>/</w:t>
            </w:r>
          </w:p>
          <w:p w14:paraId="537D7107" w14:textId="77777777" w:rsidR="0009027F" w:rsidRPr="00B73AE2" w:rsidRDefault="0009027F">
            <w:pPr>
              <w:pPrChange w:id="1447" w:author="Chenyu(Cherie) Li" w:date="2021-07-19T17:06:00Z">
                <w:pPr>
                  <w:pStyle w:val="tableNormal0"/>
                  <w:framePr w:wrap="around" w:x="-100" w:y="7325"/>
                </w:pPr>
              </w:pPrChange>
            </w:pPr>
          </w:p>
        </w:tc>
      </w:tr>
      <w:tr w:rsidR="00E44AF3" w:rsidRPr="00B73AE2" w14:paraId="207189E5" w14:textId="77777777" w:rsidTr="00B37D14">
        <w:tc>
          <w:tcPr>
            <w:tcW w:w="1345" w:type="dxa"/>
          </w:tcPr>
          <w:p w14:paraId="7C4D1932" w14:textId="77777777" w:rsidR="0009027F" w:rsidRPr="00B82F94" w:rsidRDefault="0009027F">
            <w:pPr>
              <w:rPr>
                <w:sz w:val="20"/>
                <w:szCs w:val="20"/>
              </w:rPr>
              <w:pPrChange w:id="1448" w:author="Chenyu(Cherie) Li" w:date="2021-07-19T17:06:00Z">
                <w:pPr>
                  <w:pStyle w:val="tables"/>
                  <w:framePr w:wrap="around"/>
                </w:pPr>
              </w:pPrChange>
            </w:pPr>
            <w:r w:rsidRPr="00B82F94">
              <w:rPr>
                <w:sz w:val="20"/>
                <w:szCs w:val="20"/>
              </w:rPr>
              <w:lastRenderedPageBreak/>
              <w:t>From 2010/01/01-2019/12/31 (#4)</w:t>
            </w:r>
          </w:p>
        </w:tc>
        <w:tc>
          <w:tcPr>
            <w:tcW w:w="5310" w:type="dxa"/>
          </w:tcPr>
          <w:p w14:paraId="1686624F" w14:textId="77777777" w:rsidR="0009027F" w:rsidRPr="00B82F94" w:rsidRDefault="0009027F">
            <w:pPr>
              <w:rPr>
                <w:sz w:val="20"/>
                <w:szCs w:val="20"/>
              </w:rPr>
              <w:pPrChange w:id="1449" w:author="Chenyu(Cherie) Li" w:date="2021-07-19T17:06:00Z">
                <w:pPr>
                  <w:pStyle w:val="tables"/>
                  <w:framePr w:wrap="around"/>
                </w:pPr>
              </w:pPrChange>
            </w:pPr>
            <w:r w:rsidRPr="00B82F94">
              <w:rPr>
                <w:sz w:val="20"/>
                <w:szCs w:val="20"/>
              </w:rPr>
              <w:t>"2010/01/01"[</w:t>
            </w:r>
            <w:proofErr w:type="spellStart"/>
            <w:r w:rsidRPr="00B82F94">
              <w:rPr>
                <w:sz w:val="20"/>
                <w:szCs w:val="20"/>
              </w:rPr>
              <w:t>PDat</w:t>
            </w:r>
            <w:proofErr w:type="spellEnd"/>
            <w:proofErr w:type="gramStart"/>
            <w:r w:rsidRPr="00B82F94">
              <w:rPr>
                <w:sz w:val="20"/>
                <w:szCs w:val="20"/>
              </w:rPr>
              <w:t>] :</w:t>
            </w:r>
            <w:proofErr w:type="gramEnd"/>
            <w:r w:rsidRPr="00B82F94">
              <w:rPr>
                <w:sz w:val="20"/>
                <w:szCs w:val="20"/>
              </w:rPr>
              <w:t xml:space="preserve"> "2019/12/31"[</w:t>
            </w:r>
            <w:proofErr w:type="spellStart"/>
            <w:r w:rsidRPr="00B82F94">
              <w:rPr>
                <w:sz w:val="20"/>
                <w:szCs w:val="20"/>
              </w:rPr>
              <w:t>PDat</w:t>
            </w:r>
            <w:proofErr w:type="spellEnd"/>
            <w:r w:rsidRPr="00B82F94">
              <w:rPr>
                <w:sz w:val="20"/>
                <w:szCs w:val="20"/>
              </w:rPr>
              <w:t>]</w:t>
            </w:r>
          </w:p>
          <w:p w14:paraId="34CC8F06" w14:textId="00AD619D" w:rsidR="00B82F94" w:rsidRPr="00B82F94" w:rsidRDefault="00B82F94">
            <w:pPr>
              <w:rPr>
                <w:sz w:val="20"/>
                <w:szCs w:val="20"/>
              </w:rPr>
              <w:pPrChange w:id="1450" w:author="Chenyu(Cherie) Li" w:date="2021-07-19T17:06:00Z">
                <w:pPr>
                  <w:pStyle w:val="tables"/>
                  <w:framePr w:wrap="around"/>
                </w:pPr>
              </w:pPrChange>
            </w:pPr>
          </w:p>
        </w:tc>
        <w:tc>
          <w:tcPr>
            <w:tcW w:w="2695" w:type="dxa"/>
          </w:tcPr>
          <w:p w14:paraId="26979666" w14:textId="77777777" w:rsidR="0009027F" w:rsidRPr="00B73AE2" w:rsidRDefault="0009027F">
            <w:pPr>
              <w:pPrChange w:id="1451" w:author="Chenyu(Cherie) Li" w:date="2021-07-19T17:06:00Z">
                <w:pPr>
                  <w:pStyle w:val="tables"/>
                  <w:framePr w:wrap="around"/>
                </w:pPr>
              </w:pPrChange>
            </w:pPr>
          </w:p>
        </w:tc>
      </w:tr>
    </w:tbl>
    <w:p w14:paraId="06BCB89B" w14:textId="7C975302" w:rsidR="0009027F" w:rsidRDefault="0009027F" w:rsidP="00440C09"/>
    <w:p w14:paraId="5FB7CAF7" w14:textId="10EAD421" w:rsidR="005F7B83" w:rsidRDefault="005F7B83">
      <w:pPr>
        <w:pPrChange w:id="1452" w:author="Chenyu(Cherie) Li" w:date="2021-07-19T17:06:00Z">
          <w:pPr>
            <w:pStyle w:val="Caption"/>
          </w:pPr>
        </w:pPrChange>
      </w:pPr>
      <w:r>
        <w:t>Appendix</w:t>
      </w:r>
      <w:r w:rsidR="00864CD9">
        <w:t xml:space="preserve"> 1</w:t>
      </w:r>
      <w:r>
        <w:t>.2</w:t>
      </w:r>
      <w:r w:rsidRPr="00675A5D">
        <w:t xml:space="preserve"> Search Strategy Details</w:t>
      </w:r>
      <w:r>
        <w:t xml:space="preserve"> Cohort2</w:t>
      </w:r>
      <w:r w:rsidRPr="00675A5D">
        <w:t xml:space="preserve"> </w:t>
      </w:r>
      <w:proofErr w:type="gramStart"/>
      <w:r w:rsidRPr="00675A5D">
        <w:t>( on</w:t>
      </w:r>
      <w:proofErr w:type="gramEnd"/>
      <w:r w:rsidRPr="00675A5D">
        <w:t xml:space="preserve"> </w:t>
      </w:r>
      <w:r>
        <w:t>November 9th</w:t>
      </w:r>
      <w:r w:rsidRPr="00675A5D">
        <w:t>, 2020)</w:t>
      </w:r>
    </w:p>
    <w:tbl>
      <w:tblPr>
        <w:tblStyle w:val="TableGrid"/>
        <w:tblpPr w:leftFromText="180" w:rightFromText="180" w:vertAnchor="page" w:horzAnchor="margin" w:tblpX="-100" w:tblpY="7325"/>
        <w:tblW w:w="9350" w:type="dxa"/>
        <w:tblLayout w:type="fixed"/>
        <w:tblLook w:val="04A0" w:firstRow="1" w:lastRow="0" w:firstColumn="1" w:lastColumn="0" w:noHBand="0" w:noVBand="1"/>
      </w:tblPr>
      <w:tblGrid>
        <w:gridCol w:w="1345"/>
        <w:gridCol w:w="5310"/>
        <w:gridCol w:w="2695"/>
      </w:tblGrid>
      <w:tr w:rsidR="005F7B83" w:rsidRPr="00B73AE2" w14:paraId="076362E0" w14:textId="77777777" w:rsidTr="003634EC">
        <w:tc>
          <w:tcPr>
            <w:tcW w:w="1345" w:type="dxa"/>
          </w:tcPr>
          <w:p w14:paraId="50961AE6" w14:textId="77777777" w:rsidR="005F7B83" w:rsidRPr="00B82F94" w:rsidRDefault="005F7B83">
            <w:pPr>
              <w:pPrChange w:id="1453" w:author="Chenyu(Cherie) Li" w:date="2021-07-19T17:06:00Z">
                <w:pPr>
                  <w:pStyle w:val="tables"/>
                  <w:framePr w:wrap="around"/>
                </w:pPr>
              </w:pPrChange>
            </w:pPr>
            <w:r w:rsidRPr="00B82F94">
              <w:lastRenderedPageBreak/>
              <w:t>Keyworks</w:t>
            </w:r>
          </w:p>
        </w:tc>
        <w:tc>
          <w:tcPr>
            <w:tcW w:w="5310" w:type="dxa"/>
          </w:tcPr>
          <w:p w14:paraId="2992D77A" w14:textId="77777777" w:rsidR="005F7B83" w:rsidRPr="00B82F94" w:rsidRDefault="005F7B83">
            <w:pPr>
              <w:pPrChange w:id="1454" w:author="Chenyu(Cherie) Li" w:date="2021-07-19T17:06:00Z">
                <w:pPr>
                  <w:pStyle w:val="tables"/>
                  <w:framePr w:wrap="around"/>
                </w:pPr>
              </w:pPrChange>
            </w:pPr>
            <w:r w:rsidRPr="00B82F94">
              <w:t>Details</w:t>
            </w:r>
          </w:p>
        </w:tc>
        <w:tc>
          <w:tcPr>
            <w:tcW w:w="2695" w:type="dxa"/>
          </w:tcPr>
          <w:p w14:paraId="016128B5" w14:textId="77777777" w:rsidR="005F7B83" w:rsidRPr="00B82F94" w:rsidRDefault="005F7B83">
            <w:pPr>
              <w:pPrChange w:id="1455" w:author="Chenyu(Cherie) Li" w:date="2021-07-19T17:06:00Z">
                <w:pPr>
                  <w:pStyle w:val="tables"/>
                  <w:framePr w:wrap="around"/>
                </w:pPr>
              </w:pPrChange>
            </w:pPr>
            <w:r w:rsidRPr="00B82F94">
              <w:t>Reference</w:t>
            </w:r>
          </w:p>
        </w:tc>
      </w:tr>
      <w:tr w:rsidR="005F7B83" w:rsidRPr="00B73AE2" w14:paraId="2342B6C3" w14:textId="77777777" w:rsidTr="003634EC">
        <w:tc>
          <w:tcPr>
            <w:tcW w:w="1345" w:type="dxa"/>
          </w:tcPr>
          <w:p w14:paraId="0AD4EAEB" w14:textId="77777777" w:rsidR="005F7B83" w:rsidRPr="00B82F94" w:rsidRDefault="005F7B83">
            <w:pPr>
              <w:pPrChange w:id="1456" w:author="Chenyu(Cherie) Li" w:date="2021-07-19T17:06:00Z">
                <w:pPr>
                  <w:pStyle w:val="tables"/>
                  <w:framePr w:wrap="around"/>
                </w:pPr>
              </w:pPrChange>
            </w:pPr>
            <w:r w:rsidRPr="00B82F94">
              <w:t>Electronic Health Record</w:t>
            </w:r>
          </w:p>
          <w:p w14:paraId="2544F98D" w14:textId="77777777" w:rsidR="005F7B83" w:rsidRPr="00B73AE2" w:rsidRDefault="005F7B83">
            <w:pPr>
              <w:pPrChange w:id="1457" w:author="Chenyu(Cherie) Li" w:date="2021-07-19T17:06:00Z">
                <w:pPr>
                  <w:pStyle w:val="tables"/>
                  <w:framePr w:wrap="around"/>
                </w:pPr>
              </w:pPrChange>
            </w:pPr>
            <w:r w:rsidRPr="00B82F94">
              <w:t>(#1)</w:t>
            </w:r>
          </w:p>
        </w:tc>
        <w:tc>
          <w:tcPr>
            <w:tcW w:w="5310" w:type="dxa"/>
          </w:tcPr>
          <w:p w14:paraId="62264C95" w14:textId="77777777" w:rsidR="005F7B83" w:rsidRPr="00F370FC" w:rsidRDefault="005F7B83">
            <w:pPr>
              <w:pPrChange w:id="1458" w:author="Chenyu(Cherie) Li" w:date="2021-07-19T17:06:00Z">
                <w:pPr>
                  <w:pStyle w:val="tableNormal0"/>
                  <w:framePr w:wrap="around" w:x="-100" w:y="7325"/>
                </w:pPr>
              </w:pPrChange>
            </w:pPr>
            <w:r w:rsidRPr="00F370FC">
              <w:t>((health information exchange [</w:t>
            </w:r>
            <w:proofErr w:type="spellStart"/>
            <w:r w:rsidRPr="00F370FC">
              <w:t>tw</w:t>
            </w:r>
            <w:proofErr w:type="spellEnd"/>
            <w:r w:rsidRPr="00F370FC">
              <w:t xml:space="preserve">] </w:t>
            </w:r>
            <w:proofErr w:type="gramStart"/>
            <w:r w:rsidRPr="00F370FC">
              <w:t>OR</w:t>
            </w:r>
            <w:r>
              <w:t xml:space="preserve">  </w:t>
            </w:r>
            <w:r w:rsidRPr="00F370FC">
              <w:t>hie</w:t>
            </w:r>
            <w:proofErr w:type="gramEnd"/>
            <w:r w:rsidRPr="00F370FC">
              <w:t xml:space="preserve"> [</w:t>
            </w:r>
            <w:proofErr w:type="spellStart"/>
            <w:r w:rsidRPr="00F370FC">
              <w:t>tw</w:t>
            </w:r>
            <w:proofErr w:type="spellEnd"/>
            <w:r w:rsidRPr="00F370FC">
              <w:t>] OR</w:t>
            </w:r>
            <w:r>
              <w:t xml:space="preserve"> </w:t>
            </w:r>
            <w:proofErr w:type="spellStart"/>
            <w:r w:rsidRPr="00F370FC">
              <w:t>rhio</w:t>
            </w:r>
            <w:proofErr w:type="spellEnd"/>
            <w:r w:rsidRPr="00F370FC">
              <w:t xml:space="preserve"> [</w:t>
            </w:r>
            <w:proofErr w:type="spellStart"/>
            <w:r w:rsidRPr="00F370FC">
              <w:t>tw</w:t>
            </w:r>
            <w:proofErr w:type="spellEnd"/>
            <w:r w:rsidRPr="00F370FC">
              <w:t>] OR</w:t>
            </w:r>
            <w:r>
              <w:t xml:space="preserve"> </w:t>
            </w:r>
            <w:r w:rsidRPr="00F370FC">
              <w:t>regional health information organization [</w:t>
            </w:r>
            <w:proofErr w:type="spellStart"/>
            <w:r w:rsidRPr="00F370FC">
              <w:t>tw</w:t>
            </w:r>
            <w:proofErr w:type="spellEnd"/>
            <w:r w:rsidRPr="00F370FC">
              <w:t>] OR</w:t>
            </w:r>
            <w:r>
              <w:t xml:space="preserve"> </w:t>
            </w:r>
            <w:r w:rsidRPr="00F370FC">
              <w:t>hl7 [</w:t>
            </w:r>
            <w:proofErr w:type="spellStart"/>
            <w:r w:rsidRPr="00F370FC">
              <w:t>tw</w:t>
            </w:r>
            <w:proofErr w:type="spellEnd"/>
            <w:r w:rsidRPr="00F370FC">
              <w:t xml:space="preserve">] </w:t>
            </w:r>
            <w:proofErr w:type="spellStart"/>
            <w:r w:rsidRPr="00F370FC">
              <w:t>ORhealth</w:t>
            </w:r>
            <w:proofErr w:type="spellEnd"/>
            <w:r w:rsidRPr="00F370FC">
              <w:t xml:space="preserve"> level seven [</w:t>
            </w:r>
            <w:proofErr w:type="spellStart"/>
            <w:r w:rsidRPr="00F370FC">
              <w:t>tw</w:t>
            </w:r>
            <w:proofErr w:type="spellEnd"/>
            <w:r w:rsidRPr="00F370FC">
              <w:t>] OR</w:t>
            </w:r>
            <w:r>
              <w:t xml:space="preserve"> </w:t>
            </w:r>
            <w:r w:rsidRPr="00F370FC">
              <w:t>unified medical language system [</w:t>
            </w:r>
            <w:proofErr w:type="spellStart"/>
            <w:r w:rsidRPr="00F370FC">
              <w:t>majr</w:t>
            </w:r>
            <w:proofErr w:type="spellEnd"/>
            <w:r w:rsidRPr="00F370FC">
              <w:t>] OR</w:t>
            </w:r>
            <w:r>
              <w:t xml:space="preserve"> </w:t>
            </w:r>
            <w:proofErr w:type="spellStart"/>
            <w:r w:rsidRPr="00F370FC">
              <w:t>umls</w:t>
            </w:r>
            <w:proofErr w:type="spellEnd"/>
            <w:r w:rsidRPr="00F370FC">
              <w:t xml:space="preserve"> [</w:t>
            </w:r>
            <w:proofErr w:type="spellStart"/>
            <w:r w:rsidRPr="00F370FC">
              <w:t>tw</w:t>
            </w:r>
            <w:proofErr w:type="spellEnd"/>
            <w:r w:rsidRPr="00F370FC">
              <w:t>] OR</w:t>
            </w:r>
            <w:r>
              <w:t xml:space="preserve"> </w:t>
            </w:r>
            <w:proofErr w:type="spellStart"/>
            <w:r>
              <w:t>l</w:t>
            </w:r>
            <w:r w:rsidRPr="00F370FC">
              <w:t>oinc</w:t>
            </w:r>
            <w:proofErr w:type="spellEnd"/>
            <w:r w:rsidRPr="00F370FC">
              <w:t xml:space="preserve"> [</w:t>
            </w:r>
            <w:proofErr w:type="spellStart"/>
            <w:r w:rsidRPr="00F370FC">
              <w:t>tw</w:t>
            </w:r>
            <w:proofErr w:type="spellEnd"/>
            <w:r w:rsidRPr="00F370FC">
              <w:t>] OR</w:t>
            </w:r>
            <w:r>
              <w:t xml:space="preserve"> </w:t>
            </w:r>
            <w:proofErr w:type="spellStart"/>
            <w:r w:rsidRPr="00F370FC">
              <w:t>rxnorm</w:t>
            </w:r>
            <w:proofErr w:type="spellEnd"/>
            <w:r w:rsidRPr="00F370FC">
              <w:t xml:space="preserve"> [</w:t>
            </w:r>
            <w:proofErr w:type="spellStart"/>
            <w:r w:rsidRPr="00F370FC">
              <w:t>tw</w:t>
            </w:r>
            <w:proofErr w:type="spellEnd"/>
            <w:r w:rsidRPr="00F370FC">
              <w:t>] OR</w:t>
            </w:r>
            <w:r>
              <w:t xml:space="preserve"> </w:t>
            </w:r>
            <w:proofErr w:type="spellStart"/>
            <w:r w:rsidRPr="00F370FC">
              <w:t>snomed</w:t>
            </w:r>
            <w:proofErr w:type="spellEnd"/>
            <w:r w:rsidRPr="00F370FC">
              <w:t xml:space="preserve"> [</w:t>
            </w:r>
            <w:proofErr w:type="spellStart"/>
            <w:r w:rsidRPr="00F370FC">
              <w:t>tw</w:t>
            </w:r>
            <w:proofErr w:type="spellEnd"/>
            <w:r w:rsidRPr="00F370FC">
              <w:t>] OR</w:t>
            </w:r>
            <w:r>
              <w:t xml:space="preserve"> </w:t>
            </w:r>
            <w:r w:rsidRPr="00F370FC">
              <w:t>icd9 cm [</w:t>
            </w:r>
            <w:proofErr w:type="spellStart"/>
            <w:r w:rsidRPr="00F370FC">
              <w:t>ti</w:t>
            </w:r>
            <w:proofErr w:type="spellEnd"/>
            <w:r w:rsidRPr="00F370FC">
              <w:t>] OR</w:t>
            </w:r>
            <w:r>
              <w:t xml:space="preserve"> </w:t>
            </w:r>
            <w:proofErr w:type="spellStart"/>
            <w:r>
              <w:t>i</w:t>
            </w:r>
            <w:r w:rsidRPr="00F370FC">
              <w:t>cd</w:t>
            </w:r>
            <w:proofErr w:type="spellEnd"/>
            <w:r w:rsidRPr="00F370FC">
              <w:t xml:space="preserve"> 9 cm [</w:t>
            </w:r>
            <w:proofErr w:type="spellStart"/>
            <w:r w:rsidRPr="00F370FC">
              <w:t>ti</w:t>
            </w:r>
            <w:proofErr w:type="spellEnd"/>
            <w:r w:rsidRPr="00F370FC">
              <w:t>] OR</w:t>
            </w:r>
          </w:p>
          <w:p w14:paraId="7254D4B8" w14:textId="77777777" w:rsidR="005F7B83" w:rsidRPr="00F370FC" w:rsidRDefault="005F7B83">
            <w:pPr>
              <w:pPrChange w:id="1459" w:author="Chenyu(Cherie) Li" w:date="2021-07-19T17:06:00Z">
                <w:pPr>
                  <w:pStyle w:val="tableNormal0"/>
                  <w:framePr w:wrap="around" w:x="-100" w:y="7325"/>
                </w:pPr>
              </w:pPrChange>
            </w:pPr>
            <w:r w:rsidRPr="00F370FC">
              <w:t>icd10 [</w:t>
            </w:r>
            <w:proofErr w:type="spellStart"/>
            <w:r w:rsidRPr="00F370FC">
              <w:t>ti</w:t>
            </w:r>
            <w:proofErr w:type="spellEnd"/>
            <w:r w:rsidRPr="00F370FC">
              <w:t>] OR</w:t>
            </w:r>
          </w:p>
          <w:p w14:paraId="3B717E3F" w14:textId="77777777" w:rsidR="005F7B83" w:rsidRPr="00F370FC" w:rsidRDefault="005F7B83">
            <w:pPr>
              <w:pPrChange w:id="1460" w:author="Chenyu(Cherie) Li" w:date="2021-07-19T17:06:00Z">
                <w:pPr>
                  <w:pStyle w:val="tableNormal0"/>
                  <w:framePr w:wrap="around" w:x="-100" w:y="7325"/>
                </w:pPr>
              </w:pPrChange>
            </w:pPr>
            <w:proofErr w:type="spellStart"/>
            <w:r w:rsidRPr="00F370FC">
              <w:t>icd</w:t>
            </w:r>
            <w:proofErr w:type="spellEnd"/>
            <w:r w:rsidRPr="00F370FC">
              <w:t xml:space="preserve"> 10 [</w:t>
            </w:r>
            <w:proofErr w:type="spellStart"/>
            <w:r w:rsidRPr="00F370FC">
              <w:t>ti</w:t>
            </w:r>
            <w:proofErr w:type="spellEnd"/>
            <w:r w:rsidRPr="00F370FC">
              <w:t>] OR</w:t>
            </w:r>
          </w:p>
          <w:p w14:paraId="0C0503D7" w14:textId="77777777" w:rsidR="005F7B83" w:rsidRPr="00F370FC" w:rsidRDefault="005F7B83">
            <w:pPr>
              <w:pPrChange w:id="1461" w:author="Chenyu(Cherie) Li" w:date="2021-07-19T17:06:00Z">
                <w:pPr>
                  <w:pStyle w:val="tableNormal0"/>
                  <w:framePr w:wrap="around" w:x="-100" w:y="7325"/>
                </w:pPr>
              </w:pPrChange>
            </w:pPr>
            <w:proofErr w:type="spellStart"/>
            <w:r w:rsidRPr="00F370FC">
              <w:t>metathesaurus</w:t>
            </w:r>
            <w:proofErr w:type="spellEnd"/>
            <w:r w:rsidRPr="00F370FC">
              <w:t xml:space="preserve"> [</w:t>
            </w:r>
            <w:proofErr w:type="spellStart"/>
            <w:r w:rsidRPr="00F370FC">
              <w:t>tw</w:t>
            </w:r>
            <w:proofErr w:type="spellEnd"/>
            <w:r w:rsidRPr="00F370FC">
              <w:t>] OR</w:t>
            </w:r>
          </w:p>
          <w:p w14:paraId="3771177D" w14:textId="77777777" w:rsidR="005F7B83" w:rsidRPr="00F370FC" w:rsidRDefault="005F7B83">
            <w:pPr>
              <w:pPrChange w:id="1462" w:author="Chenyu(Cherie) Li" w:date="2021-07-19T17:06:00Z">
                <w:pPr>
                  <w:pStyle w:val="tableNormal0"/>
                  <w:framePr w:wrap="around" w:x="-100" w:y="7325"/>
                </w:pPr>
              </w:pPrChange>
            </w:pPr>
            <w:r w:rsidRPr="00F370FC">
              <w:t>patient card [</w:t>
            </w:r>
            <w:proofErr w:type="spellStart"/>
            <w:r w:rsidRPr="00F370FC">
              <w:t>tw</w:t>
            </w:r>
            <w:proofErr w:type="spellEnd"/>
            <w:r w:rsidRPr="00F370FC">
              <w:t>] OR</w:t>
            </w:r>
          </w:p>
          <w:p w14:paraId="089EDBB9" w14:textId="77777777" w:rsidR="005F7B83" w:rsidRPr="00F370FC" w:rsidRDefault="005F7B83">
            <w:pPr>
              <w:pPrChange w:id="1463" w:author="Chenyu(Cherie) Li" w:date="2021-07-19T17:06:00Z">
                <w:pPr>
                  <w:pStyle w:val="tableNormal0"/>
                  <w:framePr w:wrap="around" w:x="-100" w:y="7325"/>
                </w:pPr>
              </w:pPrChange>
            </w:pPr>
            <w:r w:rsidRPr="00F370FC">
              <w:t>patient cards [</w:t>
            </w:r>
            <w:proofErr w:type="spellStart"/>
            <w:r w:rsidRPr="00F370FC">
              <w:t>tw</w:t>
            </w:r>
            <w:proofErr w:type="spellEnd"/>
            <w:r w:rsidRPr="00F370FC">
              <w:t>] OR</w:t>
            </w:r>
          </w:p>
          <w:p w14:paraId="515FFC5B" w14:textId="77777777" w:rsidR="005F7B83" w:rsidRPr="00F370FC" w:rsidRDefault="005F7B83">
            <w:pPr>
              <w:pPrChange w:id="1464" w:author="Chenyu(Cherie) Li" w:date="2021-07-19T17:06:00Z">
                <w:pPr>
                  <w:pStyle w:val="tableNormal0"/>
                  <w:framePr w:wrap="around" w:x="-100" w:y="7325"/>
                </w:pPr>
              </w:pPrChange>
            </w:pPr>
            <w:r w:rsidRPr="00F370FC">
              <w:t>health card [</w:t>
            </w:r>
            <w:proofErr w:type="spellStart"/>
            <w:r w:rsidRPr="00F370FC">
              <w:t>tw</w:t>
            </w:r>
            <w:proofErr w:type="spellEnd"/>
            <w:r w:rsidRPr="00F370FC">
              <w:t>] OR</w:t>
            </w:r>
          </w:p>
          <w:p w14:paraId="6A611914" w14:textId="77777777" w:rsidR="005F7B83" w:rsidRPr="00F370FC" w:rsidRDefault="005F7B83">
            <w:pPr>
              <w:pPrChange w:id="1465" w:author="Chenyu(Cherie) Li" w:date="2021-07-19T17:06:00Z">
                <w:pPr>
                  <w:pStyle w:val="tableNormal0"/>
                  <w:framePr w:wrap="around" w:x="-100" w:y="7325"/>
                </w:pPr>
              </w:pPrChange>
            </w:pPr>
            <w:r w:rsidRPr="00F370FC">
              <w:t>health cards [</w:t>
            </w:r>
            <w:proofErr w:type="spellStart"/>
            <w:r w:rsidRPr="00F370FC">
              <w:t>tw</w:t>
            </w:r>
            <w:proofErr w:type="spellEnd"/>
            <w:r w:rsidRPr="00F370FC">
              <w:t>] OR</w:t>
            </w:r>
          </w:p>
          <w:p w14:paraId="2A0C154B" w14:textId="77777777" w:rsidR="005F7B83" w:rsidRPr="00F370FC" w:rsidRDefault="005F7B83">
            <w:pPr>
              <w:pPrChange w:id="1466" w:author="Chenyu(Cherie) Li" w:date="2021-07-19T17:06:00Z">
                <w:pPr>
                  <w:pStyle w:val="tableNormal0"/>
                  <w:framePr w:wrap="around" w:x="-100" w:y="7325"/>
                </w:pPr>
              </w:pPrChange>
            </w:pPr>
            <w:r w:rsidRPr="00F370FC">
              <w:t>electronic health data [</w:t>
            </w:r>
            <w:proofErr w:type="spellStart"/>
            <w:r w:rsidRPr="00F370FC">
              <w:t>tw</w:t>
            </w:r>
            <w:proofErr w:type="spellEnd"/>
            <w:r w:rsidRPr="00F370FC">
              <w:t>] OR</w:t>
            </w:r>
          </w:p>
          <w:p w14:paraId="2C99AFD8" w14:textId="77777777" w:rsidR="005F7B83" w:rsidRPr="00F370FC" w:rsidRDefault="005F7B83">
            <w:pPr>
              <w:pPrChange w:id="1467" w:author="Chenyu(Cherie) Li" w:date="2021-07-19T17:06:00Z">
                <w:pPr>
                  <w:pStyle w:val="tableNormal0"/>
                  <w:framePr w:wrap="around" w:x="-100" w:y="7325"/>
                </w:pPr>
              </w:pPrChange>
            </w:pPr>
            <w:r w:rsidRPr="00F370FC">
              <w:t>personal health data [</w:t>
            </w:r>
            <w:proofErr w:type="spellStart"/>
            <w:r w:rsidRPr="00F370FC">
              <w:t>tw</w:t>
            </w:r>
            <w:proofErr w:type="spellEnd"/>
            <w:r w:rsidRPr="00F370FC">
              <w:t>] OR</w:t>
            </w:r>
          </w:p>
          <w:p w14:paraId="1EFBC3E4" w14:textId="77777777" w:rsidR="005F7B83" w:rsidRPr="00F370FC" w:rsidRDefault="005F7B83">
            <w:pPr>
              <w:pPrChange w:id="1468" w:author="Chenyu(Cherie) Li" w:date="2021-07-19T17:06:00Z">
                <w:pPr>
                  <w:pStyle w:val="tableNormal0"/>
                  <w:framePr w:wrap="around" w:x="-100" w:y="7325"/>
                </w:pPr>
              </w:pPrChange>
            </w:pPr>
            <w:r w:rsidRPr="00F370FC">
              <w:t>personal health record [</w:t>
            </w:r>
            <w:proofErr w:type="spellStart"/>
            <w:r w:rsidRPr="00F370FC">
              <w:t>tw</w:t>
            </w:r>
            <w:proofErr w:type="spellEnd"/>
            <w:r w:rsidRPr="00F370FC">
              <w:t>] OR</w:t>
            </w:r>
          </w:p>
          <w:p w14:paraId="3B96D42D" w14:textId="77777777" w:rsidR="005F7B83" w:rsidRPr="00F370FC" w:rsidRDefault="005F7B83">
            <w:pPr>
              <w:pPrChange w:id="1469" w:author="Chenyu(Cherie) Li" w:date="2021-07-19T17:06:00Z">
                <w:pPr>
                  <w:pStyle w:val="tableNormal0"/>
                  <w:framePr w:wrap="around" w:x="-100" w:y="7325"/>
                </w:pPr>
              </w:pPrChange>
            </w:pPr>
            <w:r w:rsidRPr="00F370FC">
              <w:t>personal health records [</w:t>
            </w:r>
            <w:proofErr w:type="spellStart"/>
            <w:r w:rsidRPr="00F370FC">
              <w:t>tw</w:t>
            </w:r>
            <w:proofErr w:type="spellEnd"/>
            <w:r w:rsidRPr="00F370FC">
              <w:t>] OR</w:t>
            </w:r>
          </w:p>
          <w:p w14:paraId="24568DBA" w14:textId="77777777" w:rsidR="005F7B83" w:rsidRPr="00F370FC" w:rsidRDefault="005F7B83">
            <w:pPr>
              <w:pPrChange w:id="1470" w:author="Chenyu(Cherie) Li" w:date="2021-07-19T17:06:00Z">
                <w:pPr>
                  <w:pStyle w:val="tableNormal0"/>
                  <w:framePr w:wrap="around" w:x="-100" w:y="7325"/>
                </w:pPr>
              </w:pPrChange>
            </w:pPr>
            <w:r w:rsidRPr="00F370FC">
              <w:t>Health Records, Personal [</w:t>
            </w:r>
            <w:proofErr w:type="spellStart"/>
            <w:r w:rsidRPr="00F370FC">
              <w:t>Majr</w:t>
            </w:r>
            <w:proofErr w:type="spellEnd"/>
            <w:r w:rsidRPr="00F370FC">
              <w:t>] OR</w:t>
            </w:r>
          </w:p>
          <w:p w14:paraId="2787E812" w14:textId="77777777" w:rsidR="005F7B83" w:rsidRPr="00F370FC" w:rsidRDefault="005F7B83">
            <w:pPr>
              <w:pPrChange w:id="1471" w:author="Chenyu(Cherie) Li" w:date="2021-07-19T17:06:00Z">
                <w:pPr>
                  <w:pStyle w:val="tableNormal0"/>
                  <w:framePr w:wrap="around" w:x="-100" w:y="7325"/>
                </w:pPr>
              </w:pPrChange>
            </w:pPr>
            <w:r w:rsidRPr="00F370FC">
              <w:t>Health Record, Personal [</w:t>
            </w:r>
            <w:proofErr w:type="spellStart"/>
            <w:r w:rsidRPr="00F370FC">
              <w:t>Majr</w:t>
            </w:r>
            <w:proofErr w:type="spellEnd"/>
            <w:r w:rsidRPr="00F370FC">
              <w:t>] OR</w:t>
            </w:r>
          </w:p>
          <w:p w14:paraId="23DEC9AA" w14:textId="77777777" w:rsidR="005F7B83" w:rsidRPr="00F370FC" w:rsidRDefault="005F7B83">
            <w:pPr>
              <w:pPrChange w:id="1472" w:author="Chenyu(Cherie) Li" w:date="2021-07-19T17:06:00Z">
                <w:pPr>
                  <w:pStyle w:val="tableNormal0"/>
                  <w:framePr w:wrap="around" w:x="-100" w:y="7325"/>
                </w:pPr>
              </w:pPrChange>
            </w:pPr>
            <w:proofErr w:type="spellStart"/>
            <w:r w:rsidRPr="00F370FC">
              <w:lastRenderedPageBreak/>
              <w:t>ehealth</w:t>
            </w:r>
            <w:proofErr w:type="spellEnd"/>
            <w:r w:rsidRPr="00F370FC">
              <w:t xml:space="preserve"> [</w:t>
            </w:r>
            <w:proofErr w:type="spellStart"/>
            <w:r w:rsidRPr="00F370FC">
              <w:t>tw</w:t>
            </w:r>
            <w:proofErr w:type="spellEnd"/>
            <w:r w:rsidRPr="00F370FC">
              <w:t>] OR</w:t>
            </w:r>
          </w:p>
          <w:p w14:paraId="34EB5168" w14:textId="77777777" w:rsidR="005F7B83" w:rsidRPr="00F370FC" w:rsidRDefault="005F7B83">
            <w:pPr>
              <w:pPrChange w:id="1473" w:author="Chenyu(Cherie) Li" w:date="2021-07-19T17:06:00Z">
                <w:pPr>
                  <w:pStyle w:val="tableNormal0"/>
                  <w:framePr w:wrap="around" w:x="-100" w:y="7325"/>
                </w:pPr>
              </w:pPrChange>
            </w:pPr>
            <w:r w:rsidRPr="00F370FC">
              <w:t>e-health [</w:t>
            </w:r>
            <w:proofErr w:type="spellStart"/>
            <w:r w:rsidRPr="00F370FC">
              <w:t>tw</w:t>
            </w:r>
            <w:proofErr w:type="spellEnd"/>
            <w:r w:rsidRPr="00F370FC">
              <w:t>] OR</w:t>
            </w:r>
          </w:p>
          <w:p w14:paraId="429EC3AB" w14:textId="77777777" w:rsidR="005F7B83" w:rsidRPr="00F370FC" w:rsidRDefault="005F7B83">
            <w:pPr>
              <w:pPrChange w:id="1474" w:author="Chenyu(Cherie) Li" w:date="2021-07-19T17:06:00Z">
                <w:pPr>
                  <w:pStyle w:val="tableNormal0"/>
                  <w:framePr w:wrap="around" w:x="-100" w:y="7325"/>
                </w:pPr>
              </w:pPrChange>
            </w:pPr>
            <w:r w:rsidRPr="00F370FC">
              <w:t>medical informatics application [</w:t>
            </w:r>
            <w:proofErr w:type="spellStart"/>
            <w:r w:rsidRPr="00F370FC">
              <w:t>mh</w:t>
            </w:r>
            <w:proofErr w:type="spellEnd"/>
            <w:r w:rsidRPr="00F370FC">
              <w:t>] OR</w:t>
            </w:r>
          </w:p>
          <w:p w14:paraId="5FC55C7F" w14:textId="77777777" w:rsidR="005F7B83" w:rsidRPr="00F370FC" w:rsidRDefault="005F7B83">
            <w:pPr>
              <w:pPrChange w:id="1475" w:author="Chenyu(Cherie) Li" w:date="2021-07-19T17:06:00Z">
                <w:pPr>
                  <w:pStyle w:val="tableNormal0"/>
                  <w:framePr w:wrap="around" w:x="-100" w:y="7325"/>
                </w:pPr>
              </w:pPrChange>
            </w:pPr>
            <w:r w:rsidRPr="00F370FC">
              <w:t>medical informatics applications [</w:t>
            </w:r>
            <w:proofErr w:type="spellStart"/>
            <w:r w:rsidRPr="00F370FC">
              <w:t>mh</w:t>
            </w:r>
            <w:proofErr w:type="spellEnd"/>
            <w:r w:rsidRPr="00F370FC">
              <w:t>] OR</w:t>
            </w:r>
          </w:p>
          <w:p w14:paraId="317A6B20" w14:textId="77777777" w:rsidR="005F7B83" w:rsidRPr="00F370FC" w:rsidRDefault="005F7B83">
            <w:pPr>
              <w:pPrChange w:id="1476" w:author="Chenyu(Cherie) Li" w:date="2021-07-19T17:06:00Z">
                <w:pPr>
                  <w:pStyle w:val="tableNormal0"/>
                  <w:framePr w:wrap="around" w:x="-100" w:y="7325"/>
                </w:pPr>
              </w:pPrChange>
            </w:pPr>
            <w:r w:rsidRPr="00F370FC">
              <w:t>medical records system, computerized [</w:t>
            </w:r>
            <w:proofErr w:type="spellStart"/>
            <w:r w:rsidRPr="00F370FC">
              <w:t>mh</w:t>
            </w:r>
            <w:proofErr w:type="spellEnd"/>
            <w:r w:rsidRPr="00F370FC">
              <w:t>] OR</w:t>
            </w:r>
          </w:p>
          <w:p w14:paraId="406C6F2F" w14:textId="77777777" w:rsidR="005F7B83" w:rsidRPr="00F370FC" w:rsidRDefault="005F7B83">
            <w:pPr>
              <w:pPrChange w:id="1477" w:author="Chenyu(Cherie) Li" w:date="2021-07-19T17:06:00Z">
                <w:pPr>
                  <w:pStyle w:val="tableNormal0"/>
                  <w:framePr w:wrap="around" w:x="-100" w:y="7325"/>
                </w:pPr>
              </w:pPrChange>
            </w:pPr>
            <w:r w:rsidRPr="00F370FC">
              <w:t>medical records systems, computerized [</w:t>
            </w:r>
            <w:proofErr w:type="spellStart"/>
            <w:r w:rsidRPr="00F370FC">
              <w:t>mh</w:t>
            </w:r>
            <w:proofErr w:type="spellEnd"/>
            <w:r w:rsidRPr="00F370FC">
              <w:t>] OR</w:t>
            </w:r>
          </w:p>
          <w:p w14:paraId="1AF23FA2" w14:textId="77777777" w:rsidR="005F7B83" w:rsidRPr="00F370FC" w:rsidRDefault="005F7B83">
            <w:pPr>
              <w:pPrChange w:id="1478" w:author="Chenyu(Cherie) Li" w:date="2021-07-19T17:06:00Z">
                <w:pPr>
                  <w:pStyle w:val="tableNormal0"/>
                  <w:framePr w:wrap="around" w:x="-100" w:y="7325"/>
                </w:pPr>
              </w:pPrChange>
            </w:pPr>
            <w:r w:rsidRPr="00F370FC">
              <w:t>computerized patient medical records [</w:t>
            </w:r>
            <w:proofErr w:type="spellStart"/>
            <w:r w:rsidRPr="00F370FC">
              <w:t>tw</w:t>
            </w:r>
            <w:proofErr w:type="spellEnd"/>
            <w:r w:rsidRPr="00F370FC">
              <w:t>] OR</w:t>
            </w:r>
          </w:p>
          <w:p w14:paraId="5A7FF05C" w14:textId="77777777" w:rsidR="005F7B83" w:rsidRPr="00F370FC" w:rsidRDefault="005F7B83">
            <w:pPr>
              <w:pPrChange w:id="1479" w:author="Chenyu(Cherie) Li" w:date="2021-07-19T17:06:00Z">
                <w:pPr>
                  <w:pStyle w:val="tableNormal0"/>
                  <w:framePr w:wrap="around" w:x="-100" w:y="7325"/>
                </w:pPr>
              </w:pPrChange>
            </w:pPr>
            <w:r w:rsidRPr="00F370FC">
              <w:t>automated medical record system [</w:t>
            </w:r>
            <w:proofErr w:type="spellStart"/>
            <w:r w:rsidRPr="00F370FC">
              <w:t>tw</w:t>
            </w:r>
            <w:proofErr w:type="spellEnd"/>
            <w:r w:rsidRPr="00F370FC">
              <w:t>] OR</w:t>
            </w:r>
          </w:p>
          <w:p w14:paraId="7934D056" w14:textId="77777777" w:rsidR="005F7B83" w:rsidRPr="00F370FC" w:rsidRDefault="005F7B83">
            <w:pPr>
              <w:pPrChange w:id="1480" w:author="Chenyu(Cherie) Li" w:date="2021-07-19T17:06:00Z">
                <w:pPr>
                  <w:pStyle w:val="tableNormal0"/>
                  <w:framePr w:wrap="around" w:x="-100" w:y="7325"/>
                </w:pPr>
              </w:pPrChange>
            </w:pPr>
            <w:r w:rsidRPr="00F370FC">
              <w:t>automated medical record systems [</w:t>
            </w:r>
            <w:proofErr w:type="spellStart"/>
            <w:r w:rsidRPr="00F370FC">
              <w:t>tw</w:t>
            </w:r>
            <w:proofErr w:type="spellEnd"/>
            <w:r w:rsidRPr="00F370FC">
              <w:t>] OR</w:t>
            </w:r>
          </w:p>
          <w:p w14:paraId="7A29680D" w14:textId="77777777" w:rsidR="005F7B83" w:rsidRPr="00F370FC" w:rsidRDefault="005F7B83">
            <w:pPr>
              <w:pPrChange w:id="1481" w:author="Chenyu(Cherie) Li" w:date="2021-07-19T17:06:00Z">
                <w:pPr>
                  <w:pStyle w:val="tableNormal0"/>
                  <w:framePr w:wrap="around" w:x="-100" w:y="7325"/>
                </w:pPr>
              </w:pPrChange>
            </w:pPr>
            <w:r w:rsidRPr="00F370FC">
              <w:t>automated medical records system [</w:t>
            </w:r>
            <w:proofErr w:type="spellStart"/>
            <w:r w:rsidRPr="00F370FC">
              <w:t>tw</w:t>
            </w:r>
            <w:proofErr w:type="spellEnd"/>
            <w:r w:rsidRPr="00F370FC">
              <w:t>] OR</w:t>
            </w:r>
          </w:p>
          <w:p w14:paraId="2189C1D2" w14:textId="77777777" w:rsidR="005F7B83" w:rsidRPr="00F370FC" w:rsidRDefault="005F7B83">
            <w:pPr>
              <w:pPrChange w:id="1482" w:author="Chenyu(Cherie) Li" w:date="2021-07-19T17:06:00Z">
                <w:pPr>
                  <w:pStyle w:val="tableNormal0"/>
                  <w:framePr w:wrap="around" w:x="-100" w:y="7325"/>
                </w:pPr>
              </w:pPrChange>
            </w:pPr>
            <w:r w:rsidRPr="00F370FC">
              <w:t>automated medical records systems [</w:t>
            </w:r>
            <w:proofErr w:type="spellStart"/>
            <w:r w:rsidRPr="00F370FC">
              <w:t>tw</w:t>
            </w:r>
            <w:proofErr w:type="spellEnd"/>
            <w:r w:rsidRPr="00F370FC">
              <w:t>] OR</w:t>
            </w:r>
          </w:p>
          <w:p w14:paraId="3CDD5BF2" w14:textId="77777777" w:rsidR="005F7B83" w:rsidRPr="00F370FC" w:rsidRDefault="005F7B83">
            <w:pPr>
              <w:pPrChange w:id="1483" w:author="Chenyu(Cherie) Li" w:date="2021-07-19T17:06:00Z">
                <w:pPr>
                  <w:pStyle w:val="tableNormal0"/>
                  <w:framePr w:wrap="around" w:x="-100" w:y="7325"/>
                </w:pPr>
              </w:pPrChange>
            </w:pPr>
            <w:r w:rsidRPr="00F370FC">
              <w:t>computerized medical record [</w:t>
            </w:r>
            <w:proofErr w:type="spellStart"/>
            <w:r w:rsidRPr="00F370FC">
              <w:t>tw</w:t>
            </w:r>
            <w:proofErr w:type="spellEnd"/>
            <w:r w:rsidRPr="00F370FC">
              <w:t>] OR</w:t>
            </w:r>
          </w:p>
          <w:p w14:paraId="131D37C5" w14:textId="77777777" w:rsidR="005F7B83" w:rsidRPr="00F370FC" w:rsidRDefault="005F7B83">
            <w:pPr>
              <w:pPrChange w:id="1484" w:author="Chenyu(Cherie) Li" w:date="2021-07-19T17:06:00Z">
                <w:pPr>
                  <w:pStyle w:val="tableNormal0"/>
                  <w:framePr w:wrap="around" w:x="-100" w:y="7325"/>
                </w:pPr>
              </w:pPrChange>
            </w:pPr>
            <w:r w:rsidRPr="00F370FC">
              <w:t>computerized medical records [</w:t>
            </w:r>
            <w:proofErr w:type="spellStart"/>
            <w:r w:rsidRPr="00F370FC">
              <w:t>tw</w:t>
            </w:r>
            <w:proofErr w:type="spellEnd"/>
            <w:r w:rsidRPr="00F370FC">
              <w:t>] OR</w:t>
            </w:r>
          </w:p>
          <w:p w14:paraId="62F146C6" w14:textId="77777777" w:rsidR="005F7B83" w:rsidRPr="00F370FC" w:rsidRDefault="005F7B83">
            <w:pPr>
              <w:pPrChange w:id="1485" w:author="Chenyu(Cherie) Li" w:date="2021-07-19T17:06:00Z">
                <w:pPr>
                  <w:pStyle w:val="tableNormal0"/>
                  <w:framePr w:wrap="around" w:x="-100" w:y="7325"/>
                </w:pPr>
              </w:pPrChange>
            </w:pPr>
            <w:r w:rsidRPr="00F370FC">
              <w:t>computerized patient records [</w:t>
            </w:r>
            <w:proofErr w:type="spellStart"/>
            <w:r w:rsidRPr="00F370FC">
              <w:t>tw</w:t>
            </w:r>
            <w:proofErr w:type="spellEnd"/>
            <w:r w:rsidRPr="00F370FC">
              <w:t>] OR</w:t>
            </w:r>
          </w:p>
          <w:p w14:paraId="5D34FB56" w14:textId="77777777" w:rsidR="005F7B83" w:rsidRPr="00F370FC" w:rsidRDefault="005F7B83">
            <w:pPr>
              <w:pPrChange w:id="1486" w:author="Chenyu(Cherie) Li" w:date="2021-07-19T17:06:00Z">
                <w:pPr>
                  <w:pStyle w:val="tableNormal0"/>
                  <w:framePr w:wrap="around" w:x="-100" w:y="7325"/>
                </w:pPr>
              </w:pPrChange>
            </w:pPr>
            <w:r w:rsidRPr="00F370FC">
              <w:t>computerized patient record [</w:t>
            </w:r>
            <w:proofErr w:type="spellStart"/>
            <w:r w:rsidRPr="00F370FC">
              <w:t>tw</w:t>
            </w:r>
            <w:proofErr w:type="spellEnd"/>
            <w:r w:rsidRPr="00F370FC">
              <w:t>] OR</w:t>
            </w:r>
          </w:p>
          <w:p w14:paraId="549AF12D" w14:textId="77777777" w:rsidR="005F7B83" w:rsidRPr="00F370FC" w:rsidRDefault="005F7B83">
            <w:pPr>
              <w:pPrChange w:id="1487" w:author="Chenyu(Cherie) Li" w:date="2021-07-19T17:06:00Z">
                <w:pPr>
                  <w:pStyle w:val="tableNormal0"/>
                  <w:framePr w:wrap="around" w:x="-100" w:y="7325"/>
                </w:pPr>
              </w:pPrChange>
            </w:pPr>
            <w:r w:rsidRPr="00F370FC">
              <w:t>computerized patient medical record [</w:t>
            </w:r>
            <w:proofErr w:type="spellStart"/>
            <w:r w:rsidRPr="00F370FC">
              <w:t>tw</w:t>
            </w:r>
            <w:proofErr w:type="spellEnd"/>
            <w:r w:rsidRPr="00F370FC">
              <w:t>] OR</w:t>
            </w:r>
          </w:p>
          <w:p w14:paraId="57232A81" w14:textId="77777777" w:rsidR="005F7B83" w:rsidRPr="00F370FC" w:rsidRDefault="005F7B83">
            <w:pPr>
              <w:pPrChange w:id="1488" w:author="Chenyu(Cherie) Li" w:date="2021-07-19T17:06:00Z">
                <w:pPr>
                  <w:pStyle w:val="tableNormal0"/>
                  <w:framePr w:wrap="around" w:x="-100" w:y="7325"/>
                </w:pPr>
              </w:pPrChange>
            </w:pPr>
            <w:r w:rsidRPr="00F370FC">
              <w:t>electronic health record [</w:t>
            </w:r>
            <w:proofErr w:type="spellStart"/>
            <w:r w:rsidRPr="00F370FC">
              <w:t>tw</w:t>
            </w:r>
            <w:proofErr w:type="spellEnd"/>
            <w:r w:rsidRPr="00F370FC">
              <w:t>] OR</w:t>
            </w:r>
          </w:p>
          <w:p w14:paraId="7B228AED" w14:textId="77777777" w:rsidR="005F7B83" w:rsidRPr="00F370FC" w:rsidRDefault="005F7B83">
            <w:pPr>
              <w:pPrChange w:id="1489" w:author="Chenyu(Cherie) Li" w:date="2021-07-19T17:06:00Z">
                <w:pPr>
                  <w:pStyle w:val="tableNormal0"/>
                  <w:framePr w:wrap="around" w:x="-100" w:y="7325"/>
                </w:pPr>
              </w:pPrChange>
            </w:pPr>
            <w:r w:rsidRPr="00F370FC">
              <w:t>electronic health records [</w:t>
            </w:r>
            <w:proofErr w:type="spellStart"/>
            <w:r w:rsidRPr="00F370FC">
              <w:t>tw</w:t>
            </w:r>
            <w:proofErr w:type="spellEnd"/>
            <w:r w:rsidRPr="00F370FC">
              <w:t>] OR</w:t>
            </w:r>
          </w:p>
          <w:p w14:paraId="77388DCC" w14:textId="77777777" w:rsidR="005F7B83" w:rsidRPr="00F370FC" w:rsidRDefault="005F7B83">
            <w:pPr>
              <w:pPrChange w:id="1490" w:author="Chenyu(Cherie) Li" w:date="2021-07-19T17:06:00Z">
                <w:pPr>
                  <w:pStyle w:val="tableNormal0"/>
                  <w:framePr w:wrap="around" w:x="-100" w:y="7325"/>
                </w:pPr>
              </w:pPrChange>
            </w:pPr>
            <w:r w:rsidRPr="00F370FC">
              <w:t>Electronic Health Record [</w:t>
            </w:r>
            <w:proofErr w:type="spellStart"/>
            <w:r w:rsidRPr="00F370FC">
              <w:t>Majr</w:t>
            </w:r>
            <w:proofErr w:type="spellEnd"/>
            <w:r w:rsidRPr="00F370FC">
              <w:t>] OR</w:t>
            </w:r>
          </w:p>
          <w:p w14:paraId="4FA4B3EF" w14:textId="77777777" w:rsidR="005F7B83" w:rsidRPr="00F370FC" w:rsidRDefault="005F7B83">
            <w:pPr>
              <w:pPrChange w:id="1491" w:author="Chenyu(Cherie) Li" w:date="2021-07-19T17:06:00Z">
                <w:pPr>
                  <w:pStyle w:val="tableNormal0"/>
                  <w:framePr w:wrap="around" w:x="-100" w:y="7325"/>
                </w:pPr>
              </w:pPrChange>
            </w:pPr>
            <w:r w:rsidRPr="00F370FC">
              <w:t>Electronic Health Records [</w:t>
            </w:r>
            <w:proofErr w:type="spellStart"/>
            <w:r w:rsidRPr="00F370FC">
              <w:t>Majr</w:t>
            </w:r>
            <w:proofErr w:type="spellEnd"/>
            <w:r w:rsidRPr="00F370FC">
              <w:t>] OR</w:t>
            </w:r>
          </w:p>
          <w:p w14:paraId="7C97B628" w14:textId="77777777" w:rsidR="005F7B83" w:rsidRPr="00F370FC" w:rsidRDefault="005F7B83">
            <w:pPr>
              <w:pPrChange w:id="1492" w:author="Chenyu(Cherie) Li" w:date="2021-07-19T17:06:00Z">
                <w:pPr>
                  <w:pStyle w:val="tableNormal0"/>
                  <w:framePr w:wrap="around" w:x="-100" w:y="7325"/>
                </w:pPr>
              </w:pPrChange>
            </w:pPr>
            <w:r w:rsidRPr="00F370FC">
              <w:t>electronic patient record [</w:t>
            </w:r>
            <w:proofErr w:type="spellStart"/>
            <w:r w:rsidRPr="00F370FC">
              <w:t>tw</w:t>
            </w:r>
            <w:proofErr w:type="spellEnd"/>
            <w:r w:rsidRPr="00F370FC">
              <w:t>] OR</w:t>
            </w:r>
          </w:p>
          <w:p w14:paraId="633410AB" w14:textId="77777777" w:rsidR="005F7B83" w:rsidRPr="00F370FC" w:rsidRDefault="005F7B83">
            <w:pPr>
              <w:pPrChange w:id="1493" w:author="Chenyu(Cherie) Li" w:date="2021-07-19T17:06:00Z">
                <w:pPr>
                  <w:pStyle w:val="tableNormal0"/>
                  <w:framePr w:wrap="around" w:x="-100" w:y="7325"/>
                </w:pPr>
              </w:pPrChange>
            </w:pPr>
            <w:r w:rsidRPr="00F370FC">
              <w:t>electronic patient records [</w:t>
            </w:r>
            <w:proofErr w:type="spellStart"/>
            <w:r w:rsidRPr="00F370FC">
              <w:t>tw</w:t>
            </w:r>
            <w:proofErr w:type="spellEnd"/>
            <w:r w:rsidRPr="00F370FC">
              <w:t>] OR</w:t>
            </w:r>
          </w:p>
          <w:p w14:paraId="5F705EF0" w14:textId="77777777" w:rsidR="005F7B83" w:rsidRPr="00F370FC" w:rsidRDefault="005F7B83">
            <w:pPr>
              <w:pPrChange w:id="1494" w:author="Chenyu(Cherie) Li" w:date="2021-07-19T17:06:00Z">
                <w:pPr>
                  <w:pStyle w:val="tableNormal0"/>
                  <w:framePr w:wrap="around" w:x="-100" w:y="7325"/>
                </w:pPr>
              </w:pPrChange>
            </w:pPr>
            <w:r w:rsidRPr="00F370FC">
              <w:t>electronic medical record [</w:t>
            </w:r>
            <w:proofErr w:type="spellStart"/>
            <w:r w:rsidRPr="00F370FC">
              <w:t>tw</w:t>
            </w:r>
            <w:proofErr w:type="spellEnd"/>
            <w:r w:rsidRPr="00F370FC">
              <w:t>] OR</w:t>
            </w:r>
          </w:p>
          <w:p w14:paraId="74F70FD3" w14:textId="77777777" w:rsidR="005F7B83" w:rsidRPr="00F370FC" w:rsidRDefault="005F7B83">
            <w:pPr>
              <w:pPrChange w:id="1495" w:author="Chenyu(Cherie) Li" w:date="2021-07-19T17:06:00Z">
                <w:pPr>
                  <w:pStyle w:val="tableNormal0"/>
                  <w:framePr w:wrap="around" w:x="-100" w:y="7325"/>
                </w:pPr>
              </w:pPrChange>
            </w:pPr>
            <w:r w:rsidRPr="00F370FC">
              <w:lastRenderedPageBreak/>
              <w:t>electronic medical records [</w:t>
            </w:r>
            <w:proofErr w:type="spellStart"/>
            <w:r w:rsidRPr="00F370FC">
              <w:t>tw</w:t>
            </w:r>
            <w:proofErr w:type="spellEnd"/>
            <w:r w:rsidRPr="00F370FC">
              <w:t>] OR</w:t>
            </w:r>
          </w:p>
          <w:p w14:paraId="45270E68" w14:textId="77777777" w:rsidR="005F7B83" w:rsidRPr="00F370FC" w:rsidRDefault="005F7B83">
            <w:pPr>
              <w:pPrChange w:id="1496" w:author="Chenyu(Cherie) Li" w:date="2021-07-19T17:06:00Z">
                <w:pPr>
                  <w:pStyle w:val="tableNormal0"/>
                  <w:framePr w:wrap="around" w:x="-100" w:y="7325"/>
                </w:pPr>
              </w:pPrChange>
            </w:pPr>
            <w:r w:rsidRPr="00F370FC">
              <w:t>electronic healthcare records [</w:t>
            </w:r>
            <w:proofErr w:type="spellStart"/>
            <w:r w:rsidRPr="00F370FC">
              <w:t>tw</w:t>
            </w:r>
            <w:proofErr w:type="spellEnd"/>
            <w:r w:rsidRPr="00F370FC">
              <w:t>] OR</w:t>
            </w:r>
          </w:p>
          <w:p w14:paraId="06609642" w14:textId="77777777" w:rsidR="005F7B83" w:rsidRPr="00F370FC" w:rsidRDefault="005F7B83">
            <w:pPr>
              <w:pPrChange w:id="1497" w:author="Chenyu(Cherie) Li" w:date="2021-07-19T17:06:00Z">
                <w:pPr>
                  <w:pStyle w:val="tableNormal0"/>
                  <w:framePr w:wrap="around" w:x="-100" w:y="7325"/>
                </w:pPr>
              </w:pPrChange>
            </w:pPr>
            <w:r w:rsidRPr="00F370FC">
              <w:t>electronic healthcare record [</w:t>
            </w:r>
            <w:proofErr w:type="spellStart"/>
            <w:r w:rsidRPr="00F370FC">
              <w:t>tw</w:t>
            </w:r>
            <w:proofErr w:type="spellEnd"/>
            <w:r w:rsidRPr="00F370FC">
              <w:t>] OR</w:t>
            </w:r>
          </w:p>
          <w:p w14:paraId="427119B9" w14:textId="77777777" w:rsidR="005F7B83" w:rsidRPr="00F370FC" w:rsidRDefault="005F7B83">
            <w:pPr>
              <w:pPrChange w:id="1498" w:author="Chenyu(Cherie) Li" w:date="2021-07-19T17:06:00Z">
                <w:pPr>
                  <w:pStyle w:val="tableNormal0"/>
                  <w:framePr w:wrap="around" w:x="-100" w:y="7325"/>
                </w:pPr>
              </w:pPrChange>
            </w:pPr>
            <w:r w:rsidRPr="00F370FC">
              <w:t>electronic health care record [</w:t>
            </w:r>
            <w:proofErr w:type="spellStart"/>
            <w:r w:rsidRPr="00F370FC">
              <w:t>tw</w:t>
            </w:r>
            <w:proofErr w:type="spellEnd"/>
            <w:r w:rsidRPr="00F370FC">
              <w:t>] OR</w:t>
            </w:r>
          </w:p>
          <w:p w14:paraId="07F4AD72" w14:textId="77777777" w:rsidR="005F7B83" w:rsidRPr="00F370FC" w:rsidRDefault="005F7B83">
            <w:pPr>
              <w:pPrChange w:id="1499" w:author="Chenyu(Cherie) Li" w:date="2021-07-19T17:06:00Z">
                <w:pPr>
                  <w:pStyle w:val="tableNormal0"/>
                  <w:framePr w:wrap="around" w:x="-100" w:y="7325"/>
                </w:pPr>
              </w:pPrChange>
            </w:pPr>
            <w:r w:rsidRPr="00F370FC">
              <w:t>electronic health care records [</w:t>
            </w:r>
            <w:proofErr w:type="spellStart"/>
            <w:r w:rsidRPr="00F370FC">
              <w:t>tw</w:t>
            </w:r>
            <w:proofErr w:type="spellEnd"/>
            <w:r w:rsidRPr="00F370FC">
              <w:t>] OR</w:t>
            </w:r>
          </w:p>
          <w:p w14:paraId="50AE9CB8" w14:textId="77777777" w:rsidR="005F7B83" w:rsidRPr="00F370FC" w:rsidRDefault="005F7B83">
            <w:pPr>
              <w:pPrChange w:id="1500" w:author="Chenyu(Cherie) Li" w:date="2021-07-19T17:06:00Z">
                <w:pPr>
                  <w:pStyle w:val="tableNormal0"/>
                  <w:framePr w:wrap="around" w:x="-100" w:y="7325"/>
                </w:pPr>
              </w:pPrChange>
            </w:pPr>
            <w:r w:rsidRPr="00F370FC">
              <w:t>archives [</w:t>
            </w:r>
            <w:proofErr w:type="spellStart"/>
            <w:r w:rsidRPr="00F370FC">
              <w:t>majr</w:t>
            </w:r>
            <w:proofErr w:type="spellEnd"/>
            <w:r w:rsidRPr="00F370FC">
              <w:t>] OR</w:t>
            </w:r>
          </w:p>
          <w:p w14:paraId="55BF226C" w14:textId="77777777" w:rsidR="005F7B83" w:rsidRPr="00F370FC" w:rsidRDefault="005F7B83">
            <w:pPr>
              <w:pPrChange w:id="1501" w:author="Chenyu(Cherie) Li" w:date="2021-07-19T17:06:00Z">
                <w:pPr>
                  <w:pStyle w:val="tableNormal0"/>
                  <w:framePr w:wrap="around" w:x="-100" w:y="7325"/>
                </w:pPr>
              </w:pPrChange>
            </w:pPr>
            <w:r w:rsidRPr="00F370FC">
              <w:t>ehr [</w:t>
            </w:r>
            <w:proofErr w:type="spellStart"/>
            <w:r w:rsidRPr="00F370FC">
              <w:t>tw</w:t>
            </w:r>
            <w:proofErr w:type="spellEnd"/>
            <w:r w:rsidRPr="00F370FC">
              <w:t>] OR</w:t>
            </w:r>
          </w:p>
          <w:p w14:paraId="20987270" w14:textId="77777777" w:rsidR="005F7B83" w:rsidRPr="00F370FC" w:rsidRDefault="005F7B83">
            <w:pPr>
              <w:pPrChange w:id="1502" w:author="Chenyu(Cherie) Li" w:date="2021-07-19T17:06:00Z">
                <w:pPr>
                  <w:pStyle w:val="tableNormal0"/>
                  <w:framePr w:wrap="around" w:x="-100" w:y="7325"/>
                </w:pPr>
              </w:pPrChange>
            </w:pPr>
            <w:r w:rsidRPr="00F370FC">
              <w:t>ehrs [</w:t>
            </w:r>
            <w:proofErr w:type="spellStart"/>
            <w:r w:rsidRPr="00F370FC">
              <w:t>tw</w:t>
            </w:r>
            <w:proofErr w:type="spellEnd"/>
            <w:r w:rsidRPr="00F370FC">
              <w:t>] OR</w:t>
            </w:r>
          </w:p>
          <w:p w14:paraId="136AE711" w14:textId="77777777" w:rsidR="005F7B83" w:rsidRPr="00F370FC" w:rsidRDefault="005F7B83">
            <w:pPr>
              <w:pPrChange w:id="1503" w:author="Chenyu(Cherie) Li" w:date="2021-07-19T17:06:00Z">
                <w:pPr>
                  <w:pStyle w:val="tableNormal0"/>
                  <w:framePr w:wrap="around" w:x="-100" w:y="7325"/>
                </w:pPr>
              </w:pPrChange>
            </w:pPr>
            <w:proofErr w:type="spellStart"/>
            <w:r w:rsidRPr="00F370FC">
              <w:t>phr</w:t>
            </w:r>
            <w:proofErr w:type="spellEnd"/>
            <w:r w:rsidRPr="00F370FC">
              <w:t xml:space="preserve"> [</w:t>
            </w:r>
            <w:proofErr w:type="spellStart"/>
            <w:r w:rsidRPr="00F370FC">
              <w:t>tw</w:t>
            </w:r>
            <w:proofErr w:type="spellEnd"/>
            <w:r w:rsidRPr="00F370FC">
              <w:t>] OR</w:t>
            </w:r>
          </w:p>
          <w:p w14:paraId="072F2962" w14:textId="77777777" w:rsidR="005F7B83" w:rsidRPr="00F370FC" w:rsidRDefault="005F7B83">
            <w:pPr>
              <w:pPrChange w:id="1504" w:author="Chenyu(Cherie) Li" w:date="2021-07-19T17:06:00Z">
                <w:pPr>
                  <w:pStyle w:val="tableNormal0"/>
                  <w:framePr w:wrap="around" w:x="-100" w:y="7325"/>
                </w:pPr>
              </w:pPrChange>
            </w:pPr>
            <w:proofErr w:type="spellStart"/>
            <w:r w:rsidRPr="00F370FC">
              <w:t>phrs</w:t>
            </w:r>
            <w:proofErr w:type="spellEnd"/>
            <w:r w:rsidRPr="00F370FC">
              <w:t xml:space="preserve"> [</w:t>
            </w:r>
            <w:proofErr w:type="spellStart"/>
            <w:r w:rsidRPr="00F370FC">
              <w:t>tw</w:t>
            </w:r>
            <w:proofErr w:type="spellEnd"/>
            <w:r w:rsidRPr="00F370FC">
              <w:t>] OR</w:t>
            </w:r>
          </w:p>
          <w:p w14:paraId="37533C8A" w14:textId="77777777" w:rsidR="005F7B83" w:rsidRPr="00F370FC" w:rsidRDefault="005F7B83">
            <w:pPr>
              <w:pPrChange w:id="1505" w:author="Chenyu(Cherie) Li" w:date="2021-07-19T17:06:00Z">
                <w:pPr>
                  <w:pStyle w:val="tableNormal0"/>
                  <w:framePr w:wrap="around" w:x="-100" w:y="7325"/>
                </w:pPr>
              </w:pPrChange>
            </w:pPr>
            <w:proofErr w:type="spellStart"/>
            <w:r w:rsidRPr="00F370FC">
              <w:t>emr</w:t>
            </w:r>
            <w:proofErr w:type="spellEnd"/>
            <w:r w:rsidRPr="00F370FC">
              <w:t xml:space="preserve"> [</w:t>
            </w:r>
            <w:proofErr w:type="spellStart"/>
            <w:r w:rsidRPr="00F370FC">
              <w:t>tw</w:t>
            </w:r>
            <w:proofErr w:type="spellEnd"/>
            <w:r w:rsidRPr="00F370FC">
              <w:t>] OR</w:t>
            </w:r>
          </w:p>
          <w:p w14:paraId="0F464CDB" w14:textId="77777777" w:rsidR="005F7B83" w:rsidRPr="00F370FC" w:rsidRDefault="005F7B83">
            <w:pPr>
              <w:pPrChange w:id="1506" w:author="Chenyu(Cherie) Li" w:date="2021-07-19T17:06:00Z">
                <w:pPr>
                  <w:pStyle w:val="tableNormal0"/>
                  <w:framePr w:wrap="around" w:x="-100" w:y="7325"/>
                </w:pPr>
              </w:pPrChange>
            </w:pPr>
            <w:proofErr w:type="spellStart"/>
            <w:r w:rsidRPr="00F370FC">
              <w:t>emrs</w:t>
            </w:r>
            <w:proofErr w:type="spellEnd"/>
            <w:r w:rsidRPr="00F370FC">
              <w:t xml:space="preserve"> [</w:t>
            </w:r>
            <w:proofErr w:type="spellStart"/>
            <w:r w:rsidRPr="00F370FC">
              <w:t>tw</w:t>
            </w:r>
            <w:proofErr w:type="spellEnd"/>
            <w:r w:rsidRPr="00F370FC">
              <w:t>] OR</w:t>
            </w:r>
          </w:p>
          <w:p w14:paraId="16FF356B" w14:textId="77777777" w:rsidR="005F7B83" w:rsidRPr="00F370FC" w:rsidRDefault="005F7B83">
            <w:pPr>
              <w:pPrChange w:id="1507" w:author="Chenyu(Cherie) Li" w:date="2021-07-19T17:06:00Z">
                <w:pPr>
                  <w:pStyle w:val="tableNormal0"/>
                  <w:framePr w:wrap="around" w:x="-100" w:y="7325"/>
                </w:pPr>
              </w:pPrChange>
            </w:pPr>
            <w:r w:rsidRPr="00F370FC">
              <w:t>Health Information Systems [</w:t>
            </w:r>
            <w:proofErr w:type="spellStart"/>
            <w:r w:rsidRPr="00F370FC">
              <w:t>Majr</w:t>
            </w:r>
            <w:proofErr w:type="spellEnd"/>
            <w:r w:rsidRPr="00F370FC">
              <w:t>] OR</w:t>
            </w:r>
          </w:p>
          <w:p w14:paraId="57B104C3" w14:textId="77777777" w:rsidR="005F7B83" w:rsidRPr="00F370FC" w:rsidRDefault="005F7B83">
            <w:pPr>
              <w:pPrChange w:id="1508" w:author="Chenyu(Cherie) Li" w:date="2021-07-19T17:06:00Z">
                <w:pPr>
                  <w:pStyle w:val="tableNormal0"/>
                  <w:framePr w:wrap="around" w:x="-100" w:y="7325"/>
                </w:pPr>
              </w:pPrChange>
            </w:pPr>
            <w:r w:rsidRPr="00F370FC">
              <w:t>health information interoperability[</w:t>
            </w:r>
            <w:proofErr w:type="spellStart"/>
            <w:r w:rsidRPr="00F370FC">
              <w:t>mh</w:t>
            </w:r>
            <w:proofErr w:type="spellEnd"/>
            <w:r w:rsidRPr="00F370FC">
              <w:t>] OR</w:t>
            </w:r>
          </w:p>
          <w:p w14:paraId="3D10A433" w14:textId="77777777" w:rsidR="005F7B83" w:rsidRPr="00F370FC" w:rsidRDefault="005F7B83">
            <w:pPr>
              <w:pPrChange w:id="1509" w:author="Chenyu(Cherie) Li" w:date="2021-07-19T17:06:00Z">
                <w:pPr>
                  <w:pStyle w:val="tableNormal0"/>
                  <w:framePr w:wrap="around" w:x="-100" w:y="7325"/>
                </w:pPr>
              </w:pPrChange>
            </w:pPr>
            <w:r w:rsidRPr="00F370FC">
              <w:t>health information interoperability[</w:t>
            </w:r>
            <w:proofErr w:type="spellStart"/>
            <w:r w:rsidRPr="00F370FC">
              <w:t>tw</w:t>
            </w:r>
            <w:proofErr w:type="spellEnd"/>
            <w:r w:rsidRPr="00F370FC">
              <w:t>]) AND</w:t>
            </w:r>
          </w:p>
          <w:p w14:paraId="42781FEE" w14:textId="77777777" w:rsidR="005F7B83" w:rsidRPr="00F370FC" w:rsidRDefault="005F7B83">
            <w:pPr>
              <w:pPrChange w:id="1510" w:author="Chenyu(Cherie) Li" w:date="2021-07-19T17:06:00Z">
                <w:pPr>
                  <w:pStyle w:val="tableNormal0"/>
                  <w:framePr w:wrap="around" w:x="-100" w:y="7325"/>
                </w:pPr>
              </w:pPrChange>
            </w:pPr>
            <w:r w:rsidRPr="00F370FC">
              <w:t>(</w:t>
            </w:r>
            <w:proofErr w:type="gramStart"/>
            <w:r w:rsidRPr="00F370FC">
              <w:t>medical</w:t>
            </w:r>
            <w:proofErr w:type="gramEnd"/>
            <w:r w:rsidRPr="00F370FC">
              <w:t xml:space="preserve"> record [</w:t>
            </w:r>
            <w:proofErr w:type="spellStart"/>
            <w:r w:rsidRPr="00F370FC">
              <w:t>ti</w:t>
            </w:r>
            <w:proofErr w:type="spellEnd"/>
            <w:r w:rsidRPr="00F370FC">
              <w:t>] OR</w:t>
            </w:r>
          </w:p>
          <w:p w14:paraId="156DBA6A" w14:textId="77777777" w:rsidR="005F7B83" w:rsidRPr="00F370FC" w:rsidRDefault="005F7B83">
            <w:pPr>
              <w:pPrChange w:id="1511" w:author="Chenyu(Cherie) Li" w:date="2021-07-19T17:06:00Z">
                <w:pPr>
                  <w:pStyle w:val="tableNormal0"/>
                  <w:framePr w:wrap="around" w:x="-100" w:y="7325"/>
                </w:pPr>
              </w:pPrChange>
            </w:pPr>
            <w:r w:rsidRPr="00F370FC">
              <w:t>medical records [</w:t>
            </w:r>
            <w:proofErr w:type="spellStart"/>
            <w:r w:rsidRPr="00F370FC">
              <w:t>mh</w:t>
            </w:r>
            <w:proofErr w:type="spellEnd"/>
            <w:r w:rsidRPr="00F370FC">
              <w:t>] OR</w:t>
            </w:r>
          </w:p>
          <w:p w14:paraId="2D953CE4" w14:textId="77777777" w:rsidR="005F7B83" w:rsidRPr="00F370FC" w:rsidRDefault="005F7B83">
            <w:pPr>
              <w:pPrChange w:id="1512" w:author="Chenyu(Cherie) Li" w:date="2021-07-19T17:06:00Z">
                <w:pPr>
                  <w:pStyle w:val="tableNormal0"/>
                  <w:framePr w:wrap="around" w:x="-100" w:y="7325"/>
                </w:pPr>
              </w:pPrChange>
            </w:pPr>
            <w:r w:rsidRPr="00F370FC">
              <w:t>medical records [</w:t>
            </w:r>
            <w:proofErr w:type="spellStart"/>
            <w:r w:rsidRPr="00F370FC">
              <w:t>ti</w:t>
            </w:r>
            <w:proofErr w:type="spellEnd"/>
            <w:r w:rsidRPr="00F370FC">
              <w:t>] OR</w:t>
            </w:r>
          </w:p>
          <w:p w14:paraId="514DBC23" w14:textId="77777777" w:rsidR="005F7B83" w:rsidRPr="00F370FC" w:rsidRDefault="005F7B83">
            <w:pPr>
              <w:pPrChange w:id="1513" w:author="Chenyu(Cherie) Li" w:date="2021-07-19T17:06:00Z">
                <w:pPr>
                  <w:pStyle w:val="tableNormal0"/>
                  <w:framePr w:wrap="around" w:x="-100" w:y="7325"/>
                </w:pPr>
              </w:pPrChange>
            </w:pPr>
            <w:r w:rsidRPr="00F370FC">
              <w:t>patient record [</w:t>
            </w:r>
            <w:proofErr w:type="spellStart"/>
            <w:r w:rsidRPr="00F370FC">
              <w:t>ti</w:t>
            </w:r>
            <w:proofErr w:type="spellEnd"/>
            <w:r w:rsidRPr="00F370FC">
              <w:t>] OR</w:t>
            </w:r>
          </w:p>
          <w:p w14:paraId="2E37653B" w14:textId="77777777" w:rsidR="005F7B83" w:rsidRPr="00F370FC" w:rsidRDefault="005F7B83">
            <w:pPr>
              <w:pPrChange w:id="1514" w:author="Chenyu(Cherie) Li" w:date="2021-07-19T17:06:00Z">
                <w:pPr>
                  <w:pStyle w:val="tableNormal0"/>
                  <w:framePr w:wrap="around" w:x="-100" w:y="7325"/>
                </w:pPr>
              </w:pPrChange>
            </w:pPr>
            <w:r w:rsidRPr="00F370FC">
              <w:t>patient records [</w:t>
            </w:r>
            <w:proofErr w:type="spellStart"/>
            <w:r w:rsidRPr="00F370FC">
              <w:t>ti</w:t>
            </w:r>
            <w:proofErr w:type="spellEnd"/>
            <w:r w:rsidRPr="00F370FC">
              <w:t>] OR</w:t>
            </w:r>
          </w:p>
          <w:p w14:paraId="1E334C19" w14:textId="77777777" w:rsidR="005F7B83" w:rsidRPr="00F370FC" w:rsidRDefault="005F7B83">
            <w:pPr>
              <w:pPrChange w:id="1515" w:author="Chenyu(Cherie) Li" w:date="2021-07-19T17:06:00Z">
                <w:pPr>
                  <w:pStyle w:val="tableNormal0"/>
                  <w:framePr w:wrap="around" w:x="-100" w:y="7325"/>
                </w:pPr>
              </w:pPrChange>
            </w:pPr>
            <w:r w:rsidRPr="00F370FC">
              <w:t>patient health record [</w:t>
            </w:r>
            <w:proofErr w:type="spellStart"/>
            <w:r w:rsidRPr="00F370FC">
              <w:t>ti</w:t>
            </w:r>
            <w:proofErr w:type="spellEnd"/>
            <w:r w:rsidRPr="00F370FC">
              <w:t>] OR</w:t>
            </w:r>
          </w:p>
          <w:p w14:paraId="30FB0F62" w14:textId="77777777" w:rsidR="005F7B83" w:rsidRPr="00F370FC" w:rsidRDefault="005F7B83">
            <w:pPr>
              <w:pPrChange w:id="1516" w:author="Chenyu(Cherie) Li" w:date="2021-07-19T17:06:00Z">
                <w:pPr>
                  <w:pStyle w:val="tableNormal0"/>
                  <w:framePr w:wrap="around" w:x="-100" w:y="7325"/>
                </w:pPr>
              </w:pPrChange>
            </w:pPr>
            <w:r w:rsidRPr="00F370FC">
              <w:t>patient health records [</w:t>
            </w:r>
            <w:proofErr w:type="spellStart"/>
            <w:r w:rsidRPr="00F370FC">
              <w:t>ti</w:t>
            </w:r>
            <w:proofErr w:type="spellEnd"/>
            <w:r w:rsidRPr="00F370FC">
              <w:t>] OR</w:t>
            </w:r>
          </w:p>
          <w:p w14:paraId="2A89F433" w14:textId="77777777" w:rsidR="005F7B83" w:rsidRPr="00F370FC" w:rsidRDefault="005F7B83">
            <w:pPr>
              <w:pPrChange w:id="1517" w:author="Chenyu(Cherie) Li" w:date="2021-07-19T17:06:00Z">
                <w:pPr>
                  <w:pStyle w:val="tableNormal0"/>
                  <w:framePr w:wrap="around" w:x="-100" w:y="7325"/>
                </w:pPr>
              </w:pPrChange>
            </w:pPr>
            <w:r w:rsidRPr="00F370FC">
              <w:t>patient identification system [</w:t>
            </w:r>
            <w:proofErr w:type="spellStart"/>
            <w:r w:rsidRPr="00F370FC">
              <w:t>mh</w:t>
            </w:r>
            <w:proofErr w:type="spellEnd"/>
            <w:r w:rsidRPr="00F370FC">
              <w:t>] OR</w:t>
            </w:r>
          </w:p>
          <w:p w14:paraId="096A1AF4" w14:textId="77777777" w:rsidR="005F7B83" w:rsidRPr="00F370FC" w:rsidRDefault="005F7B83">
            <w:pPr>
              <w:pPrChange w:id="1518" w:author="Chenyu(Cherie) Li" w:date="2021-07-19T17:06:00Z">
                <w:pPr>
                  <w:pStyle w:val="tableNormal0"/>
                  <w:framePr w:wrap="around" w:x="-100" w:y="7325"/>
                </w:pPr>
              </w:pPrChange>
            </w:pPr>
            <w:r w:rsidRPr="00F370FC">
              <w:lastRenderedPageBreak/>
              <w:t>patient identification systems [</w:t>
            </w:r>
            <w:proofErr w:type="spellStart"/>
            <w:r w:rsidRPr="00F370FC">
              <w:t>mh</w:t>
            </w:r>
            <w:proofErr w:type="spellEnd"/>
            <w:r w:rsidRPr="00F370FC">
              <w:t>] OR</w:t>
            </w:r>
          </w:p>
          <w:p w14:paraId="4698AEA0" w14:textId="77777777" w:rsidR="005F7B83" w:rsidRPr="00F370FC" w:rsidRDefault="005F7B83">
            <w:pPr>
              <w:pPrChange w:id="1519" w:author="Chenyu(Cherie) Li" w:date="2021-07-19T17:06:00Z">
                <w:pPr>
                  <w:pStyle w:val="tableNormal0"/>
                  <w:framePr w:wrap="around" w:x="-100" w:y="7325"/>
                </w:pPr>
              </w:pPrChange>
            </w:pPr>
            <w:r w:rsidRPr="00F370FC">
              <w:t xml:space="preserve">Patient Outcome </w:t>
            </w:r>
            <w:proofErr w:type="gramStart"/>
            <w:r w:rsidRPr="00F370FC">
              <w:t>Assessment[</w:t>
            </w:r>
            <w:proofErr w:type="spellStart"/>
            <w:proofErr w:type="gramEnd"/>
            <w:r w:rsidRPr="00F370FC">
              <w:t>Majr</w:t>
            </w:r>
            <w:proofErr w:type="spellEnd"/>
            <w:r w:rsidRPr="00F370FC">
              <w:t>] OR</w:t>
            </w:r>
          </w:p>
          <w:p w14:paraId="6A6FFB80" w14:textId="77777777" w:rsidR="005F7B83" w:rsidRPr="00F370FC" w:rsidRDefault="005F7B83">
            <w:pPr>
              <w:pPrChange w:id="1520" w:author="Chenyu(Cherie) Li" w:date="2021-07-19T17:06:00Z">
                <w:pPr>
                  <w:pStyle w:val="tableNormal0"/>
                  <w:framePr w:wrap="around" w:x="-100" w:y="7325"/>
                </w:pPr>
              </w:pPrChange>
            </w:pPr>
            <w:r w:rsidRPr="00F370FC">
              <w:t xml:space="preserve">Patient Discharge </w:t>
            </w:r>
            <w:proofErr w:type="gramStart"/>
            <w:r w:rsidRPr="00F370FC">
              <w:t>Summaries[</w:t>
            </w:r>
            <w:proofErr w:type="spellStart"/>
            <w:proofErr w:type="gramEnd"/>
            <w:r w:rsidRPr="00F370FC">
              <w:t>Majr</w:t>
            </w:r>
            <w:proofErr w:type="spellEnd"/>
            <w:r w:rsidRPr="00F370FC">
              <w:t>] OR</w:t>
            </w:r>
          </w:p>
          <w:p w14:paraId="6510535C" w14:textId="77777777" w:rsidR="005F7B83" w:rsidRPr="00F370FC" w:rsidRDefault="005F7B83">
            <w:pPr>
              <w:pPrChange w:id="1521" w:author="Chenyu(Cherie) Li" w:date="2021-07-19T17:06:00Z">
                <w:pPr>
                  <w:pStyle w:val="tableNormal0"/>
                  <w:framePr w:wrap="around" w:x="-100" w:y="7325"/>
                </w:pPr>
              </w:pPrChange>
            </w:pPr>
            <w:r w:rsidRPr="00F370FC">
              <w:t>healthcare record [</w:t>
            </w:r>
            <w:proofErr w:type="spellStart"/>
            <w:r w:rsidRPr="00F370FC">
              <w:t>ti</w:t>
            </w:r>
            <w:proofErr w:type="spellEnd"/>
            <w:r w:rsidRPr="00F370FC">
              <w:t>] OR</w:t>
            </w:r>
          </w:p>
          <w:p w14:paraId="3E5AE5E9" w14:textId="77777777" w:rsidR="005F7B83" w:rsidRPr="00F370FC" w:rsidRDefault="005F7B83">
            <w:pPr>
              <w:pPrChange w:id="1522" w:author="Chenyu(Cherie) Li" w:date="2021-07-19T17:06:00Z">
                <w:pPr>
                  <w:pStyle w:val="tableNormal0"/>
                  <w:framePr w:wrap="around" w:x="-100" w:y="7325"/>
                </w:pPr>
              </w:pPrChange>
            </w:pPr>
            <w:r w:rsidRPr="00F370FC">
              <w:t>healthcare records [</w:t>
            </w:r>
            <w:proofErr w:type="spellStart"/>
            <w:r w:rsidRPr="00F370FC">
              <w:t>ti</w:t>
            </w:r>
            <w:proofErr w:type="spellEnd"/>
            <w:r w:rsidRPr="00F370FC">
              <w:t>] OR</w:t>
            </w:r>
          </w:p>
          <w:p w14:paraId="4032EE4A" w14:textId="77777777" w:rsidR="005F7B83" w:rsidRPr="00F370FC" w:rsidRDefault="005F7B83">
            <w:pPr>
              <w:pPrChange w:id="1523" w:author="Chenyu(Cherie) Li" w:date="2021-07-19T17:06:00Z">
                <w:pPr>
                  <w:pStyle w:val="tableNormal0"/>
                  <w:framePr w:wrap="around" w:x="-100" w:y="7325"/>
                </w:pPr>
              </w:pPrChange>
            </w:pPr>
            <w:r w:rsidRPr="00F370FC">
              <w:t>health care record [</w:t>
            </w:r>
            <w:proofErr w:type="spellStart"/>
            <w:r w:rsidRPr="00F370FC">
              <w:t>ti</w:t>
            </w:r>
            <w:proofErr w:type="spellEnd"/>
            <w:r w:rsidRPr="00F370FC">
              <w:t>] OR</w:t>
            </w:r>
          </w:p>
          <w:p w14:paraId="7CEC7421" w14:textId="77777777" w:rsidR="005F7B83" w:rsidRPr="00F370FC" w:rsidRDefault="005F7B83">
            <w:pPr>
              <w:pPrChange w:id="1524" w:author="Chenyu(Cherie) Li" w:date="2021-07-19T17:06:00Z">
                <w:pPr>
                  <w:pStyle w:val="tableNormal0"/>
                  <w:framePr w:wrap="around" w:x="-100" w:y="7325"/>
                </w:pPr>
              </w:pPrChange>
            </w:pPr>
            <w:r w:rsidRPr="00F370FC">
              <w:t>health care records [</w:t>
            </w:r>
            <w:proofErr w:type="spellStart"/>
            <w:r w:rsidRPr="00F370FC">
              <w:t>ti</w:t>
            </w:r>
            <w:proofErr w:type="spellEnd"/>
            <w:r w:rsidRPr="00F370FC">
              <w:t>] OR</w:t>
            </w:r>
          </w:p>
          <w:p w14:paraId="163021BC" w14:textId="77777777" w:rsidR="005F7B83" w:rsidRPr="00F370FC" w:rsidRDefault="005F7B83">
            <w:pPr>
              <w:pPrChange w:id="1525" w:author="Chenyu(Cherie) Li" w:date="2021-07-19T17:06:00Z">
                <w:pPr>
                  <w:pStyle w:val="tableNormal0"/>
                  <w:framePr w:wrap="around" w:x="-100" w:y="7325"/>
                </w:pPr>
              </w:pPrChange>
            </w:pPr>
            <w:r w:rsidRPr="00F370FC">
              <w:t>health record [</w:t>
            </w:r>
            <w:proofErr w:type="spellStart"/>
            <w:r w:rsidRPr="00F370FC">
              <w:t>ti</w:t>
            </w:r>
            <w:proofErr w:type="spellEnd"/>
            <w:r w:rsidRPr="00F370FC">
              <w:t>] OR</w:t>
            </w:r>
          </w:p>
          <w:p w14:paraId="4F8AD3A1" w14:textId="77777777" w:rsidR="005F7B83" w:rsidRPr="00F370FC" w:rsidRDefault="005F7B83">
            <w:pPr>
              <w:pPrChange w:id="1526" w:author="Chenyu(Cherie) Li" w:date="2021-07-19T17:06:00Z">
                <w:pPr>
                  <w:pStyle w:val="tableNormal0"/>
                  <w:framePr w:wrap="around" w:x="-100" w:y="7325"/>
                </w:pPr>
              </w:pPrChange>
            </w:pPr>
            <w:r w:rsidRPr="00F370FC">
              <w:t>health records [</w:t>
            </w:r>
            <w:proofErr w:type="spellStart"/>
            <w:r w:rsidRPr="00F370FC">
              <w:t>ti</w:t>
            </w:r>
            <w:proofErr w:type="spellEnd"/>
            <w:r w:rsidRPr="00F370FC">
              <w:t>] OR</w:t>
            </w:r>
          </w:p>
          <w:p w14:paraId="1BE5B962" w14:textId="77777777" w:rsidR="005F7B83" w:rsidRPr="00F370FC" w:rsidRDefault="005F7B83">
            <w:pPr>
              <w:pPrChange w:id="1527" w:author="Chenyu(Cherie) Li" w:date="2021-07-19T17:06:00Z">
                <w:pPr>
                  <w:pStyle w:val="tableNormal0"/>
                  <w:framePr w:wrap="around" w:x="-100" w:y="7325"/>
                </w:pPr>
              </w:pPrChange>
            </w:pPr>
            <w:r w:rsidRPr="00F370FC">
              <w:t>hospital information system [</w:t>
            </w:r>
            <w:proofErr w:type="spellStart"/>
            <w:r w:rsidRPr="00F370FC">
              <w:t>tw</w:t>
            </w:r>
            <w:proofErr w:type="spellEnd"/>
            <w:r w:rsidRPr="00F370FC">
              <w:t>] OR</w:t>
            </w:r>
          </w:p>
          <w:p w14:paraId="57059BAC" w14:textId="77777777" w:rsidR="005F7B83" w:rsidRPr="00F370FC" w:rsidRDefault="005F7B83">
            <w:pPr>
              <w:pPrChange w:id="1528" w:author="Chenyu(Cherie) Li" w:date="2021-07-19T17:06:00Z">
                <w:pPr>
                  <w:pStyle w:val="tableNormal0"/>
                  <w:framePr w:wrap="around" w:x="-100" w:y="7325"/>
                </w:pPr>
              </w:pPrChange>
            </w:pPr>
            <w:r w:rsidRPr="00F370FC">
              <w:t>hospital information systems [</w:t>
            </w:r>
            <w:proofErr w:type="spellStart"/>
            <w:r w:rsidRPr="00F370FC">
              <w:t>tw</w:t>
            </w:r>
            <w:proofErr w:type="spellEnd"/>
            <w:r w:rsidRPr="00F370FC">
              <w:t>] OR</w:t>
            </w:r>
          </w:p>
          <w:p w14:paraId="0D3202BC" w14:textId="77777777" w:rsidR="005F7B83" w:rsidRPr="00F370FC" w:rsidRDefault="005F7B83">
            <w:pPr>
              <w:pPrChange w:id="1529" w:author="Chenyu(Cherie) Li" w:date="2021-07-19T17:06:00Z">
                <w:pPr>
                  <w:pStyle w:val="tableNormal0"/>
                  <w:framePr w:wrap="around" w:x="-100" w:y="7325"/>
                </w:pPr>
              </w:pPrChange>
            </w:pPr>
            <w:proofErr w:type="spellStart"/>
            <w:r w:rsidRPr="00F370FC">
              <w:t>umae</w:t>
            </w:r>
            <w:proofErr w:type="spellEnd"/>
            <w:r w:rsidRPr="00F370FC">
              <w:t xml:space="preserve"> [</w:t>
            </w:r>
            <w:proofErr w:type="spellStart"/>
            <w:r w:rsidRPr="00F370FC">
              <w:t>ti</w:t>
            </w:r>
            <w:proofErr w:type="spellEnd"/>
            <w:r w:rsidRPr="00F370FC">
              <w:t>] OR</w:t>
            </w:r>
          </w:p>
          <w:p w14:paraId="529F9354" w14:textId="77777777" w:rsidR="005F7B83" w:rsidRPr="00F370FC" w:rsidRDefault="005F7B83">
            <w:pPr>
              <w:pPrChange w:id="1530" w:author="Chenyu(Cherie) Li" w:date="2021-07-19T17:06:00Z">
                <w:pPr>
                  <w:pStyle w:val="tableNormal0"/>
                  <w:framePr w:wrap="around" w:x="-100" w:y="7325"/>
                </w:pPr>
              </w:pPrChange>
            </w:pPr>
            <w:r w:rsidRPr="00F370FC">
              <w:t>attitude to computers [</w:t>
            </w:r>
            <w:proofErr w:type="spellStart"/>
            <w:r w:rsidRPr="00F370FC">
              <w:t>mh</w:t>
            </w:r>
            <w:proofErr w:type="spellEnd"/>
            <w:r w:rsidRPr="00F370FC">
              <w:t>] OR</w:t>
            </w:r>
          </w:p>
          <w:p w14:paraId="4EE3DDB9" w14:textId="77777777" w:rsidR="005F7B83" w:rsidRPr="00F370FC" w:rsidRDefault="005F7B83">
            <w:pPr>
              <w:pPrChange w:id="1531" w:author="Chenyu(Cherie) Li" w:date="2021-07-19T17:06:00Z">
                <w:pPr>
                  <w:pStyle w:val="tableNormal0"/>
                  <w:framePr w:wrap="around" w:x="-100" w:y="7325"/>
                </w:pPr>
              </w:pPrChange>
            </w:pPr>
            <w:r w:rsidRPr="00F370FC">
              <w:t>medical informatics [</w:t>
            </w:r>
            <w:proofErr w:type="spellStart"/>
            <w:r w:rsidRPr="00F370FC">
              <w:t>ti</w:t>
            </w:r>
            <w:proofErr w:type="spellEnd"/>
            <w:r w:rsidRPr="00F370FC">
              <w:t>] OR</w:t>
            </w:r>
          </w:p>
          <w:p w14:paraId="16BDE4BE" w14:textId="77777777" w:rsidR="005F7B83" w:rsidRPr="00F370FC" w:rsidRDefault="005F7B83">
            <w:pPr>
              <w:pPrChange w:id="1532" w:author="Chenyu(Cherie) Li" w:date="2021-07-19T17:06:00Z">
                <w:pPr>
                  <w:pStyle w:val="tableNormal0"/>
                  <w:framePr w:wrap="around" w:x="-100" w:y="7325"/>
                </w:pPr>
              </w:pPrChange>
            </w:pPr>
            <w:r w:rsidRPr="00F370FC">
              <w:t>Information Technology[</w:t>
            </w:r>
            <w:proofErr w:type="spellStart"/>
            <w:r w:rsidRPr="00F370FC">
              <w:t>mh</w:t>
            </w:r>
            <w:proofErr w:type="spellEnd"/>
            <w:r w:rsidRPr="00F370FC">
              <w:t>] OR</w:t>
            </w:r>
          </w:p>
          <w:p w14:paraId="0DFCFB08" w14:textId="77777777" w:rsidR="005F7B83" w:rsidRPr="00F370FC" w:rsidRDefault="005F7B83">
            <w:pPr>
              <w:pPrChange w:id="1533" w:author="Chenyu(Cherie) Li" w:date="2021-07-19T17:06:00Z">
                <w:pPr>
                  <w:pStyle w:val="tableNormal0"/>
                  <w:framePr w:wrap="around" w:x="-100" w:y="7325"/>
                </w:pPr>
              </w:pPrChange>
            </w:pPr>
            <w:r w:rsidRPr="00F370FC">
              <w:t>Information Technology[</w:t>
            </w:r>
            <w:proofErr w:type="spellStart"/>
            <w:r w:rsidRPr="00F370FC">
              <w:t>tw</w:t>
            </w:r>
            <w:proofErr w:type="spellEnd"/>
            <w:r w:rsidRPr="00F370FC">
              <w:t>]))</w:t>
            </w:r>
          </w:p>
          <w:p w14:paraId="3D37299D" w14:textId="77777777" w:rsidR="005F7B83" w:rsidRPr="00F370FC" w:rsidRDefault="005F7B83">
            <w:pPr>
              <w:pPrChange w:id="1534" w:author="Chenyu(Cherie) Li" w:date="2021-07-19T17:06:00Z">
                <w:pPr>
                  <w:pStyle w:val="tableNormal0"/>
                  <w:framePr w:wrap="around" w:x="-100" w:y="7325"/>
                </w:pPr>
              </w:pPrChange>
            </w:pPr>
            <w:r w:rsidRPr="00F370FC">
              <w:t>OR</w:t>
            </w:r>
          </w:p>
          <w:p w14:paraId="08443F5C" w14:textId="77777777" w:rsidR="005F7B83" w:rsidRPr="00F370FC" w:rsidRDefault="005F7B83">
            <w:pPr>
              <w:pPrChange w:id="1535" w:author="Chenyu(Cherie) Li" w:date="2021-07-19T17:06:00Z">
                <w:pPr>
                  <w:pStyle w:val="tableNormal0"/>
                  <w:framePr w:wrap="around" w:x="-100" w:y="7325"/>
                </w:pPr>
              </w:pPrChange>
            </w:pPr>
            <w:r w:rsidRPr="00F370FC">
              <w:t>((medical records systems, computerized [</w:t>
            </w:r>
            <w:proofErr w:type="spellStart"/>
            <w:r w:rsidRPr="00F370FC">
              <w:t>majr</w:t>
            </w:r>
            <w:proofErr w:type="spellEnd"/>
            <w:r w:rsidRPr="00F370FC">
              <w:t>] OR</w:t>
            </w:r>
          </w:p>
          <w:p w14:paraId="3D3F5F4C" w14:textId="77777777" w:rsidR="005F7B83" w:rsidRPr="00F370FC" w:rsidRDefault="005F7B83">
            <w:pPr>
              <w:pPrChange w:id="1536" w:author="Chenyu(Cherie) Li" w:date="2021-07-19T17:06:00Z">
                <w:pPr>
                  <w:pStyle w:val="tableNormal0"/>
                  <w:framePr w:wrap="around" w:x="-100" w:y="7325"/>
                </w:pPr>
              </w:pPrChange>
            </w:pPr>
            <w:r w:rsidRPr="00F370FC">
              <w:t>medical records systems, computerized [</w:t>
            </w:r>
            <w:proofErr w:type="spellStart"/>
            <w:r w:rsidRPr="00F370FC">
              <w:t>mh</w:t>
            </w:r>
            <w:proofErr w:type="spellEnd"/>
            <w:r w:rsidRPr="00F370FC">
              <w:t>] OR</w:t>
            </w:r>
          </w:p>
          <w:p w14:paraId="4337CD43" w14:textId="77777777" w:rsidR="005F7B83" w:rsidRPr="00F370FC" w:rsidRDefault="005F7B83">
            <w:pPr>
              <w:pPrChange w:id="1537" w:author="Chenyu(Cherie) Li" w:date="2021-07-19T17:06:00Z">
                <w:pPr>
                  <w:pStyle w:val="tableNormal0"/>
                  <w:framePr w:wrap="around" w:x="-100" w:y="7325"/>
                </w:pPr>
              </w:pPrChange>
            </w:pPr>
            <w:r w:rsidRPr="00F370FC">
              <w:t>computerized patient medical record [</w:t>
            </w:r>
            <w:proofErr w:type="spellStart"/>
            <w:r w:rsidRPr="00F370FC">
              <w:t>tw</w:t>
            </w:r>
            <w:proofErr w:type="spellEnd"/>
            <w:r w:rsidRPr="00F370FC">
              <w:t>] OR</w:t>
            </w:r>
          </w:p>
          <w:p w14:paraId="4ECA5755" w14:textId="77777777" w:rsidR="005F7B83" w:rsidRPr="00F370FC" w:rsidRDefault="005F7B83">
            <w:pPr>
              <w:pPrChange w:id="1538" w:author="Chenyu(Cherie) Li" w:date="2021-07-19T17:06:00Z">
                <w:pPr>
                  <w:pStyle w:val="tableNormal0"/>
                  <w:framePr w:wrap="around" w:x="-100" w:y="7325"/>
                </w:pPr>
              </w:pPrChange>
            </w:pPr>
            <w:r w:rsidRPr="00F370FC">
              <w:t>computerized patient medical records [</w:t>
            </w:r>
            <w:proofErr w:type="spellStart"/>
            <w:r w:rsidRPr="00F370FC">
              <w:t>tw</w:t>
            </w:r>
            <w:proofErr w:type="spellEnd"/>
            <w:r w:rsidRPr="00F370FC">
              <w:t>] OR</w:t>
            </w:r>
          </w:p>
          <w:p w14:paraId="43854978" w14:textId="77777777" w:rsidR="005F7B83" w:rsidRPr="00F370FC" w:rsidRDefault="005F7B83">
            <w:pPr>
              <w:pPrChange w:id="1539" w:author="Chenyu(Cherie) Li" w:date="2021-07-19T17:06:00Z">
                <w:pPr>
                  <w:pStyle w:val="tableNormal0"/>
                  <w:framePr w:wrap="around" w:x="-100" w:y="7325"/>
                </w:pPr>
              </w:pPrChange>
            </w:pPr>
            <w:r w:rsidRPr="00F370FC">
              <w:t>automated medical record system [</w:t>
            </w:r>
            <w:proofErr w:type="spellStart"/>
            <w:r w:rsidRPr="00F370FC">
              <w:t>tw</w:t>
            </w:r>
            <w:proofErr w:type="spellEnd"/>
            <w:r w:rsidRPr="00F370FC">
              <w:t>] OR</w:t>
            </w:r>
          </w:p>
          <w:p w14:paraId="6B606884" w14:textId="77777777" w:rsidR="005F7B83" w:rsidRPr="00F370FC" w:rsidRDefault="005F7B83">
            <w:pPr>
              <w:pPrChange w:id="1540" w:author="Chenyu(Cherie) Li" w:date="2021-07-19T17:06:00Z">
                <w:pPr>
                  <w:pStyle w:val="tableNormal0"/>
                  <w:framePr w:wrap="around" w:x="-100" w:y="7325"/>
                </w:pPr>
              </w:pPrChange>
            </w:pPr>
            <w:r w:rsidRPr="00F370FC">
              <w:t>automated medical record systems [</w:t>
            </w:r>
            <w:proofErr w:type="spellStart"/>
            <w:r w:rsidRPr="00F370FC">
              <w:t>tw</w:t>
            </w:r>
            <w:proofErr w:type="spellEnd"/>
            <w:r w:rsidRPr="00F370FC">
              <w:t>] OR</w:t>
            </w:r>
          </w:p>
          <w:p w14:paraId="6C968DAE" w14:textId="77777777" w:rsidR="005F7B83" w:rsidRPr="00F370FC" w:rsidRDefault="005F7B83">
            <w:pPr>
              <w:pPrChange w:id="1541" w:author="Chenyu(Cherie) Li" w:date="2021-07-19T17:06:00Z">
                <w:pPr>
                  <w:pStyle w:val="tableNormal0"/>
                  <w:framePr w:wrap="around" w:x="-100" w:y="7325"/>
                </w:pPr>
              </w:pPrChange>
            </w:pPr>
            <w:r w:rsidRPr="00F370FC">
              <w:lastRenderedPageBreak/>
              <w:t>automated medical records system [</w:t>
            </w:r>
            <w:proofErr w:type="spellStart"/>
            <w:r w:rsidRPr="00F370FC">
              <w:t>tw</w:t>
            </w:r>
            <w:proofErr w:type="spellEnd"/>
            <w:r w:rsidRPr="00F370FC">
              <w:t>] OR</w:t>
            </w:r>
          </w:p>
          <w:p w14:paraId="66C6449E" w14:textId="77777777" w:rsidR="005F7B83" w:rsidRPr="00F370FC" w:rsidRDefault="005F7B83">
            <w:pPr>
              <w:pPrChange w:id="1542" w:author="Chenyu(Cherie) Li" w:date="2021-07-19T17:06:00Z">
                <w:pPr>
                  <w:pStyle w:val="tableNormal0"/>
                  <w:framePr w:wrap="around" w:x="-100" w:y="7325"/>
                </w:pPr>
              </w:pPrChange>
            </w:pPr>
            <w:r w:rsidRPr="00F370FC">
              <w:t>automated medical records systems [</w:t>
            </w:r>
            <w:proofErr w:type="spellStart"/>
            <w:r w:rsidRPr="00F370FC">
              <w:t>tw</w:t>
            </w:r>
            <w:proofErr w:type="spellEnd"/>
            <w:r w:rsidRPr="00F370FC">
              <w:t>] OR</w:t>
            </w:r>
          </w:p>
          <w:p w14:paraId="5F435DB4" w14:textId="77777777" w:rsidR="005F7B83" w:rsidRPr="00F370FC" w:rsidRDefault="005F7B83">
            <w:pPr>
              <w:pPrChange w:id="1543" w:author="Chenyu(Cherie) Li" w:date="2021-07-19T17:06:00Z">
                <w:pPr>
                  <w:pStyle w:val="tableNormal0"/>
                  <w:framePr w:wrap="around" w:x="-100" w:y="7325"/>
                </w:pPr>
              </w:pPrChange>
            </w:pPr>
            <w:r w:rsidRPr="00F370FC">
              <w:t>computerized medical record [</w:t>
            </w:r>
            <w:proofErr w:type="spellStart"/>
            <w:r w:rsidRPr="00F370FC">
              <w:t>tw</w:t>
            </w:r>
            <w:proofErr w:type="spellEnd"/>
            <w:r w:rsidRPr="00F370FC">
              <w:t>] OR</w:t>
            </w:r>
          </w:p>
          <w:p w14:paraId="366EA958" w14:textId="77777777" w:rsidR="005F7B83" w:rsidRPr="00F370FC" w:rsidRDefault="005F7B83">
            <w:pPr>
              <w:pPrChange w:id="1544" w:author="Chenyu(Cherie) Li" w:date="2021-07-19T17:06:00Z">
                <w:pPr>
                  <w:pStyle w:val="tableNormal0"/>
                  <w:framePr w:wrap="around" w:x="-100" w:y="7325"/>
                </w:pPr>
              </w:pPrChange>
            </w:pPr>
            <w:r w:rsidRPr="00F370FC">
              <w:t>computerized medical records [</w:t>
            </w:r>
            <w:proofErr w:type="spellStart"/>
            <w:r w:rsidRPr="00F370FC">
              <w:t>tw</w:t>
            </w:r>
            <w:proofErr w:type="spellEnd"/>
            <w:r w:rsidRPr="00F370FC">
              <w:t>] OR</w:t>
            </w:r>
          </w:p>
          <w:p w14:paraId="4E635E79" w14:textId="77777777" w:rsidR="005F7B83" w:rsidRPr="00F370FC" w:rsidRDefault="005F7B83">
            <w:pPr>
              <w:pPrChange w:id="1545" w:author="Chenyu(Cherie) Li" w:date="2021-07-19T17:06:00Z">
                <w:pPr>
                  <w:pStyle w:val="tableNormal0"/>
                  <w:framePr w:wrap="around" w:x="-100" w:y="7325"/>
                </w:pPr>
              </w:pPrChange>
            </w:pPr>
            <w:r w:rsidRPr="00F370FC">
              <w:t>computerized patient records [</w:t>
            </w:r>
            <w:proofErr w:type="spellStart"/>
            <w:r w:rsidRPr="00F370FC">
              <w:t>tw</w:t>
            </w:r>
            <w:proofErr w:type="spellEnd"/>
            <w:r w:rsidRPr="00F370FC">
              <w:t>] OR</w:t>
            </w:r>
          </w:p>
          <w:p w14:paraId="552C2910" w14:textId="77777777" w:rsidR="005F7B83" w:rsidRPr="00F370FC" w:rsidRDefault="005F7B83">
            <w:pPr>
              <w:pPrChange w:id="1546" w:author="Chenyu(Cherie) Li" w:date="2021-07-19T17:06:00Z">
                <w:pPr>
                  <w:pStyle w:val="tableNormal0"/>
                  <w:framePr w:wrap="around" w:x="-100" w:y="7325"/>
                </w:pPr>
              </w:pPrChange>
            </w:pPr>
            <w:r w:rsidRPr="00F370FC">
              <w:t>computerized patient record [</w:t>
            </w:r>
            <w:proofErr w:type="spellStart"/>
            <w:r w:rsidRPr="00F370FC">
              <w:t>tw</w:t>
            </w:r>
            <w:proofErr w:type="spellEnd"/>
            <w:r w:rsidRPr="00F370FC">
              <w:t>] OR</w:t>
            </w:r>
          </w:p>
          <w:p w14:paraId="1A30343D" w14:textId="77777777" w:rsidR="005F7B83" w:rsidRPr="00F370FC" w:rsidRDefault="005F7B83">
            <w:pPr>
              <w:pPrChange w:id="1547" w:author="Chenyu(Cherie) Li" w:date="2021-07-19T17:06:00Z">
                <w:pPr>
                  <w:pStyle w:val="tableNormal0"/>
                  <w:framePr w:wrap="around" w:x="-100" w:y="7325"/>
                </w:pPr>
              </w:pPrChange>
            </w:pPr>
            <w:r w:rsidRPr="00F370FC">
              <w:t>patient generated health data[</w:t>
            </w:r>
            <w:proofErr w:type="spellStart"/>
            <w:r w:rsidRPr="00F370FC">
              <w:t>mh</w:t>
            </w:r>
            <w:proofErr w:type="spellEnd"/>
            <w:r w:rsidRPr="00F370FC">
              <w:t>] OR</w:t>
            </w:r>
          </w:p>
          <w:p w14:paraId="4650D171" w14:textId="77777777" w:rsidR="005F7B83" w:rsidRPr="00F370FC" w:rsidRDefault="005F7B83">
            <w:pPr>
              <w:pPrChange w:id="1548" w:author="Chenyu(Cherie) Li" w:date="2021-07-19T17:06:00Z">
                <w:pPr>
                  <w:pStyle w:val="tableNormal0"/>
                  <w:framePr w:wrap="around" w:x="-100" w:y="7325"/>
                </w:pPr>
              </w:pPrChange>
            </w:pPr>
            <w:r w:rsidRPr="00F370FC">
              <w:t>patient generated health data[</w:t>
            </w:r>
            <w:proofErr w:type="spellStart"/>
            <w:r w:rsidRPr="00F370FC">
              <w:t>tw</w:t>
            </w:r>
            <w:proofErr w:type="spellEnd"/>
            <w:r w:rsidRPr="00F370FC">
              <w:t>] OR</w:t>
            </w:r>
          </w:p>
          <w:p w14:paraId="257FA841" w14:textId="77777777" w:rsidR="005F7B83" w:rsidRPr="00F370FC" w:rsidRDefault="005F7B83">
            <w:pPr>
              <w:pPrChange w:id="1549" w:author="Chenyu(Cherie) Li" w:date="2021-07-19T17:06:00Z">
                <w:pPr>
                  <w:pStyle w:val="tableNormal0"/>
                  <w:framePr w:wrap="around" w:x="-100" w:y="7325"/>
                </w:pPr>
              </w:pPrChange>
            </w:pPr>
            <w:r w:rsidRPr="00F370FC">
              <w:t>electronic health record [</w:t>
            </w:r>
            <w:proofErr w:type="spellStart"/>
            <w:r w:rsidRPr="00F370FC">
              <w:t>tw</w:t>
            </w:r>
            <w:proofErr w:type="spellEnd"/>
            <w:r w:rsidRPr="00F370FC">
              <w:t>] OR</w:t>
            </w:r>
          </w:p>
          <w:p w14:paraId="2D66950A" w14:textId="77777777" w:rsidR="005F7B83" w:rsidRPr="00F370FC" w:rsidRDefault="005F7B83">
            <w:pPr>
              <w:pPrChange w:id="1550" w:author="Chenyu(Cherie) Li" w:date="2021-07-19T17:06:00Z">
                <w:pPr>
                  <w:pStyle w:val="tableNormal0"/>
                  <w:framePr w:wrap="around" w:x="-100" w:y="7325"/>
                </w:pPr>
              </w:pPrChange>
            </w:pPr>
            <w:r w:rsidRPr="00F370FC">
              <w:t>electronic health records [</w:t>
            </w:r>
            <w:proofErr w:type="spellStart"/>
            <w:r w:rsidRPr="00F370FC">
              <w:t>tw</w:t>
            </w:r>
            <w:proofErr w:type="spellEnd"/>
            <w:r w:rsidRPr="00F370FC">
              <w:t>] OR</w:t>
            </w:r>
          </w:p>
          <w:p w14:paraId="537068CA" w14:textId="77777777" w:rsidR="005F7B83" w:rsidRPr="00F370FC" w:rsidRDefault="005F7B83">
            <w:pPr>
              <w:pPrChange w:id="1551" w:author="Chenyu(Cherie) Li" w:date="2021-07-19T17:06:00Z">
                <w:pPr>
                  <w:pStyle w:val="tableNormal0"/>
                  <w:framePr w:wrap="around" w:x="-100" w:y="7325"/>
                </w:pPr>
              </w:pPrChange>
            </w:pPr>
            <w:r w:rsidRPr="00F370FC">
              <w:t>electronic patient record [</w:t>
            </w:r>
            <w:proofErr w:type="spellStart"/>
            <w:r w:rsidRPr="00F370FC">
              <w:t>tw</w:t>
            </w:r>
            <w:proofErr w:type="spellEnd"/>
            <w:r w:rsidRPr="00F370FC">
              <w:t>] OR</w:t>
            </w:r>
          </w:p>
          <w:p w14:paraId="1A70E427" w14:textId="77777777" w:rsidR="005F7B83" w:rsidRPr="00F370FC" w:rsidRDefault="005F7B83">
            <w:pPr>
              <w:pPrChange w:id="1552" w:author="Chenyu(Cherie) Li" w:date="2021-07-19T17:06:00Z">
                <w:pPr>
                  <w:pStyle w:val="tableNormal0"/>
                  <w:framePr w:wrap="around" w:x="-100" w:y="7325"/>
                </w:pPr>
              </w:pPrChange>
            </w:pPr>
            <w:r w:rsidRPr="00F370FC">
              <w:t>electronic patient records [</w:t>
            </w:r>
            <w:proofErr w:type="spellStart"/>
            <w:r w:rsidRPr="00F370FC">
              <w:t>tw</w:t>
            </w:r>
            <w:proofErr w:type="spellEnd"/>
            <w:r w:rsidRPr="00F370FC">
              <w:t>] OR</w:t>
            </w:r>
          </w:p>
          <w:p w14:paraId="77ED6CAE" w14:textId="77777777" w:rsidR="005F7B83" w:rsidRPr="00F370FC" w:rsidRDefault="005F7B83">
            <w:pPr>
              <w:pPrChange w:id="1553" w:author="Chenyu(Cherie) Li" w:date="2021-07-19T17:06:00Z">
                <w:pPr>
                  <w:pStyle w:val="tableNormal0"/>
                  <w:framePr w:wrap="around" w:x="-100" w:y="7325"/>
                </w:pPr>
              </w:pPrChange>
            </w:pPr>
            <w:r w:rsidRPr="00F370FC">
              <w:t>electronic medical record [</w:t>
            </w:r>
            <w:proofErr w:type="spellStart"/>
            <w:r w:rsidRPr="00F370FC">
              <w:t>tw</w:t>
            </w:r>
            <w:proofErr w:type="spellEnd"/>
            <w:r w:rsidRPr="00F370FC">
              <w:t>] OR</w:t>
            </w:r>
          </w:p>
          <w:p w14:paraId="6A6F381C" w14:textId="77777777" w:rsidR="005F7B83" w:rsidRPr="00F370FC" w:rsidRDefault="005F7B83">
            <w:pPr>
              <w:pPrChange w:id="1554" w:author="Chenyu(Cherie) Li" w:date="2021-07-19T17:06:00Z">
                <w:pPr>
                  <w:pStyle w:val="tableNormal0"/>
                  <w:framePr w:wrap="around" w:x="-100" w:y="7325"/>
                </w:pPr>
              </w:pPrChange>
            </w:pPr>
            <w:r w:rsidRPr="00F370FC">
              <w:t>electronic medical records [</w:t>
            </w:r>
            <w:proofErr w:type="spellStart"/>
            <w:r w:rsidRPr="00F370FC">
              <w:t>tw</w:t>
            </w:r>
            <w:proofErr w:type="spellEnd"/>
            <w:r w:rsidRPr="00F370FC">
              <w:t>] OR</w:t>
            </w:r>
          </w:p>
          <w:p w14:paraId="47C86F66" w14:textId="77777777" w:rsidR="005F7B83" w:rsidRPr="00F370FC" w:rsidRDefault="005F7B83">
            <w:pPr>
              <w:pPrChange w:id="1555" w:author="Chenyu(Cherie) Li" w:date="2021-07-19T17:06:00Z">
                <w:pPr>
                  <w:pStyle w:val="tableNormal0"/>
                  <w:framePr w:wrap="around" w:x="-100" w:y="7325"/>
                </w:pPr>
              </w:pPrChange>
            </w:pPr>
            <w:r w:rsidRPr="00F370FC">
              <w:t>electronic healthcare records [</w:t>
            </w:r>
            <w:proofErr w:type="spellStart"/>
            <w:r w:rsidRPr="00F370FC">
              <w:t>tw</w:t>
            </w:r>
            <w:proofErr w:type="spellEnd"/>
            <w:r w:rsidRPr="00F370FC">
              <w:t>] OR</w:t>
            </w:r>
          </w:p>
          <w:p w14:paraId="6F66851A" w14:textId="77777777" w:rsidR="005F7B83" w:rsidRPr="00F370FC" w:rsidRDefault="005F7B83">
            <w:pPr>
              <w:pPrChange w:id="1556" w:author="Chenyu(Cherie) Li" w:date="2021-07-19T17:06:00Z">
                <w:pPr>
                  <w:pStyle w:val="tableNormal0"/>
                  <w:framePr w:wrap="around" w:x="-100" w:y="7325"/>
                </w:pPr>
              </w:pPrChange>
            </w:pPr>
            <w:r w:rsidRPr="00F370FC">
              <w:t>electronic healthcare record [</w:t>
            </w:r>
            <w:proofErr w:type="spellStart"/>
            <w:r w:rsidRPr="00F370FC">
              <w:t>tw</w:t>
            </w:r>
            <w:proofErr w:type="spellEnd"/>
            <w:r w:rsidRPr="00F370FC">
              <w:t>] OR</w:t>
            </w:r>
          </w:p>
          <w:p w14:paraId="4B0D299C" w14:textId="77777777" w:rsidR="005F7B83" w:rsidRPr="00F370FC" w:rsidRDefault="005F7B83">
            <w:pPr>
              <w:pPrChange w:id="1557" w:author="Chenyu(Cherie) Li" w:date="2021-07-19T17:06:00Z">
                <w:pPr>
                  <w:pStyle w:val="tableNormal0"/>
                  <w:framePr w:wrap="around" w:x="-100" w:y="7325"/>
                </w:pPr>
              </w:pPrChange>
            </w:pPr>
            <w:r w:rsidRPr="00F370FC">
              <w:t>electronic health care record [</w:t>
            </w:r>
            <w:proofErr w:type="spellStart"/>
            <w:r w:rsidRPr="00F370FC">
              <w:t>tw</w:t>
            </w:r>
            <w:proofErr w:type="spellEnd"/>
            <w:r w:rsidRPr="00F370FC">
              <w:t>] OR</w:t>
            </w:r>
          </w:p>
          <w:p w14:paraId="5302268E" w14:textId="77777777" w:rsidR="005F7B83" w:rsidRPr="00F370FC" w:rsidRDefault="005F7B83">
            <w:pPr>
              <w:pPrChange w:id="1558" w:author="Chenyu(Cherie) Li" w:date="2021-07-19T17:06:00Z">
                <w:pPr>
                  <w:pStyle w:val="tableNormal0"/>
                  <w:framePr w:wrap="around" w:x="-100" w:y="7325"/>
                </w:pPr>
              </w:pPrChange>
            </w:pPr>
            <w:r w:rsidRPr="00F370FC">
              <w:t>electronic health care records [</w:t>
            </w:r>
            <w:proofErr w:type="spellStart"/>
            <w:r w:rsidRPr="00F370FC">
              <w:t>tw</w:t>
            </w:r>
            <w:proofErr w:type="spellEnd"/>
            <w:r w:rsidRPr="00F370FC">
              <w:t>] OR</w:t>
            </w:r>
          </w:p>
          <w:p w14:paraId="148DEA1C" w14:textId="77777777" w:rsidR="005F7B83" w:rsidRPr="00F370FC" w:rsidRDefault="005F7B83">
            <w:pPr>
              <w:pPrChange w:id="1559" w:author="Chenyu(Cherie) Li" w:date="2021-07-19T17:06:00Z">
                <w:pPr>
                  <w:pStyle w:val="tableNormal0"/>
                  <w:framePr w:wrap="around" w:x="-100" w:y="7325"/>
                </w:pPr>
              </w:pPrChange>
            </w:pPr>
            <w:r w:rsidRPr="00F370FC">
              <w:t>unified medical language system [</w:t>
            </w:r>
            <w:proofErr w:type="spellStart"/>
            <w:r w:rsidRPr="00F370FC">
              <w:t>majr</w:t>
            </w:r>
            <w:proofErr w:type="spellEnd"/>
            <w:r w:rsidRPr="00F370FC">
              <w:t>] OR</w:t>
            </w:r>
          </w:p>
          <w:p w14:paraId="235AE374" w14:textId="77777777" w:rsidR="005F7B83" w:rsidRPr="00F370FC" w:rsidRDefault="005F7B83">
            <w:pPr>
              <w:pPrChange w:id="1560" w:author="Chenyu(Cherie) Li" w:date="2021-07-19T17:06:00Z">
                <w:pPr>
                  <w:pStyle w:val="tableNormal0"/>
                  <w:framePr w:wrap="around" w:x="-100" w:y="7325"/>
                </w:pPr>
              </w:pPrChange>
            </w:pPr>
            <w:r w:rsidRPr="00F370FC">
              <w:t>unified medical language system [</w:t>
            </w:r>
            <w:proofErr w:type="spellStart"/>
            <w:r w:rsidRPr="00F370FC">
              <w:t>tw</w:t>
            </w:r>
            <w:proofErr w:type="spellEnd"/>
            <w:r w:rsidRPr="00F370FC">
              <w:t>] OR</w:t>
            </w:r>
          </w:p>
          <w:p w14:paraId="70D4A437" w14:textId="77777777" w:rsidR="005F7B83" w:rsidRPr="00F370FC" w:rsidRDefault="005F7B83">
            <w:pPr>
              <w:pPrChange w:id="1561" w:author="Chenyu(Cherie) Li" w:date="2021-07-19T17:06:00Z">
                <w:pPr>
                  <w:pStyle w:val="tableNormal0"/>
                  <w:framePr w:wrap="around" w:x="-100" w:y="7325"/>
                </w:pPr>
              </w:pPrChange>
            </w:pPr>
            <w:proofErr w:type="spellStart"/>
            <w:r w:rsidRPr="00F370FC">
              <w:t>umls</w:t>
            </w:r>
            <w:proofErr w:type="spellEnd"/>
            <w:r w:rsidRPr="00F370FC">
              <w:t xml:space="preserve"> [</w:t>
            </w:r>
            <w:proofErr w:type="spellStart"/>
            <w:r w:rsidRPr="00F370FC">
              <w:t>tw</w:t>
            </w:r>
            <w:proofErr w:type="spellEnd"/>
            <w:r w:rsidRPr="00F370FC">
              <w:t>] OR</w:t>
            </w:r>
          </w:p>
          <w:p w14:paraId="28ACD256" w14:textId="77777777" w:rsidR="005F7B83" w:rsidRPr="00F370FC" w:rsidRDefault="005F7B83">
            <w:pPr>
              <w:pPrChange w:id="1562" w:author="Chenyu(Cherie) Li" w:date="2021-07-19T17:06:00Z">
                <w:pPr>
                  <w:pStyle w:val="tableNormal0"/>
                  <w:framePr w:wrap="around" w:x="-100" w:y="7325"/>
                </w:pPr>
              </w:pPrChange>
            </w:pPr>
            <w:proofErr w:type="spellStart"/>
            <w:r w:rsidRPr="00F370FC">
              <w:t>loinc</w:t>
            </w:r>
            <w:proofErr w:type="spellEnd"/>
            <w:r w:rsidRPr="00F370FC">
              <w:t xml:space="preserve"> [</w:t>
            </w:r>
            <w:proofErr w:type="spellStart"/>
            <w:r w:rsidRPr="00F370FC">
              <w:t>tw</w:t>
            </w:r>
            <w:proofErr w:type="spellEnd"/>
            <w:r w:rsidRPr="00F370FC">
              <w:t>] OR</w:t>
            </w:r>
          </w:p>
          <w:p w14:paraId="090DE691" w14:textId="77777777" w:rsidR="005F7B83" w:rsidRPr="00F370FC" w:rsidRDefault="005F7B83">
            <w:pPr>
              <w:pPrChange w:id="1563" w:author="Chenyu(Cherie) Li" w:date="2021-07-19T17:06:00Z">
                <w:pPr>
                  <w:pStyle w:val="tableNormal0"/>
                  <w:framePr w:wrap="around" w:x="-100" w:y="7325"/>
                </w:pPr>
              </w:pPrChange>
            </w:pPr>
            <w:proofErr w:type="spellStart"/>
            <w:r w:rsidRPr="00F370FC">
              <w:t>rxnorm</w:t>
            </w:r>
            <w:proofErr w:type="spellEnd"/>
            <w:r w:rsidRPr="00F370FC">
              <w:t xml:space="preserve"> [</w:t>
            </w:r>
            <w:proofErr w:type="spellStart"/>
            <w:r w:rsidRPr="00F370FC">
              <w:t>tw</w:t>
            </w:r>
            <w:proofErr w:type="spellEnd"/>
            <w:r w:rsidRPr="00F370FC">
              <w:t>] OR</w:t>
            </w:r>
          </w:p>
          <w:p w14:paraId="7552FA6D" w14:textId="77777777" w:rsidR="005F7B83" w:rsidRPr="00F370FC" w:rsidRDefault="005F7B83">
            <w:pPr>
              <w:pPrChange w:id="1564" w:author="Chenyu(Cherie) Li" w:date="2021-07-19T17:06:00Z">
                <w:pPr>
                  <w:pStyle w:val="tableNormal0"/>
                  <w:framePr w:wrap="around" w:x="-100" w:y="7325"/>
                </w:pPr>
              </w:pPrChange>
            </w:pPr>
            <w:proofErr w:type="spellStart"/>
            <w:r w:rsidRPr="00F370FC">
              <w:lastRenderedPageBreak/>
              <w:t>snomed</w:t>
            </w:r>
            <w:proofErr w:type="spellEnd"/>
            <w:r w:rsidRPr="00F370FC">
              <w:t xml:space="preserve"> [</w:t>
            </w:r>
            <w:proofErr w:type="spellStart"/>
            <w:r w:rsidRPr="00F370FC">
              <w:t>tw</w:t>
            </w:r>
            <w:proofErr w:type="spellEnd"/>
            <w:r w:rsidRPr="00F370FC">
              <w:t>] OR</w:t>
            </w:r>
          </w:p>
          <w:p w14:paraId="0B5E18D1" w14:textId="77777777" w:rsidR="005F7B83" w:rsidRPr="00F370FC" w:rsidRDefault="005F7B83">
            <w:pPr>
              <w:pPrChange w:id="1565" w:author="Chenyu(Cherie) Li" w:date="2021-07-19T17:06:00Z">
                <w:pPr>
                  <w:pStyle w:val="tableNormal0"/>
                  <w:framePr w:wrap="around" w:x="-100" w:y="7325"/>
                </w:pPr>
              </w:pPrChange>
            </w:pPr>
            <w:r w:rsidRPr="00F370FC">
              <w:t>icd9 cm [</w:t>
            </w:r>
            <w:proofErr w:type="spellStart"/>
            <w:r w:rsidRPr="00F370FC">
              <w:t>ti</w:t>
            </w:r>
            <w:proofErr w:type="spellEnd"/>
            <w:r w:rsidRPr="00F370FC">
              <w:t>] OR</w:t>
            </w:r>
          </w:p>
          <w:p w14:paraId="33EACF16" w14:textId="77777777" w:rsidR="005F7B83" w:rsidRPr="00F370FC" w:rsidRDefault="005F7B83">
            <w:pPr>
              <w:pPrChange w:id="1566" w:author="Chenyu(Cherie) Li" w:date="2021-07-19T17:06:00Z">
                <w:pPr>
                  <w:pStyle w:val="tableNormal0"/>
                  <w:framePr w:wrap="around" w:x="-100" w:y="7325"/>
                </w:pPr>
              </w:pPrChange>
            </w:pPr>
            <w:proofErr w:type="spellStart"/>
            <w:r w:rsidRPr="00F370FC">
              <w:t>icd</w:t>
            </w:r>
            <w:proofErr w:type="spellEnd"/>
            <w:r w:rsidRPr="00F370FC">
              <w:t xml:space="preserve"> 9 cm [</w:t>
            </w:r>
            <w:proofErr w:type="spellStart"/>
            <w:r w:rsidRPr="00F370FC">
              <w:t>ti</w:t>
            </w:r>
            <w:proofErr w:type="spellEnd"/>
            <w:r w:rsidRPr="00F370FC">
              <w:t>] OR</w:t>
            </w:r>
          </w:p>
          <w:p w14:paraId="52174B91" w14:textId="77777777" w:rsidR="005F7B83" w:rsidRPr="00F370FC" w:rsidRDefault="005F7B83">
            <w:pPr>
              <w:pPrChange w:id="1567" w:author="Chenyu(Cherie) Li" w:date="2021-07-19T17:06:00Z">
                <w:pPr>
                  <w:pStyle w:val="tableNormal0"/>
                  <w:framePr w:wrap="around" w:x="-100" w:y="7325"/>
                </w:pPr>
              </w:pPrChange>
            </w:pPr>
            <w:r w:rsidRPr="00F370FC">
              <w:t>icd10 [</w:t>
            </w:r>
            <w:proofErr w:type="spellStart"/>
            <w:r w:rsidRPr="00F370FC">
              <w:t>ti</w:t>
            </w:r>
            <w:proofErr w:type="spellEnd"/>
            <w:r w:rsidRPr="00F370FC">
              <w:t>] OR</w:t>
            </w:r>
          </w:p>
          <w:p w14:paraId="62BAEBF1" w14:textId="77777777" w:rsidR="005F7B83" w:rsidRPr="00F370FC" w:rsidRDefault="005F7B83">
            <w:pPr>
              <w:pPrChange w:id="1568" w:author="Chenyu(Cherie) Li" w:date="2021-07-19T17:06:00Z">
                <w:pPr>
                  <w:pStyle w:val="tableNormal0"/>
                  <w:framePr w:wrap="around" w:x="-100" w:y="7325"/>
                </w:pPr>
              </w:pPrChange>
            </w:pPr>
            <w:proofErr w:type="spellStart"/>
            <w:r w:rsidRPr="00F370FC">
              <w:t>icd</w:t>
            </w:r>
            <w:proofErr w:type="spellEnd"/>
            <w:r w:rsidRPr="00F370FC">
              <w:t xml:space="preserve"> 10 [</w:t>
            </w:r>
            <w:proofErr w:type="spellStart"/>
            <w:r w:rsidRPr="00F370FC">
              <w:t>ti</w:t>
            </w:r>
            <w:proofErr w:type="spellEnd"/>
            <w:r w:rsidRPr="00F370FC">
              <w:t>] OR</w:t>
            </w:r>
          </w:p>
          <w:p w14:paraId="37FA5677" w14:textId="77777777" w:rsidR="005F7B83" w:rsidRPr="00F370FC" w:rsidRDefault="005F7B83">
            <w:pPr>
              <w:pPrChange w:id="1569" w:author="Chenyu(Cherie) Li" w:date="2021-07-19T17:06:00Z">
                <w:pPr>
                  <w:pStyle w:val="tableNormal0"/>
                  <w:framePr w:wrap="around" w:x="-100" w:y="7325"/>
                </w:pPr>
              </w:pPrChange>
            </w:pPr>
            <w:proofErr w:type="spellStart"/>
            <w:r w:rsidRPr="00F370FC">
              <w:t>metathesaurus</w:t>
            </w:r>
            <w:proofErr w:type="spellEnd"/>
            <w:r w:rsidRPr="00F370FC">
              <w:t xml:space="preserve"> [</w:t>
            </w:r>
            <w:proofErr w:type="spellStart"/>
            <w:r w:rsidRPr="00F370FC">
              <w:t>tw</w:t>
            </w:r>
            <w:proofErr w:type="spellEnd"/>
            <w:r w:rsidRPr="00F370FC">
              <w:t xml:space="preserve">] OR </w:t>
            </w:r>
          </w:p>
          <w:p w14:paraId="19D3EBE0" w14:textId="77777777" w:rsidR="005F7B83" w:rsidRPr="00F370FC" w:rsidRDefault="005F7B83">
            <w:pPr>
              <w:pPrChange w:id="1570" w:author="Chenyu(Cherie) Li" w:date="2021-07-19T17:06:00Z">
                <w:pPr>
                  <w:pStyle w:val="tableNormal0"/>
                  <w:framePr w:wrap="around" w:x="-100" w:y="7325"/>
                </w:pPr>
              </w:pPrChange>
            </w:pPr>
            <w:r w:rsidRPr="00F370FC">
              <w:t>ehr [</w:t>
            </w:r>
            <w:proofErr w:type="spellStart"/>
            <w:r w:rsidRPr="00F370FC">
              <w:t>tw</w:t>
            </w:r>
            <w:proofErr w:type="spellEnd"/>
            <w:r w:rsidRPr="00F370FC">
              <w:t>] OR</w:t>
            </w:r>
          </w:p>
          <w:p w14:paraId="720C9F47" w14:textId="77777777" w:rsidR="005F7B83" w:rsidRPr="00F370FC" w:rsidRDefault="005F7B83">
            <w:pPr>
              <w:pPrChange w:id="1571" w:author="Chenyu(Cherie) Li" w:date="2021-07-19T17:06:00Z">
                <w:pPr>
                  <w:pStyle w:val="tableNormal0"/>
                  <w:framePr w:wrap="around" w:x="-100" w:y="7325"/>
                </w:pPr>
              </w:pPrChange>
            </w:pPr>
            <w:r w:rsidRPr="00F370FC">
              <w:t>ehrs [</w:t>
            </w:r>
            <w:proofErr w:type="spellStart"/>
            <w:r w:rsidRPr="00F370FC">
              <w:t>tw</w:t>
            </w:r>
            <w:proofErr w:type="spellEnd"/>
            <w:r w:rsidRPr="00F370FC">
              <w:t>] OR</w:t>
            </w:r>
          </w:p>
          <w:p w14:paraId="69475BC1" w14:textId="77777777" w:rsidR="005F7B83" w:rsidRPr="00F370FC" w:rsidRDefault="005F7B83">
            <w:pPr>
              <w:pPrChange w:id="1572" w:author="Chenyu(Cherie) Li" w:date="2021-07-19T17:06:00Z">
                <w:pPr>
                  <w:pStyle w:val="tableNormal0"/>
                  <w:framePr w:wrap="around" w:x="-100" w:y="7325"/>
                </w:pPr>
              </w:pPrChange>
            </w:pPr>
            <w:proofErr w:type="spellStart"/>
            <w:r w:rsidRPr="00F370FC">
              <w:t>phr</w:t>
            </w:r>
            <w:proofErr w:type="spellEnd"/>
            <w:r w:rsidRPr="00F370FC">
              <w:t xml:space="preserve"> [</w:t>
            </w:r>
            <w:proofErr w:type="spellStart"/>
            <w:r w:rsidRPr="00F370FC">
              <w:t>tw</w:t>
            </w:r>
            <w:proofErr w:type="spellEnd"/>
            <w:r w:rsidRPr="00F370FC">
              <w:t>] OR</w:t>
            </w:r>
          </w:p>
          <w:p w14:paraId="7197E9C8" w14:textId="77777777" w:rsidR="005F7B83" w:rsidRPr="00F370FC" w:rsidRDefault="005F7B83">
            <w:pPr>
              <w:pPrChange w:id="1573" w:author="Chenyu(Cherie) Li" w:date="2021-07-19T17:06:00Z">
                <w:pPr>
                  <w:pStyle w:val="tableNormal0"/>
                  <w:framePr w:wrap="around" w:x="-100" w:y="7325"/>
                </w:pPr>
              </w:pPrChange>
            </w:pPr>
            <w:proofErr w:type="spellStart"/>
            <w:r w:rsidRPr="00F370FC">
              <w:t>phrs</w:t>
            </w:r>
            <w:proofErr w:type="spellEnd"/>
            <w:r w:rsidRPr="00F370FC">
              <w:t xml:space="preserve"> [</w:t>
            </w:r>
            <w:proofErr w:type="spellStart"/>
            <w:r w:rsidRPr="00F370FC">
              <w:t>tw</w:t>
            </w:r>
            <w:proofErr w:type="spellEnd"/>
            <w:r w:rsidRPr="00F370FC">
              <w:t>] OR</w:t>
            </w:r>
          </w:p>
          <w:p w14:paraId="6BF0825C" w14:textId="77777777" w:rsidR="005F7B83" w:rsidRPr="00F370FC" w:rsidRDefault="005F7B83">
            <w:pPr>
              <w:pPrChange w:id="1574" w:author="Chenyu(Cherie) Li" w:date="2021-07-19T17:06:00Z">
                <w:pPr>
                  <w:pStyle w:val="tableNormal0"/>
                  <w:framePr w:wrap="around" w:x="-100" w:y="7325"/>
                </w:pPr>
              </w:pPrChange>
            </w:pPr>
            <w:proofErr w:type="spellStart"/>
            <w:r w:rsidRPr="00F370FC">
              <w:t>emr</w:t>
            </w:r>
            <w:proofErr w:type="spellEnd"/>
            <w:r w:rsidRPr="00F370FC">
              <w:t xml:space="preserve"> [</w:t>
            </w:r>
            <w:proofErr w:type="spellStart"/>
            <w:r w:rsidRPr="00F370FC">
              <w:t>tw</w:t>
            </w:r>
            <w:proofErr w:type="spellEnd"/>
            <w:r w:rsidRPr="00F370FC">
              <w:t>] OR</w:t>
            </w:r>
          </w:p>
          <w:p w14:paraId="04C5E20F" w14:textId="77777777" w:rsidR="005F7B83" w:rsidRPr="00F370FC" w:rsidRDefault="005F7B83">
            <w:pPr>
              <w:pPrChange w:id="1575" w:author="Chenyu(Cherie) Li" w:date="2021-07-19T17:06:00Z">
                <w:pPr>
                  <w:pStyle w:val="tableNormal0"/>
                  <w:framePr w:wrap="around" w:x="-100" w:y="7325"/>
                </w:pPr>
              </w:pPrChange>
            </w:pPr>
            <w:proofErr w:type="spellStart"/>
            <w:r w:rsidRPr="00F370FC">
              <w:t>emrs</w:t>
            </w:r>
            <w:proofErr w:type="spellEnd"/>
            <w:r w:rsidRPr="00F370FC">
              <w:t xml:space="preserve"> [</w:t>
            </w:r>
            <w:proofErr w:type="spellStart"/>
            <w:r w:rsidRPr="00F370FC">
              <w:t>tw</w:t>
            </w:r>
            <w:proofErr w:type="spellEnd"/>
            <w:r w:rsidRPr="00F370FC">
              <w:t>] OR</w:t>
            </w:r>
          </w:p>
          <w:p w14:paraId="367E1CD0" w14:textId="77777777" w:rsidR="005F7B83" w:rsidRPr="00F370FC" w:rsidRDefault="005F7B83">
            <w:pPr>
              <w:pPrChange w:id="1576" w:author="Chenyu(Cherie) Li" w:date="2021-07-19T17:06:00Z">
                <w:pPr>
                  <w:pStyle w:val="tableNormal0"/>
                  <w:framePr w:wrap="around" w:x="-100" w:y="7325"/>
                </w:pPr>
              </w:pPrChange>
            </w:pPr>
            <w:r w:rsidRPr="00F370FC">
              <w:t>meaningful use [</w:t>
            </w:r>
            <w:proofErr w:type="spellStart"/>
            <w:r w:rsidRPr="00F370FC">
              <w:t>tiab</w:t>
            </w:r>
            <w:proofErr w:type="spellEnd"/>
            <w:r w:rsidRPr="00F370FC">
              <w:t>] OR</w:t>
            </w:r>
          </w:p>
          <w:p w14:paraId="1F24165B" w14:textId="77777777" w:rsidR="005F7B83" w:rsidRPr="00F370FC" w:rsidRDefault="005F7B83">
            <w:pPr>
              <w:pPrChange w:id="1577" w:author="Chenyu(Cherie) Li" w:date="2021-07-19T17:06:00Z">
                <w:pPr>
                  <w:pStyle w:val="tableNormal0"/>
                  <w:framePr w:wrap="around" w:x="-100" w:y="7325"/>
                </w:pPr>
              </w:pPrChange>
            </w:pPr>
            <w:r w:rsidRPr="00F370FC">
              <w:t>meaningful use [</w:t>
            </w:r>
            <w:proofErr w:type="spellStart"/>
            <w:r w:rsidRPr="00F370FC">
              <w:t>tw</w:t>
            </w:r>
            <w:proofErr w:type="spellEnd"/>
            <w:r w:rsidRPr="00F370FC">
              <w:t>] OR</w:t>
            </w:r>
          </w:p>
          <w:p w14:paraId="467A5CC7" w14:textId="77777777" w:rsidR="005F7B83" w:rsidRPr="00F370FC" w:rsidRDefault="005F7B83">
            <w:pPr>
              <w:pPrChange w:id="1578" w:author="Chenyu(Cherie) Li" w:date="2021-07-19T17:06:00Z">
                <w:pPr>
                  <w:pStyle w:val="tableNormal0"/>
                  <w:framePr w:wrap="around" w:x="-100" w:y="7325"/>
                </w:pPr>
              </w:pPrChange>
            </w:pPr>
            <w:r w:rsidRPr="00F370FC">
              <w:t>Meaningful Use [</w:t>
            </w:r>
            <w:proofErr w:type="spellStart"/>
            <w:r w:rsidRPr="00F370FC">
              <w:t>Majr</w:t>
            </w:r>
            <w:proofErr w:type="spellEnd"/>
            <w:r w:rsidRPr="00F370FC">
              <w:t>])</w:t>
            </w:r>
          </w:p>
          <w:p w14:paraId="2C258F9C" w14:textId="7785368E" w:rsidR="005F7B83" w:rsidRPr="00F370FC" w:rsidRDefault="005F7B83">
            <w:pPr>
              <w:pPrChange w:id="1579" w:author="Chenyu(Cherie) Li" w:date="2021-07-19T17:06:00Z">
                <w:pPr>
                  <w:pStyle w:val="tableNormal0"/>
                  <w:framePr w:wrap="around" w:x="-100" w:y="7325"/>
                </w:pPr>
              </w:pPrChange>
            </w:pPr>
            <w:r w:rsidRPr="00F370FC">
              <w:t xml:space="preserve"> </w:t>
            </w:r>
          </w:p>
        </w:tc>
        <w:tc>
          <w:tcPr>
            <w:tcW w:w="2695" w:type="dxa"/>
          </w:tcPr>
          <w:p w14:paraId="380314A3" w14:textId="77777777" w:rsidR="005F7B83" w:rsidRPr="00BB143E" w:rsidRDefault="005F7B83">
            <w:pPr>
              <w:pPrChange w:id="1580" w:author="Chenyu(Cherie) Li" w:date="2021-07-19T17:06:00Z">
                <w:pPr>
                  <w:pStyle w:val="tableNormal0"/>
                  <w:framePr w:wrap="around" w:x="-100" w:y="7325"/>
                </w:pPr>
              </w:pPrChange>
            </w:pPr>
          </w:p>
          <w:p w14:paraId="693B7732" w14:textId="77777777" w:rsidR="005F7B83" w:rsidRPr="00BB143E" w:rsidRDefault="005F7B83">
            <w:pPr>
              <w:rPr>
                <w:sz w:val="48"/>
              </w:rPr>
              <w:pPrChange w:id="1581" w:author="Chenyu(Cherie) Li" w:date="2021-07-19T17:06:00Z">
                <w:pPr>
                  <w:pStyle w:val="tableNormal0"/>
                  <w:framePr w:wrap="around" w:x="-100" w:y="7325"/>
                </w:pPr>
              </w:pPrChange>
            </w:pPr>
            <w:r w:rsidRPr="00BB143E">
              <w:t>MEDLINE / PubMed Search Strategy &amp; Electronic Health Record Information Resources</w:t>
            </w:r>
          </w:p>
          <w:p w14:paraId="2958AC08" w14:textId="77777777" w:rsidR="005F7B83" w:rsidRPr="00BB143E" w:rsidRDefault="005F7B83">
            <w:pPr>
              <w:pPrChange w:id="1582" w:author="Chenyu(Cherie) Li" w:date="2021-07-19T17:06:00Z">
                <w:pPr>
                  <w:pStyle w:val="tableNormal0"/>
                  <w:framePr w:wrap="around" w:x="-100" w:y="7325"/>
                </w:pPr>
              </w:pPrChange>
            </w:pPr>
          </w:p>
          <w:p w14:paraId="49CC73D7" w14:textId="77777777" w:rsidR="005F7B83" w:rsidRDefault="005F7B83">
            <w:pPr>
              <w:pPrChange w:id="1583" w:author="Chenyu(Cherie) Li" w:date="2021-07-19T17:06:00Z">
                <w:pPr>
                  <w:pStyle w:val="tableNormal0"/>
                  <w:framePr w:wrap="around" w:x="-100" w:y="7325"/>
                </w:pPr>
              </w:pPrChange>
            </w:pPr>
            <w:r w:rsidRPr="00252217">
              <w:t>https://www.nlm.nih.gov/services/</w:t>
            </w:r>
          </w:p>
          <w:p w14:paraId="4384DD24" w14:textId="77777777" w:rsidR="005F7B83" w:rsidRPr="00BB143E" w:rsidRDefault="005F7B83">
            <w:pPr>
              <w:pPrChange w:id="1584" w:author="Chenyu(Cherie) Li" w:date="2021-07-19T17:06:00Z">
                <w:pPr>
                  <w:pStyle w:val="tableNormal0"/>
                  <w:framePr w:wrap="around" w:x="-100" w:y="7325"/>
                </w:pPr>
              </w:pPrChange>
            </w:pPr>
            <w:r w:rsidRPr="00252217">
              <w:t>queries/ehr_details.html</w:t>
            </w:r>
          </w:p>
          <w:p w14:paraId="5B248658" w14:textId="77777777" w:rsidR="005F7B83" w:rsidRPr="00BB143E" w:rsidRDefault="005F7B83">
            <w:pPr>
              <w:pPrChange w:id="1585" w:author="Chenyu(Cherie) Li" w:date="2021-07-19T17:06:00Z">
                <w:pPr>
                  <w:pStyle w:val="tableNormal0"/>
                  <w:framePr w:wrap="around" w:x="-100" w:y="7325"/>
                </w:pPr>
              </w:pPrChange>
            </w:pPr>
          </w:p>
        </w:tc>
      </w:tr>
      <w:tr w:rsidR="005F7B83" w:rsidRPr="00B73AE2" w14:paraId="14BCCDF7" w14:textId="77777777" w:rsidTr="003634EC">
        <w:tc>
          <w:tcPr>
            <w:tcW w:w="1345" w:type="dxa"/>
          </w:tcPr>
          <w:p w14:paraId="516A13AE" w14:textId="77777777" w:rsidR="005F7B83" w:rsidRPr="00B82F94" w:rsidRDefault="005F7B83">
            <w:pPr>
              <w:pPrChange w:id="1586" w:author="Chenyu(Cherie) Li" w:date="2021-07-19T17:06:00Z">
                <w:pPr>
                  <w:pStyle w:val="tables"/>
                  <w:framePr w:wrap="around"/>
                </w:pPr>
              </w:pPrChange>
            </w:pPr>
            <w:r w:rsidRPr="00B82F94">
              <w:lastRenderedPageBreak/>
              <w:t xml:space="preserve">Biomedical Quantitative Study </w:t>
            </w:r>
          </w:p>
          <w:p w14:paraId="6D81E6EE" w14:textId="77777777" w:rsidR="005F7B83" w:rsidRPr="00B73AE2" w:rsidRDefault="005F7B83">
            <w:pPr>
              <w:pPrChange w:id="1587" w:author="Chenyu(Cherie) Li" w:date="2021-07-19T17:06:00Z">
                <w:pPr>
                  <w:pStyle w:val="tables"/>
                  <w:framePr w:wrap="around"/>
                </w:pPr>
              </w:pPrChange>
            </w:pPr>
            <w:r w:rsidRPr="00B82F94">
              <w:t>(#2)</w:t>
            </w:r>
          </w:p>
        </w:tc>
        <w:tc>
          <w:tcPr>
            <w:tcW w:w="5310" w:type="dxa"/>
          </w:tcPr>
          <w:p w14:paraId="2B8527CE" w14:textId="1545FA5A" w:rsidR="005F7B83" w:rsidRPr="00B73AE2" w:rsidRDefault="005F7B83">
            <w:pPr>
              <w:pPrChange w:id="1588" w:author="Chenyu(Cherie) Li" w:date="2021-07-19T17:06:00Z">
                <w:pPr>
                  <w:pStyle w:val="tableNormal0"/>
                  <w:framePr w:wrap="around" w:x="-100" w:y="7325"/>
                </w:pPr>
              </w:pPrChange>
            </w:pPr>
            <w:r w:rsidRPr="00B73AE2">
              <w:t>"</w:t>
            </w:r>
            <w:proofErr w:type="spellStart"/>
            <w:r w:rsidR="002372ED">
              <w:t>Epidimeological</w:t>
            </w:r>
            <w:proofErr w:type="spellEnd"/>
            <w:r w:rsidR="002372ED">
              <w:t xml:space="preserve"> </w:t>
            </w:r>
            <w:r w:rsidRPr="00B73AE2">
              <w:t>Study Characteristics"[</w:t>
            </w:r>
            <w:proofErr w:type="spellStart"/>
            <w:r w:rsidR="002372ED">
              <w:t>MeSH</w:t>
            </w:r>
            <w:proofErr w:type="spellEnd"/>
            <w:r w:rsidRPr="00B73AE2">
              <w:t>]</w:t>
            </w:r>
            <w:r>
              <w:t xml:space="preserve"> AND “</w:t>
            </w:r>
            <w:proofErr w:type="gramStart"/>
            <w:r>
              <w:t>data”[</w:t>
            </w:r>
            <w:proofErr w:type="gramEnd"/>
            <w:r>
              <w:t xml:space="preserve">All </w:t>
            </w:r>
            <w:proofErr w:type="spellStart"/>
            <w:r>
              <w:t>fileds</w:t>
            </w:r>
            <w:proofErr w:type="spellEnd"/>
            <w:r>
              <w:t>] AND “</w:t>
            </w:r>
            <w:proofErr w:type="spellStart"/>
            <w:r>
              <w:t>analy</w:t>
            </w:r>
            <w:proofErr w:type="spellEnd"/>
            <w:r>
              <w:t xml:space="preserve">*”[All Fields] </w:t>
            </w:r>
            <w:r w:rsidRPr="00B73AE2">
              <w:t>NOT "Review"[Publication Type] NOT “Systematic Review"[Publication Type]</w:t>
            </w:r>
          </w:p>
        </w:tc>
        <w:tc>
          <w:tcPr>
            <w:tcW w:w="2695" w:type="dxa"/>
          </w:tcPr>
          <w:p w14:paraId="40148B50" w14:textId="77777777" w:rsidR="00F20A3E" w:rsidRPr="00F20A3E" w:rsidRDefault="00F20A3E">
            <w:pPr>
              <w:rPr>
                <w:rFonts w:cstheme="minorHAnsi"/>
                <w:sz w:val="20"/>
                <w:szCs w:val="20"/>
                <w:shd w:val="clear" w:color="auto" w:fill="FFFFFF"/>
              </w:rPr>
              <w:pPrChange w:id="1589" w:author="Chenyu(Cherie) Li" w:date="2021-07-19T17:06:00Z">
                <w:pPr>
                  <w:pStyle w:val="meshdsscopenote"/>
                  <w:framePr w:hSpace="180" w:wrap="around" w:vAnchor="page" w:hAnchor="margin" w:x="-100" w:y="7325"/>
                  <w:shd w:val="clear" w:color="auto" w:fill="FFFFFF"/>
                  <w:spacing w:before="24" w:beforeAutospacing="0" w:after="24" w:afterAutospacing="0"/>
                </w:pPr>
              </w:pPrChange>
            </w:pPr>
            <w:r w:rsidRPr="00F20A3E">
              <w:rPr>
                <w:rFonts w:cstheme="minorHAnsi"/>
                <w:sz w:val="20"/>
                <w:szCs w:val="20"/>
                <w:shd w:val="clear" w:color="auto" w:fill="FFFFFF"/>
              </w:rPr>
              <w:t>Works about types and formulations of studies used in epidemiological research.</w:t>
            </w:r>
          </w:p>
          <w:p w14:paraId="6F315A18" w14:textId="77777777" w:rsidR="00F20A3E" w:rsidRPr="00F20A3E" w:rsidRDefault="00F20A3E">
            <w:pPr>
              <w:rPr>
                <w:rFonts w:cstheme="minorHAnsi"/>
                <w:sz w:val="20"/>
                <w:szCs w:val="20"/>
                <w:shd w:val="clear" w:color="auto" w:fill="FFFFFF"/>
              </w:rPr>
              <w:pPrChange w:id="1590" w:author="Chenyu(Cherie) Li" w:date="2021-07-19T17:06:00Z">
                <w:pPr>
                  <w:pStyle w:val="meshyearintroduced"/>
                  <w:framePr w:hSpace="180" w:wrap="around" w:vAnchor="page" w:hAnchor="margin" w:x="-100" w:y="7325"/>
                  <w:shd w:val="clear" w:color="auto" w:fill="FFFFFF"/>
                  <w:spacing w:before="24" w:beforeAutospacing="0" w:after="24" w:afterAutospacing="0"/>
                </w:pPr>
              </w:pPrChange>
            </w:pPr>
            <w:r w:rsidRPr="00F20A3E">
              <w:rPr>
                <w:rFonts w:cstheme="minorHAnsi"/>
                <w:sz w:val="20"/>
                <w:szCs w:val="20"/>
                <w:shd w:val="clear" w:color="auto" w:fill="FFFFFF"/>
              </w:rPr>
              <w:t>Year introduced: 2018 (1998)</w:t>
            </w:r>
          </w:p>
          <w:p w14:paraId="66A47D14" w14:textId="77777777" w:rsidR="005F7B83" w:rsidRDefault="005F7B83">
            <w:pPr>
              <w:pPrChange w:id="1591" w:author="Chenyu(Cherie) Li" w:date="2021-07-19T17:06:00Z">
                <w:pPr>
                  <w:pStyle w:val="tableNormal0"/>
                  <w:framePr w:wrap="around" w:x="-100" w:y="7325"/>
                </w:pPr>
              </w:pPrChange>
            </w:pPr>
          </w:p>
          <w:p w14:paraId="163B232E" w14:textId="6366ECB0" w:rsidR="005F7B83" w:rsidRDefault="00F20A3E">
            <w:pPr>
              <w:pPrChange w:id="1592" w:author="Chenyu(Cherie) Li" w:date="2021-07-19T17:06:00Z">
                <w:pPr>
                  <w:pStyle w:val="tableNormal0"/>
                  <w:framePr w:wrap="around" w:x="-100" w:y="7325"/>
                  <w:ind w:left="0"/>
                </w:pPr>
              </w:pPrChange>
            </w:pPr>
            <w:r w:rsidRPr="00F20A3E">
              <w:t>https://www.ncbi.nlm.nih.gov/mesh/68016020</w:t>
            </w:r>
          </w:p>
          <w:p w14:paraId="75C153E7" w14:textId="77777777" w:rsidR="005F7B83" w:rsidRPr="00B73AE2" w:rsidRDefault="005F7B83">
            <w:pPr>
              <w:pPrChange w:id="1593" w:author="Chenyu(Cherie) Li" w:date="2021-07-19T17:06:00Z">
                <w:pPr>
                  <w:pStyle w:val="tableNormal0"/>
                  <w:framePr w:wrap="around" w:x="-100" w:y="7325"/>
                </w:pPr>
              </w:pPrChange>
            </w:pPr>
          </w:p>
        </w:tc>
      </w:tr>
      <w:tr w:rsidR="005F7B83" w:rsidRPr="00B73AE2" w14:paraId="73109C48" w14:textId="77777777" w:rsidTr="003634EC">
        <w:trPr>
          <w:trHeight w:val="170"/>
        </w:trPr>
        <w:tc>
          <w:tcPr>
            <w:tcW w:w="1345" w:type="dxa"/>
          </w:tcPr>
          <w:p w14:paraId="2A3638C0" w14:textId="77777777" w:rsidR="005F7B83" w:rsidRPr="00B82F94" w:rsidRDefault="005F7B83">
            <w:pPr>
              <w:pPrChange w:id="1594" w:author="Chenyu(Cherie) Li" w:date="2021-07-19T17:06:00Z">
                <w:pPr>
                  <w:pStyle w:val="tableNormal0"/>
                  <w:framePr w:wrap="around" w:x="-100" w:y="7325"/>
                  <w:ind w:left="0"/>
                </w:pPr>
              </w:pPrChange>
            </w:pPr>
            <w:r w:rsidRPr="00B82F94">
              <w:lastRenderedPageBreak/>
              <w:t>Clinical Filter (#3)</w:t>
            </w:r>
          </w:p>
        </w:tc>
        <w:tc>
          <w:tcPr>
            <w:tcW w:w="5310" w:type="dxa"/>
          </w:tcPr>
          <w:p w14:paraId="7D2BE42E" w14:textId="77777777" w:rsidR="005F7B83" w:rsidRPr="00B82F94" w:rsidRDefault="005F7B83">
            <w:pPr>
              <w:pPrChange w:id="1595" w:author="Chenyu(Cherie) Li" w:date="2021-07-19T17:06:00Z">
                <w:pPr>
                  <w:pStyle w:val="tableNormal0"/>
                  <w:framePr w:wrap="around" w:x="-100" w:y="7325"/>
                </w:pPr>
              </w:pPrChange>
            </w:pPr>
            <w:r w:rsidRPr="00B82F94">
              <w:t>(</w:t>
            </w:r>
            <w:proofErr w:type="spellStart"/>
            <w:r w:rsidRPr="00B82F94">
              <w:t>sensitiv</w:t>
            </w:r>
            <w:proofErr w:type="spellEnd"/>
            <w:r w:rsidRPr="00B82F94">
              <w:t>*[Title/Abstract] OR sensitivity and specificity[</w:t>
            </w:r>
            <w:proofErr w:type="spellStart"/>
            <w:r w:rsidRPr="00B82F94">
              <w:t>MeSH</w:t>
            </w:r>
            <w:proofErr w:type="spellEnd"/>
            <w:r w:rsidRPr="00B82F94">
              <w:t xml:space="preserve"> Terms] OR diagnose[Title/Abstract] OR diagnosed[Title/Abstract] OR diagnoses[Title/Abstract] OR diagnosing[Title/Abstract] OR diagnosis[Title/Abstract] OR diagnostic[Title/Abstract] OR diagnosis[</w:t>
            </w:r>
            <w:proofErr w:type="spellStart"/>
            <w:r w:rsidRPr="00B82F94">
              <w:t>MeSH:noexp</w:t>
            </w:r>
            <w:proofErr w:type="spellEnd"/>
            <w:r w:rsidRPr="00B82F94">
              <w:t>] OR diagnostic * [</w:t>
            </w:r>
            <w:proofErr w:type="spellStart"/>
            <w:r w:rsidRPr="00B82F94">
              <w:t>MeSH:noexp</w:t>
            </w:r>
            <w:proofErr w:type="spellEnd"/>
            <w:r w:rsidRPr="00B82F94">
              <w:t xml:space="preserve">] OR </w:t>
            </w:r>
            <w:proofErr w:type="spellStart"/>
            <w:r w:rsidRPr="00B82F94">
              <w:t>diagnosis,differential</w:t>
            </w:r>
            <w:proofErr w:type="spellEnd"/>
            <w:r w:rsidRPr="00B82F94">
              <w:t>[</w:t>
            </w:r>
            <w:proofErr w:type="spellStart"/>
            <w:r w:rsidRPr="00B82F94">
              <w:t>MeSH:noexp</w:t>
            </w:r>
            <w:proofErr w:type="spellEnd"/>
            <w:r w:rsidRPr="00B82F94">
              <w:t>] OR diagnosis[</w:t>
            </w:r>
            <w:proofErr w:type="spellStart"/>
            <w:r w:rsidRPr="00B82F94">
              <w:t>Subheading:noexp</w:t>
            </w:r>
            <w:proofErr w:type="spellEnd"/>
            <w:r w:rsidRPr="00B82F94">
              <w:t>]) OR (risk*[Title/Abstract] OR risk*[</w:t>
            </w:r>
            <w:proofErr w:type="spellStart"/>
            <w:r w:rsidRPr="00B82F94">
              <w:t>MeSH:noexp</w:t>
            </w:r>
            <w:proofErr w:type="spellEnd"/>
            <w:r w:rsidRPr="00B82F94">
              <w:t>] OR risk *[</w:t>
            </w:r>
            <w:proofErr w:type="spellStart"/>
            <w:r w:rsidRPr="00B82F94">
              <w:t>MeSH:noexp</w:t>
            </w:r>
            <w:proofErr w:type="spellEnd"/>
            <w:r w:rsidRPr="00B82F94">
              <w:t>] OR cohort studies[</w:t>
            </w:r>
            <w:proofErr w:type="spellStart"/>
            <w:r w:rsidRPr="00B82F94">
              <w:t>MeSH</w:t>
            </w:r>
            <w:proofErr w:type="spellEnd"/>
            <w:r w:rsidRPr="00B82F94">
              <w:t xml:space="preserve"> Terms] OR group[Text Word] OR groups[Text Word] OR grouped [Text Word]) OR (incidence[</w:t>
            </w:r>
            <w:proofErr w:type="spellStart"/>
            <w:r w:rsidRPr="00B82F94">
              <w:t>MeSH:noexp</w:t>
            </w:r>
            <w:proofErr w:type="spellEnd"/>
            <w:r w:rsidRPr="00B82F94">
              <w:t>] OR mortality[</w:t>
            </w:r>
            <w:proofErr w:type="spellStart"/>
            <w:r w:rsidRPr="00B82F94">
              <w:t>MeSH</w:t>
            </w:r>
            <w:proofErr w:type="spellEnd"/>
            <w:r w:rsidRPr="00B82F94">
              <w:t xml:space="preserve"> Terms] OR follow up studies[</w:t>
            </w:r>
            <w:proofErr w:type="spellStart"/>
            <w:r w:rsidRPr="00B82F94">
              <w:t>MeSH:noexp</w:t>
            </w:r>
            <w:proofErr w:type="spellEnd"/>
            <w:r w:rsidRPr="00B82F94">
              <w:t xml:space="preserve">] OR </w:t>
            </w:r>
            <w:proofErr w:type="spellStart"/>
            <w:r w:rsidRPr="00B82F94">
              <w:t>prognos</w:t>
            </w:r>
            <w:proofErr w:type="spellEnd"/>
            <w:r w:rsidRPr="00B82F94">
              <w:t>*[Text Word] OR predict*[Text Word] OR course*[Text Word])</w:t>
            </w:r>
          </w:p>
        </w:tc>
        <w:tc>
          <w:tcPr>
            <w:tcW w:w="2695" w:type="dxa"/>
          </w:tcPr>
          <w:p w14:paraId="17DDAF07" w14:textId="77777777" w:rsidR="005F7B83" w:rsidRDefault="005F7B83">
            <w:pPr>
              <w:pPrChange w:id="1596" w:author="Chenyu(Cherie) Li" w:date="2021-07-19T17:06:00Z">
                <w:pPr>
                  <w:pStyle w:val="tableNormal0"/>
                  <w:framePr w:wrap="around" w:x="-100" w:y="7325"/>
                </w:pPr>
              </w:pPrChange>
            </w:pPr>
          </w:p>
          <w:p w14:paraId="2E904BD4" w14:textId="77777777" w:rsidR="005F7B83" w:rsidRDefault="005F7B83">
            <w:pPr>
              <w:pPrChange w:id="1597" w:author="Chenyu(Cherie) Li" w:date="2021-07-19T17:06:00Z">
                <w:pPr>
                  <w:pStyle w:val="tableNormal0"/>
                  <w:framePr w:wrap="around" w:x="-100" w:y="7325"/>
                </w:pPr>
              </w:pPrChange>
            </w:pPr>
            <w:r>
              <w:t>Clinical Queries using Research Methodology Filters</w:t>
            </w:r>
          </w:p>
          <w:p w14:paraId="70B9C4E7" w14:textId="77777777" w:rsidR="005F7B83" w:rsidRDefault="005F7B83">
            <w:pPr>
              <w:pPrChange w:id="1598" w:author="Chenyu(Cherie) Li" w:date="2021-07-19T17:06:00Z">
                <w:pPr>
                  <w:pStyle w:val="tableNormal0"/>
                  <w:framePr w:wrap="around" w:x="-100" w:y="7325"/>
                </w:pPr>
              </w:pPrChange>
            </w:pPr>
          </w:p>
          <w:p w14:paraId="21C3B74C" w14:textId="77777777" w:rsidR="005F7B83" w:rsidRDefault="005F7B83">
            <w:pPr>
              <w:pPrChange w:id="1599" w:author="Chenyu(Cherie) Li" w:date="2021-07-19T17:06:00Z">
                <w:pPr>
                  <w:pStyle w:val="tableNormal0"/>
                  <w:framePr w:wrap="around" w:x="-100" w:y="7325"/>
                </w:pPr>
              </w:pPrChange>
            </w:pPr>
          </w:p>
          <w:p w14:paraId="6C5BAF4E" w14:textId="77777777" w:rsidR="005F7B83" w:rsidRDefault="005F7B83">
            <w:pPr>
              <w:pPrChange w:id="1600" w:author="Chenyu(Cherie) Li" w:date="2021-07-19T17:06:00Z">
                <w:pPr>
                  <w:pStyle w:val="tableNormal0"/>
                  <w:framePr w:wrap="around" w:x="-100" w:y="7325"/>
                </w:pPr>
              </w:pPrChange>
            </w:pPr>
          </w:p>
          <w:p w14:paraId="1461353B" w14:textId="77777777" w:rsidR="005F7B83" w:rsidRDefault="005F7B83">
            <w:pPr>
              <w:pPrChange w:id="1601" w:author="Chenyu(Cherie) Li" w:date="2021-07-19T17:06:00Z">
                <w:pPr>
                  <w:pStyle w:val="tableNormal0"/>
                  <w:framePr w:wrap="around" w:x="-100" w:y="7325"/>
                </w:pPr>
              </w:pPrChange>
            </w:pPr>
          </w:p>
          <w:p w14:paraId="7043CF81" w14:textId="77777777" w:rsidR="005F7B83" w:rsidRDefault="005F7B83">
            <w:pPr>
              <w:pPrChange w:id="1602" w:author="Chenyu(Cherie) Li" w:date="2021-07-19T17:06:00Z">
                <w:pPr>
                  <w:pStyle w:val="tableNormal0"/>
                  <w:framePr w:wrap="around" w:x="-100" w:y="7325"/>
                </w:pPr>
              </w:pPrChange>
            </w:pPr>
            <w:r w:rsidRPr="0021159B">
              <w:t>https://www.ncbi.nlm.nih.gov/</w:t>
            </w:r>
          </w:p>
          <w:p w14:paraId="747C751B" w14:textId="77777777" w:rsidR="005F7B83" w:rsidRDefault="005F7B83">
            <w:pPr>
              <w:pPrChange w:id="1603" w:author="Chenyu(Cherie) Li" w:date="2021-07-19T17:06:00Z">
                <w:pPr>
                  <w:pStyle w:val="tableNormal0"/>
                  <w:framePr w:wrap="around" w:x="-100" w:y="7325"/>
                </w:pPr>
              </w:pPrChange>
            </w:pPr>
            <w:r w:rsidRPr="00D70993">
              <w:t>books/</w:t>
            </w:r>
            <w:r w:rsidRPr="006D0081">
              <w:t>NBK3827/table/</w:t>
            </w:r>
            <w:proofErr w:type="spellStart"/>
            <w:r w:rsidRPr="006D0081">
              <w:t>pubmedhelp</w:t>
            </w:r>
            <w:proofErr w:type="spellEnd"/>
            <w:r w:rsidRPr="006D0081">
              <w:t>.</w:t>
            </w:r>
          </w:p>
          <w:p w14:paraId="65A586B7" w14:textId="77777777" w:rsidR="005F7B83" w:rsidRPr="0021159B" w:rsidRDefault="005F7B83">
            <w:pPr>
              <w:pPrChange w:id="1604" w:author="Chenyu(Cherie) Li" w:date="2021-07-19T17:06:00Z">
                <w:pPr>
                  <w:pStyle w:val="tableNormal0"/>
                  <w:framePr w:wrap="around" w:x="-100" w:y="7325"/>
                </w:pPr>
              </w:pPrChange>
            </w:pPr>
            <w:proofErr w:type="spellStart"/>
            <w:proofErr w:type="gramStart"/>
            <w:r w:rsidRPr="006D0081">
              <w:t>T.clinical</w:t>
            </w:r>
            <w:proofErr w:type="gramEnd"/>
            <w:r w:rsidRPr="006D0081">
              <w:t>_queries_using_rese</w:t>
            </w:r>
            <w:proofErr w:type="spellEnd"/>
            <w:r w:rsidRPr="006D0081">
              <w:t>/</w:t>
            </w:r>
          </w:p>
          <w:p w14:paraId="1A2E08B4" w14:textId="77777777" w:rsidR="005F7B83" w:rsidRPr="00B73AE2" w:rsidRDefault="005F7B83">
            <w:pPr>
              <w:pPrChange w:id="1605" w:author="Chenyu(Cherie) Li" w:date="2021-07-19T17:06:00Z">
                <w:pPr>
                  <w:pStyle w:val="tableNormal0"/>
                  <w:framePr w:wrap="around" w:x="-100" w:y="7325"/>
                </w:pPr>
              </w:pPrChange>
            </w:pPr>
          </w:p>
        </w:tc>
      </w:tr>
      <w:tr w:rsidR="005F7B83" w:rsidRPr="00B73AE2" w14:paraId="20C4FE8C" w14:textId="77777777" w:rsidTr="003634EC">
        <w:tc>
          <w:tcPr>
            <w:tcW w:w="1345" w:type="dxa"/>
          </w:tcPr>
          <w:p w14:paraId="5F486D84" w14:textId="77777777" w:rsidR="005F7B83" w:rsidRPr="00B82F94" w:rsidRDefault="005F7B83">
            <w:pPr>
              <w:rPr>
                <w:sz w:val="20"/>
                <w:szCs w:val="20"/>
              </w:rPr>
              <w:pPrChange w:id="1606" w:author="Chenyu(Cherie) Li" w:date="2021-07-19T17:06:00Z">
                <w:pPr>
                  <w:pStyle w:val="tables"/>
                  <w:framePr w:wrap="around"/>
                </w:pPr>
              </w:pPrChange>
            </w:pPr>
            <w:r w:rsidRPr="00B82F94">
              <w:rPr>
                <w:sz w:val="20"/>
                <w:szCs w:val="20"/>
              </w:rPr>
              <w:t>From 2010/01/01-2019/12/31 (#4)</w:t>
            </w:r>
          </w:p>
        </w:tc>
        <w:tc>
          <w:tcPr>
            <w:tcW w:w="5310" w:type="dxa"/>
          </w:tcPr>
          <w:p w14:paraId="789E486D" w14:textId="77777777" w:rsidR="005F7B83" w:rsidRPr="00B82F94" w:rsidRDefault="005F7B83">
            <w:pPr>
              <w:rPr>
                <w:sz w:val="20"/>
                <w:szCs w:val="20"/>
              </w:rPr>
              <w:pPrChange w:id="1607" w:author="Chenyu(Cherie) Li" w:date="2021-07-19T17:06:00Z">
                <w:pPr>
                  <w:pStyle w:val="tables"/>
                  <w:framePr w:wrap="around"/>
                </w:pPr>
              </w:pPrChange>
            </w:pPr>
            <w:r w:rsidRPr="00B82F94">
              <w:rPr>
                <w:sz w:val="20"/>
                <w:szCs w:val="20"/>
              </w:rPr>
              <w:t>"2010/01/01"[</w:t>
            </w:r>
            <w:proofErr w:type="spellStart"/>
            <w:r w:rsidRPr="00B82F94">
              <w:rPr>
                <w:sz w:val="20"/>
                <w:szCs w:val="20"/>
              </w:rPr>
              <w:t>PDat</w:t>
            </w:r>
            <w:proofErr w:type="spellEnd"/>
            <w:proofErr w:type="gramStart"/>
            <w:r w:rsidRPr="00B82F94">
              <w:rPr>
                <w:sz w:val="20"/>
                <w:szCs w:val="20"/>
              </w:rPr>
              <w:t>] :</w:t>
            </w:r>
            <w:proofErr w:type="gramEnd"/>
            <w:r w:rsidRPr="00B82F94">
              <w:rPr>
                <w:sz w:val="20"/>
                <w:szCs w:val="20"/>
              </w:rPr>
              <w:t xml:space="preserve"> "2019/12/31"[</w:t>
            </w:r>
            <w:proofErr w:type="spellStart"/>
            <w:r w:rsidRPr="00B82F94">
              <w:rPr>
                <w:sz w:val="20"/>
                <w:szCs w:val="20"/>
              </w:rPr>
              <w:t>PDat</w:t>
            </w:r>
            <w:proofErr w:type="spellEnd"/>
            <w:r w:rsidRPr="00B82F94">
              <w:rPr>
                <w:sz w:val="20"/>
                <w:szCs w:val="20"/>
              </w:rPr>
              <w:t>]</w:t>
            </w:r>
          </w:p>
          <w:p w14:paraId="6B4D77E1" w14:textId="77777777" w:rsidR="005F7B83" w:rsidRPr="00B82F94" w:rsidRDefault="005F7B83">
            <w:pPr>
              <w:rPr>
                <w:sz w:val="20"/>
                <w:szCs w:val="20"/>
              </w:rPr>
              <w:pPrChange w:id="1608" w:author="Chenyu(Cherie) Li" w:date="2021-07-19T17:06:00Z">
                <w:pPr>
                  <w:pStyle w:val="tables"/>
                  <w:framePr w:wrap="around"/>
                </w:pPr>
              </w:pPrChange>
            </w:pPr>
          </w:p>
        </w:tc>
        <w:tc>
          <w:tcPr>
            <w:tcW w:w="2695" w:type="dxa"/>
          </w:tcPr>
          <w:p w14:paraId="15FCDD5D" w14:textId="77777777" w:rsidR="005F7B83" w:rsidRPr="00B73AE2" w:rsidRDefault="005F7B83">
            <w:pPr>
              <w:pPrChange w:id="1609" w:author="Chenyu(Cherie) Li" w:date="2021-07-19T17:06:00Z">
                <w:pPr>
                  <w:pStyle w:val="tables"/>
                  <w:framePr w:wrap="around"/>
                </w:pPr>
              </w:pPrChange>
            </w:pPr>
          </w:p>
        </w:tc>
      </w:tr>
    </w:tbl>
    <w:p w14:paraId="0D78064B" w14:textId="77777777" w:rsidR="005F7B83" w:rsidRPr="005F7B83" w:rsidRDefault="005F7B83" w:rsidP="00440C09"/>
    <w:p w14:paraId="54586F6F" w14:textId="77777777" w:rsidR="005F7B83" w:rsidRPr="00D27703" w:rsidRDefault="005F7B83" w:rsidP="00440C09"/>
    <w:p w14:paraId="101F02D4" w14:textId="5885285F" w:rsidR="004832EE" w:rsidRDefault="004832EE">
      <w:pPr>
        <w:pPrChange w:id="1610" w:author="Chenyu(Cherie) Li" w:date="2021-07-19T17:06:00Z">
          <w:pPr>
            <w:pStyle w:val="Caption"/>
          </w:pPr>
        </w:pPrChange>
      </w:pPr>
      <w:bookmarkStart w:id="1611" w:name="_Ref48391643"/>
      <w:bookmarkStart w:id="1612" w:name="_Ref48391568"/>
      <w:r>
        <w:t xml:space="preserve">Appendix </w:t>
      </w:r>
      <w:fldSimple w:instr=" SEQ Appendix \* ARABIC ">
        <w:r w:rsidR="00864CD9">
          <w:rPr>
            <w:noProof/>
          </w:rPr>
          <w:t>2</w:t>
        </w:r>
      </w:fldSimple>
      <w:bookmarkEnd w:id="1611"/>
      <w:r>
        <w:t xml:space="preserve"> PubMed searched result</w:t>
      </w:r>
      <w:bookmarkEnd w:id="1612"/>
    </w:p>
    <w:p w14:paraId="2CAB20F1" w14:textId="076AA207" w:rsidR="0009027F" w:rsidRPr="00B82F94" w:rsidRDefault="00CF5434" w:rsidP="00440C09">
      <w:pPr>
        <w:rPr>
          <w:rStyle w:val="Hyperlink"/>
        </w:rPr>
      </w:pPr>
      <w:hyperlink r:id="rId22" w:history="1">
        <w:r w:rsidR="00435B67" w:rsidRPr="00435B67">
          <w:rPr>
            <w:rStyle w:val="Hyperlink"/>
          </w:rPr>
          <w:t>PubMed file -</w:t>
        </w:r>
        <w:proofErr w:type="spellStart"/>
        <w:r w:rsidR="00435B67" w:rsidRPr="00435B67">
          <w:rPr>
            <w:rStyle w:val="Hyperlink"/>
          </w:rPr>
          <w:t>github</w:t>
        </w:r>
        <w:proofErr w:type="spellEnd"/>
      </w:hyperlink>
    </w:p>
    <w:p w14:paraId="05CB9433" w14:textId="39BAF447" w:rsidR="0009027F" w:rsidRDefault="004832EE">
      <w:pPr>
        <w:pPrChange w:id="1613" w:author="Chenyu(Cherie) Li" w:date="2021-07-19T17:06:00Z">
          <w:pPr>
            <w:pStyle w:val="Caption"/>
          </w:pPr>
        </w:pPrChange>
      </w:pPr>
      <w:bookmarkStart w:id="1614" w:name="_Ref48391585"/>
      <w:r>
        <w:t xml:space="preserve">Appendix </w:t>
      </w:r>
      <w:fldSimple w:instr=" SEQ Appendix \* ARABIC ">
        <w:r w:rsidR="00864CD9">
          <w:rPr>
            <w:noProof/>
          </w:rPr>
          <w:t>3</w:t>
        </w:r>
      </w:fldSimple>
      <w:bookmarkEnd w:id="1614"/>
      <w:r>
        <w:t xml:space="preserve"> EndNote Library</w:t>
      </w:r>
    </w:p>
    <w:p w14:paraId="06223371" w14:textId="232890FC" w:rsidR="003A31E0" w:rsidRPr="003A31E0" w:rsidRDefault="00CF5434" w:rsidP="00440C09">
      <w:hyperlink r:id="rId23" w:history="1">
        <w:r w:rsidR="00435B67" w:rsidRPr="00435B67">
          <w:rPr>
            <w:rStyle w:val="Hyperlink"/>
          </w:rPr>
          <w:t>EndNote Library-</w:t>
        </w:r>
        <w:proofErr w:type="spellStart"/>
        <w:r w:rsidR="00435B67" w:rsidRPr="00435B67">
          <w:rPr>
            <w:rStyle w:val="Hyperlink"/>
          </w:rPr>
          <w:t>github</w:t>
        </w:r>
        <w:proofErr w:type="spellEnd"/>
      </w:hyperlink>
    </w:p>
    <w:p w14:paraId="49AD5C43" w14:textId="2D772CE1" w:rsidR="004832EE" w:rsidRDefault="004832EE">
      <w:pPr>
        <w:pPrChange w:id="1615" w:author="Chenyu(Cherie) Li" w:date="2021-07-19T17:06:00Z">
          <w:pPr>
            <w:pStyle w:val="Caption"/>
          </w:pPr>
        </w:pPrChange>
      </w:pPr>
      <w:bookmarkStart w:id="1616" w:name="_Ref48391658"/>
      <w:bookmarkStart w:id="1617" w:name="_Ref48651357"/>
      <w:r>
        <w:t xml:space="preserve">Appendix </w:t>
      </w:r>
      <w:fldSimple w:instr=" SEQ Appendix \* ARABIC ">
        <w:r w:rsidR="00864CD9">
          <w:rPr>
            <w:noProof/>
          </w:rPr>
          <w:t>4</w:t>
        </w:r>
      </w:fldSimple>
      <w:bookmarkEnd w:id="1616"/>
      <w:r>
        <w:t xml:space="preserve"> Excel Database</w:t>
      </w:r>
      <w:bookmarkEnd w:id="1617"/>
    </w:p>
    <w:p w14:paraId="396E0414" w14:textId="195FC460" w:rsidR="00A81C18" w:rsidRPr="00A81C18" w:rsidRDefault="00CF5434" w:rsidP="00440C09">
      <w:hyperlink r:id="rId24" w:history="1">
        <w:r w:rsidR="000C762A" w:rsidRPr="000C762A">
          <w:rPr>
            <w:rStyle w:val="Hyperlink"/>
          </w:rPr>
          <w:t>Excel-Database-</w:t>
        </w:r>
        <w:proofErr w:type="spellStart"/>
        <w:r w:rsidR="000C762A" w:rsidRPr="000C762A">
          <w:rPr>
            <w:rStyle w:val="Hyperlink"/>
          </w:rPr>
          <w:t>github</w:t>
        </w:r>
        <w:proofErr w:type="spellEnd"/>
      </w:hyperlink>
    </w:p>
    <w:p w14:paraId="6E0116E8" w14:textId="1AB93FFF" w:rsidR="0009027F" w:rsidRDefault="0009027F">
      <w:pPr>
        <w:pPrChange w:id="1618" w:author="Chenyu(Cherie) Li" w:date="2021-07-19T17:06:00Z">
          <w:pPr>
            <w:pStyle w:val="Caption"/>
          </w:pPr>
        </w:pPrChange>
      </w:pPr>
    </w:p>
    <w:p w14:paraId="3AD8ACD4" w14:textId="40C45C8A" w:rsidR="0009027F" w:rsidRPr="00C50165" w:rsidRDefault="0009027F">
      <w:pPr>
        <w:pPrChange w:id="1619" w:author="Chenyu(Cherie) Li" w:date="2021-07-19T17:06:00Z">
          <w:pPr>
            <w:pStyle w:val="Caption"/>
          </w:pPr>
        </w:pPrChange>
      </w:pPr>
      <w:bookmarkStart w:id="1620" w:name="_Ref48085549"/>
      <w:bookmarkStart w:id="1621" w:name="_Ref47987224"/>
      <w:bookmarkStart w:id="1622" w:name="_Toc48814302"/>
      <w:r>
        <w:t xml:space="preserve">Table </w:t>
      </w:r>
      <w:r>
        <w:fldChar w:fldCharType="begin"/>
      </w:r>
      <w:r>
        <w:instrText>SEQ Table \* ARABIC</w:instrText>
      </w:r>
      <w:r>
        <w:fldChar w:fldCharType="separate"/>
      </w:r>
      <w:r w:rsidR="00864CD9">
        <w:rPr>
          <w:noProof/>
        </w:rPr>
        <w:t>9</w:t>
      </w:r>
      <w:r>
        <w:fldChar w:fldCharType="end"/>
      </w:r>
      <w:bookmarkEnd w:id="1620"/>
      <w:r>
        <w:t xml:space="preserve"> Database Filed Definitions</w:t>
      </w:r>
      <w:bookmarkEnd w:id="1621"/>
      <w:bookmarkEnd w:id="1622"/>
    </w:p>
    <w:tbl>
      <w:tblPr>
        <w:tblpPr w:leftFromText="187" w:rightFromText="187" w:vertAnchor="text" w:horzAnchor="page" w:tblpX="1355" w:tblpY="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097"/>
        <w:gridCol w:w="2718"/>
        <w:gridCol w:w="3535"/>
      </w:tblGrid>
      <w:tr w:rsidR="00DA5AAE" w:rsidRPr="001404C4" w14:paraId="043AB274" w14:textId="77777777" w:rsidTr="00867BEF">
        <w:trPr>
          <w:trHeight w:val="391"/>
        </w:trPr>
        <w:tc>
          <w:tcPr>
            <w:tcW w:w="3083" w:type="dxa"/>
            <w:shd w:val="clear" w:color="auto" w:fill="D0CECE" w:themeFill="background2" w:themeFillShade="E6"/>
            <w:noWrap/>
            <w:hideMark/>
          </w:tcPr>
          <w:p w14:paraId="73CD844D" w14:textId="77777777" w:rsidR="00DA5AAE" w:rsidRPr="00B82F94" w:rsidRDefault="00DA5AAE">
            <w:pPr>
              <w:rPr>
                <w:highlight w:val="lightGray"/>
              </w:rPr>
              <w:pPrChange w:id="1623" w:author="Chenyu(Cherie) Li" w:date="2021-07-19T17:06:00Z">
                <w:pPr>
                  <w:pStyle w:val="tableNormal0"/>
                  <w:framePr w:hSpace="187" w:wrap="around" w:vAnchor="text" w:hAnchor="page" w:x="1355" w:y="1"/>
                </w:pPr>
              </w:pPrChange>
            </w:pPr>
            <w:r w:rsidRPr="00B82F94">
              <w:rPr>
                <w:highlight w:val="lightGray"/>
              </w:rPr>
              <w:t>Article</w:t>
            </w:r>
          </w:p>
        </w:tc>
        <w:tc>
          <w:tcPr>
            <w:tcW w:w="2672" w:type="dxa"/>
            <w:shd w:val="clear" w:color="auto" w:fill="D0CECE" w:themeFill="background2" w:themeFillShade="E6"/>
            <w:noWrap/>
            <w:hideMark/>
          </w:tcPr>
          <w:p w14:paraId="2E597662" w14:textId="4B990078" w:rsidR="00DA5AAE" w:rsidRPr="00B82F94" w:rsidRDefault="00DA5AAE">
            <w:pPr>
              <w:rPr>
                <w:highlight w:val="lightGray"/>
              </w:rPr>
              <w:pPrChange w:id="1624" w:author="Chenyu(Cherie) Li" w:date="2021-07-19T17:06:00Z">
                <w:pPr>
                  <w:pStyle w:val="tableNormal0"/>
                  <w:framePr w:hSpace="187" w:wrap="around" w:vAnchor="text" w:hAnchor="page" w:x="1355" w:y="1"/>
                </w:pPr>
              </w:pPrChange>
            </w:pPr>
          </w:p>
        </w:tc>
        <w:tc>
          <w:tcPr>
            <w:tcW w:w="3595" w:type="dxa"/>
            <w:shd w:val="clear" w:color="auto" w:fill="D0CECE" w:themeFill="background2" w:themeFillShade="E6"/>
            <w:noWrap/>
            <w:hideMark/>
          </w:tcPr>
          <w:p w14:paraId="391F638C" w14:textId="77777777" w:rsidR="00DA5AAE" w:rsidRPr="00B82F94" w:rsidRDefault="00DA5AAE">
            <w:pPr>
              <w:rPr>
                <w:highlight w:val="lightGray"/>
              </w:rPr>
              <w:pPrChange w:id="1625" w:author="Chenyu(Cherie) Li" w:date="2021-07-19T17:06:00Z">
                <w:pPr>
                  <w:pStyle w:val="tableNormal0"/>
                  <w:framePr w:hSpace="187" w:wrap="around" w:vAnchor="text" w:hAnchor="page" w:x="1355" w:y="1"/>
                  <w:ind w:left="0"/>
                </w:pPr>
              </w:pPrChange>
            </w:pPr>
            <w:r w:rsidRPr="00B82F94">
              <w:rPr>
                <w:highlight w:val="lightGray"/>
              </w:rPr>
              <w:t>Source of truth for article entities; data taken from EndNote</w:t>
            </w:r>
          </w:p>
        </w:tc>
      </w:tr>
      <w:tr w:rsidR="00DA5AAE" w:rsidRPr="001404C4" w14:paraId="1A6E1D7C" w14:textId="77777777" w:rsidTr="00867BEF">
        <w:trPr>
          <w:trHeight w:val="144"/>
        </w:trPr>
        <w:tc>
          <w:tcPr>
            <w:tcW w:w="3083" w:type="dxa"/>
            <w:shd w:val="clear" w:color="auto" w:fill="auto"/>
            <w:noWrap/>
            <w:hideMark/>
          </w:tcPr>
          <w:p w14:paraId="5ADCAF48" w14:textId="77777777" w:rsidR="00DA5AAE" w:rsidRPr="001404C4" w:rsidRDefault="00DA5AAE">
            <w:pPr>
              <w:pPrChange w:id="1626" w:author="Chenyu(Cherie) Li" w:date="2021-07-19T17:06:00Z">
                <w:pPr>
                  <w:pStyle w:val="tableNormal0"/>
                  <w:framePr w:hSpace="187" w:wrap="around" w:vAnchor="text" w:hAnchor="page" w:x="1355" w:y="1"/>
                </w:pPr>
              </w:pPrChange>
            </w:pPr>
          </w:p>
        </w:tc>
        <w:tc>
          <w:tcPr>
            <w:tcW w:w="2672" w:type="dxa"/>
            <w:shd w:val="clear" w:color="000000" w:fill="FFFFFF"/>
            <w:hideMark/>
          </w:tcPr>
          <w:p w14:paraId="5F3D3E43" w14:textId="77777777" w:rsidR="00DA5AAE" w:rsidRPr="001404C4" w:rsidRDefault="00DA5AAE">
            <w:pPr>
              <w:pPrChange w:id="1627" w:author="Chenyu(Cherie) Li" w:date="2021-07-19T17:06:00Z">
                <w:pPr>
                  <w:pStyle w:val="tableNormal0"/>
                  <w:framePr w:hSpace="187" w:wrap="around" w:vAnchor="text" w:hAnchor="page" w:x="1355" w:y="1"/>
                </w:pPr>
              </w:pPrChange>
            </w:pPr>
            <w:proofErr w:type="spellStart"/>
            <w:r w:rsidRPr="001404C4">
              <w:t>EndNote_ID</w:t>
            </w:r>
            <w:proofErr w:type="spellEnd"/>
          </w:p>
        </w:tc>
        <w:tc>
          <w:tcPr>
            <w:tcW w:w="3595" w:type="dxa"/>
            <w:shd w:val="clear" w:color="auto" w:fill="auto"/>
            <w:noWrap/>
            <w:hideMark/>
          </w:tcPr>
          <w:p w14:paraId="4B8A79C3" w14:textId="77777777" w:rsidR="00DA5AAE" w:rsidRPr="001404C4" w:rsidRDefault="00DA5AAE">
            <w:pPr>
              <w:pPrChange w:id="1628" w:author="Chenyu(Cherie) Li" w:date="2021-07-19T17:06:00Z">
                <w:pPr>
                  <w:pStyle w:val="tableNormal0"/>
                  <w:framePr w:hSpace="187" w:wrap="around" w:vAnchor="text" w:hAnchor="page" w:x="1355" w:y="1"/>
                </w:pPr>
              </w:pPrChange>
            </w:pPr>
            <w:r w:rsidRPr="001404C4">
              <w:t>From EndNote</w:t>
            </w:r>
          </w:p>
        </w:tc>
      </w:tr>
      <w:tr w:rsidR="00DA5AAE" w:rsidRPr="001404C4" w14:paraId="1ED46622" w14:textId="77777777" w:rsidTr="00867BEF">
        <w:trPr>
          <w:trHeight w:val="144"/>
        </w:trPr>
        <w:tc>
          <w:tcPr>
            <w:tcW w:w="3083" w:type="dxa"/>
            <w:shd w:val="clear" w:color="auto" w:fill="auto"/>
            <w:noWrap/>
            <w:hideMark/>
          </w:tcPr>
          <w:p w14:paraId="0D6DEA41" w14:textId="77777777" w:rsidR="00DA5AAE" w:rsidRPr="001404C4" w:rsidRDefault="00DA5AAE">
            <w:pPr>
              <w:pPrChange w:id="1629" w:author="Chenyu(Cherie) Li" w:date="2021-07-19T17:06:00Z">
                <w:pPr>
                  <w:pStyle w:val="tableNormal0"/>
                  <w:framePr w:hSpace="187" w:wrap="around" w:vAnchor="text" w:hAnchor="page" w:x="1355" w:y="1"/>
                </w:pPr>
              </w:pPrChange>
            </w:pPr>
          </w:p>
        </w:tc>
        <w:tc>
          <w:tcPr>
            <w:tcW w:w="2672" w:type="dxa"/>
            <w:shd w:val="clear" w:color="000000" w:fill="FFFFFF"/>
            <w:hideMark/>
          </w:tcPr>
          <w:p w14:paraId="4CC068AC" w14:textId="77777777" w:rsidR="00DA5AAE" w:rsidRPr="001404C4" w:rsidRDefault="00DA5AAE">
            <w:pPr>
              <w:pPrChange w:id="1630" w:author="Chenyu(Cherie) Li" w:date="2021-07-19T17:06:00Z">
                <w:pPr>
                  <w:pStyle w:val="tableNormal0"/>
                  <w:framePr w:hSpace="187" w:wrap="around" w:vAnchor="text" w:hAnchor="page" w:x="1355" w:y="1"/>
                </w:pPr>
              </w:pPrChange>
            </w:pPr>
            <w:proofErr w:type="spellStart"/>
            <w:r w:rsidRPr="001404C4">
              <w:t>Article_Name</w:t>
            </w:r>
            <w:proofErr w:type="spellEnd"/>
          </w:p>
        </w:tc>
        <w:tc>
          <w:tcPr>
            <w:tcW w:w="3595" w:type="dxa"/>
            <w:shd w:val="clear" w:color="auto" w:fill="auto"/>
            <w:noWrap/>
            <w:hideMark/>
          </w:tcPr>
          <w:p w14:paraId="0C7C7D02" w14:textId="77777777" w:rsidR="00DA5AAE" w:rsidRPr="001404C4" w:rsidRDefault="00DA5AAE">
            <w:pPr>
              <w:pPrChange w:id="1631" w:author="Chenyu(Cherie) Li" w:date="2021-07-19T17:06:00Z">
                <w:pPr>
                  <w:pStyle w:val="tableNormal0"/>
                  <w:framePr w:hSpace="187" w:wrap="around" w:vAnchor="text" w:hAnchor="page" w:x="1355" w:y="1"/>
                </w:pPr>
              </w:pPrChange>
            </w:pPr>
            <w:r w:rsidRPr="001404C4">
              <w:t>From EndNote</w:t>
            </w:r>
          </w:p>
        </w:tc>
      </w:tr>
      <w:tr w:rsidR="00DA5AAE" w:rsidRPr="001404C4" w14:paraId="52CFA005" w14:textId="77777777" w:rsidTr="00867BEF">
        <w:trPr>
          <w:trHeight w:val="144"/>
        </w:trPr>
        <w:tc>
          <w:tcPr>
            <w:tcW w:w="3083" w:type="dxa"/>
            <w:shd w:val="clear" w:color="auto" w:fill="auto"/>
            <w:noWrap/>
            <w:hideMark/>
          </w:tcPr>
          <w:p w14:paraId="555EE6DD" w14:textId="77777777" w:rsidR="00DA5AAE" w:rsidRPr="001404C4" w:rsidRDefault="00DA5AAE">
            <w:pPr>
              <w:pPrChange w:id="1632" w:author="Chenyu(Cherie) Li" w:date="2021-07-19T17:06:00Z">
                <w:pPr>
                  <w:pStyle w:val="tableNormal0"/>
                  <w:framePr w:hSpace="187" w:wrap="around" w:vAnchor="text" w:hAnchor="page" w:x="1355" w:y="1"/>
                </w:pPr>
              </w:pPrChange>
            </w:pPr>
          </w:p>
        </w:tc>
        <w:tc>
          <w:tcPr>
            <w:tcW w:w="2672" w:type="dxa"/>
            <w:shd w:val="clear" w:color="000000" w:fill="FFFFFF"/>
            <w:hideMark/>
          </w:tcPr>
          <w:p w14:paraId="34CB9530" w14:textId="77777777" w:rsidR="00DA5AAE" w:rsidRPr="001404C4" w:rsidRDefault="00DA5AAE">
            <w:pPr>
              <w:pPrChange w:id="1633" w:author="Chenyu(Cherie) Li" w:date="2021-07-19T17:06:00Z">
                <w:pPr>
                  <w:pStyle w:val="tableNormal0"/>
                  <w:framePr w:hSpace="187" w:wrap="around" w:vAnchor="text" w:hAnchor="page" w:x="1355" w:y="1"/>
                </w:pPr>
              </w:pPrChange>
            </w:pPr>
            <w:r w:rsidRPr="001404C4">
              <w:t>Abstract</w:t>
            </w:r>
          </w:p>
        </w:tc>
        <w:tc>
          <w:tcPr>
            <w:tcW w:w="3595" w:type="dxa"/>
            <w:shd w:val="clear" w:color="auto" w:fill="auto"/>
            <w:noWrap/>
            <w:hideMark/>
          </w:tcPr>
          <w:p w14:paraId="0127114E" w14:textId="77777777" w:rsidR="00DA5AAE" w:rsidRPr="001404C4" w:rsidRDefault="00DA5AAE">
            <w:pPr>
              <w:pPrChange w:id="1634" w:author="Chenyu(Cherie) Li" w:date="2021-07-19T17:06:00Z">
                <w:pPr>
                  <w:pStyle w:val="tableNormal0"/>
                  <w:framePr w:hSpace="187" w:wrap="around" w:vAnchor="text" w:hAnchor="page" w:x="1355" w:y="1"/>
                </w:pPr>
              </w:pPrChange>
            </w:pPr>
            <w:r w:rsidRPr="001404C4">
              <w:t>From EndNote</w:t>
            </w:r>
          </w:p>
        </w:tc>
      </w:tr>
      <w:tr w:rsidR="00DA5AAE" w:rsidRPr="001404C4" w14:paraId="6AAD60B0" w14:textId="77777777" w:rsidTr="00867BEF">
        <w:trPr>
          <w:trHeight w:val="144"/>
        </w:trPr>
        <w:tc>
          <w:tcPr>
            <w:tcW w:w="3083" w:type="dxa"/>
            <w:shd w:val="clear" w:color="auto" w:fill="auto"/>
            <w:noWrap/>
            <w:hideMark/>
          </w:tcPr>
          <w:p w14:paraId="023AD2FD" w14:textId="77777777" w:rsidR="00DA5AAE" w:rsidRPr="001404C4" w:rsidRDefault="00DA5AAE">
            <w:pPr>
              <w:pPrChange w:id="1635" w:author="Chenyu(Cherie) Li" w:date="2021-07-19T17:06:00Z">
                <w:pPr>
                  <w:pStyle w:val="tableNormal0"/>
                  <w:framePr w:hSpace="187" w:wrap="around" w:vAnchor="text" w:hAnchor="page" w:x="1355" w:y="1"/>
                </w:pPr>
              </w:pPrChange>
            </w:pPr>
          </w:p>
        </w:tc>
        <w:tc>
          <w:tcPr>
            <w:tcW w:w="2672" w:type="dxa"/>
            <w:shd w:val="clear" w:color="000000" w:fill="FFFFFF"/>
            <w:hideMark/>
          </w:tcPr>
          <w:p w14:paraId="25BCD375" w14:textId="77777777" w:rsidR="00DA5AAE" w:rsidRPr="001404C4" w:rsidRDefault="00DA5AAE">
            <w:pPr>
              <w:pPrChange w:id="1636" w:author="Chenyu(Cherie) Li" w:date="2021-07-19T17:06:00Z">
                <w:pPr>
                  <w:pStyle w:val="tableNormal0"/>
                  <w:framePr w:hSpace="187" w:wrap="around" w:vAnchor="text" w:hAnchor="page" w:x="1355" w:y="1"/>
                </w:pPr>
              </w:pPrChange>
            </w:pPr>
            <w:proofErr w:type="spellStart"/>
            <w:r w:rsidRPr="001404C4">
              <w:t>Author_Institution</w:t>
            </w:r>
            <w:proofErr w:type="spellEnd"/>
          </w:p>
        </w:tc>
        <w:tc>
          <w:tcPr>
            <w:tcW w:w="3595" w:type="dxa"/>
            <w:shd w:val="clear" w:color="auto" w:fill="auto"/>
            <w:noWrap/>
            <w:hideMark/>
          </w:tcPr>
          <w:p w14:paraId="5808F50A" w14:textId="77777777" w:rsidR="00DA5AAE" w:rsidRPr="001404C4" w:rsidRDefault="00DA5AAE">
            <w:pPr>
              <w:pPrChange w:id="1637" w:author="Chenyu(Cherie) Li" w:date="2021-07-19T17:06:00Z">
                <w:pPr>
                  <w:pStyle w:val="tableNormal0"/>
                  <w:framePr w:hSpace="187" w:wrap="around" w:vAnchor="text" w:hAnchor="page" w:x="1355" w:y="1"/>
                </w:pPr>
              </w:pPrChange>
            </w:pPr>
            <w:r w:rsidRPr="001404C4">
              <w:t>From EndNote</w:t>
            </w:r>
          </w:p>
        </w:tc>
      </w:tr>
      <w:tr w:rsidR="00DA5AAE" w:rsidRPr="001404C4" w14:paraId="0107AE1D" w14:textId="77777777" w:rsidTr="00867BEF">
        <w:trPr>
          <w:trHeight w:val="144"/>
        </w:trPr>
        <w:tc>
          <w:tcPr>
            <w:tcW w:w="3083" w:type="dxa"/>
            <w:shd w:val="clear" w:color="auto" w:fill="auto"/>
            <w:noWrap/>
            <w:hideMark/>
          </w:tcPr>
          <w:p w14:paraId="18633AE6" w14:textId="77777777" w:rsidR="00DA5AAE" w:rsidRPr="001404C4" w:rsidRDefault="00DA5AAE">
            <w:pPr>
              <w:pPrChange w:id="1638" w:author="Chenyu(Cherie) Li" w:date="2021-07-19T17:06:00Z">
                <w:pPr>
                  <w:pStyle w:val="tableNormal0"/>
                  <w:framePr w:hSpace="187" w:wrap="around" w:vAnchor="text" w:hAnchor="page" w:x="1355" w:y="1"/>
                </w:pPr>
              </w:pPrChange>
            </w:pPr>
          </w:p>
        </w:tc>
        <w:tc>
          <w:tcPr>
            <w:tcW w:w="2672" w:type="dxa"/>
            <w:shd w:val="clear" w:color="000000" w:fill="FFFFFF"/>
            <w:hideMark/>
          </w:tcPr>
          <w:p w14:paraId="31D73FCE" w14:textId="77777777" w:rsidR="00DA5AAE" w:rsidRPr="001404C4" w:rsidRDefault="00DA5AAE">
            <w:pPr>
              <w:pPrChange w:id="1639" w:author="Chenyu(Cherie) Li" w:date="2021-07-19T17:06:00Z">
                <w:pPr>
                  <w:pStyle w:val="tableNormal0"/>
                  <w:framePr w:hSpace="187" w:wrap="around" w:vAnchor="text" w:hAnchor="page" w:x="1355" w:y="1"/>
                </w:pPr>
              </w:pPrChange>
            </w:pPr>
            <w:r w:rsidRPr="001404C4">
              <w:t>Year</w:t>
            </w:r>
          </w:p>
        </w:tc>
        <w:tc>
          <w:tcPr>
            <w:tcW w:w="3595" w:type="dxa"/>
            <w:shd w:val="clear" w:color="auto" w:fill="auto"/>
            <w:noWrap/>
            <w:hideMark/>
          </w:tcPr>
          <w:p w14:paraId="29B788CB" w14:textId="77777777" w:rsidR="00DA5AAE" w:rsidRPr="001404C4" w:rsidRDefault="00DA5AAE">
            <w:pPr>
              <w:pPrChange w:id="1640" w:author="Chenyu(Cherie) Li" w:date="2021-07-19T17:06:00Z">
                <w:pPr>
                  <w:pStyle w:val="tableNormal0"/>
                  <w:framePr w:hSpace="187" w:wrap="around" w:vAnchor="text" w:hAnchor="page" w:x="1355" w:y="1"/>
                </w:pPr>
              </w:pPrChange>
            </w:pPr>
            <w:r w:rsidRPr="001404C4">
              <w:t>From EndNote</w:t>
            </w:r>
          </w:p>
        </w:tc>
      </w:tr>
      <w:tr w:rsidR="00DA5AAE" w:rsidRPr="001404C4" w14:paraId="4C4F7FED" w14:textId="77777777" w:rsidTr="00867BEF">
        <w:trPr>
          <w:trHeight w:val="144"/>
        </w:trPr>
        <w:tc>
          <w:tcPr>
            <w:tcW w:w="3083" w:type="dxa"/>
            <w:shd w:val="clear" w:color="auto" w:fill="auto"/>
            <w:noWrap/>
            <w:hideMark/>
          </w:tcPr>
          <w:p w14:paraId="1EAF4443" w14:textId="77777777" w:rsidR="00DA5AAE" w:rsidRPr="001404C4" w:rsidRDefault="00DA5AAE">
            <w:pPr>
              <w:pPrChange w:id="1641" w:author="Chenyu(Cherie) Li" w:date="2021-07-19T17:06:00Z">
                <w:pPr>
                  <w:pStyle w:val="tableNormal0"/>
                  <w:framePr w:hSpace="187" w:wrap="around" w:vAnchor="text" w:hAnchor="page" w:x="1355" w:y="1"/>
                </w:pPr>
              </w:pPrChange>
            </w:pPr>
          </w:p>
        </w:tc>
        <w:tc>
          <w:tcPr>
            <w:tcW w:w="2672" w:type="dxa"/>
            <w:shd w:val="clear" w:color="000000" w:fill="FFFFFF"/>
            <w:hideMark/>
          </w:tcPr>
          <w:p w14:paraId="44DA7AE2" w14:textId="77777777" w:rsidR="00DA5AAE" w:rsidRPr="001404C4" w:rsidRDefault="00DA5AAE">
            <w:pPr>
              <w:pPrChange w:id="1642" w:author="Chenyu(Cherie) Li" w:date="2021-07-19T17:06:00Z">
                <w:pPr>
                  <w:pStyle w:val="tableNormal0"/>
                  <w:framePr w:hSpace="187" w:wrap="around" w:vAnchor="text" w:hAnchor="page" w:x="1355" w:y="1"/>
                </w:pPr>
              </w:pPrChange>
            </w:pPr>
            <w:r w:rsidRPr="001404C4">
              <w:t>Journal</w:t>
            </w:r>
          </w:p>
        </w:tc>
        <w:tc>
          <w:tcPr>
            <w:tcW w:w="3595" w:type="dxa"/>
            <w:shd w:val="clear" w:color="auto" w:fill="auto"/>
            <w:noWrap/>
            <w:hideMark/>
          </w:tcPr>
          <w:p w14:paraId="0CA90C74" w14:textId="77777777" w:rsidR="00DA5AAE" w:rsidRPr="001404C4" w:rsidRDefault="00DA5AAE">
            <w:pPr>
              <w:pPrChange w:id="1643" w:author="Chenyu(Cherie) Li" w:date="2021-07-19T17:06:00Z">
                <w:pPr>
                  <w:pStyle w:val="tableNormal0"/>
                  <w:framePr w:hSpace="187" w:wrap="around" w:vAnchor="text" w:hAnchor="page" w:x="1355" w:y="1"/>
                </w:pPr>
              </w:pPrChange>
            </w:pPr>
            <w:r w:rsidRPr="001404C4">
              <w:t>From EndNote</w:t>
            </w:r>
          </w:p>
        </w:tc>
      </w:tr>
      <w:tr w:rsidR="00DA5AAE" w:rsidRPr="001404C4" w14:paraId="28A7522C" w14:textId="77777777" w:rsidTr="00867BEF">
        <w:trPr>
          <w:trHeight w:val="144"/>
        </w:trPr>
        <w:tc>
          <w:tcPr>
            <w:tcW w:w="3083" w:type="dxa"/>
            <w:shd w:val="clear" w:color="auto" w:fill="auto"/>
            <w:hideMark/>
          </w:tcPr>
          <w:p w14:paraId="20EB935F" w14:textId="77777777" w:rsidR="00DA5AAE" w:rsidRPr="001404C4" w:rsidRDefault="00DA5AAE">
            <w:pPr>
              <w:pPrChange w:id="1644" w:author="Chenyu(Cherie) Li" w:date="2021-07-19T17:06:00Z">
                <w:pPr>
                  <w:pStyle w:val="tableNormal0"/>
                  <w:framePr w:hSpace="187" w:wrap="around" w:vAnchor="text" w:hAnchor="page" w:x="1355" w:y="1"/>
                </w:pPr>
              </w:pPrChange>
            </w:pPr>
          </w:p>
        </w:tc>
        <w:tc>
          <w:tcPr>
            <w:tcW w:w="2672" w:type="dxa"/>
            <w:shd w:val="clear" w:color="000000" w:fill="FFFFFF"/>
            <w:hideMark/>
          </w:tcPr>
          <w:p w14:paraId="0881690D" w14:textId="77777777" w:rsidR="00DA5AAE" w:rsidRPr="001404C4" w:rsidRDefault="00DA5AAE">
            <w:pPr>
              <w:pPrChange w:id="1645" w:author="Chenyu(Cherie) Li" w:date="2021-07-19T17:06:00Z">
                <w:pPr>
                  <w:pStyle w:val="tableNormal0"/>
                  <w:framePr w:hSpace="187" w:wrap="around" w:vAnchor="text" w:hAnchor="page" w:x="1355" w:y="1"/>
                </w:pPr>
              </w:pPrChange>
            </w:pPr>
            <w:proofErr w:type="spellStart"/>
            <w:r w:rsidRPr="001404C4">
              <w:t>PubMed_ID</w:t>
            </w:r>
            <w:proofErr w:type="spellEnd"/>
          </w:p>
        </w:tc>
        <w:tc>
          <w:tcPr>
            <w:tcW w:w="3595" w:type="dxa"/>
            <w:shd w:val="clear" w:color="auto" w:fill="auto"/>
            <w:noWrap/>
            <w:hideMark/>
          </w:tcPr>
          <w:p w14:paraId="67A7BA6A" w14:textId="77777777" w:rsidR="00DA5AAE" w:rsidRPr="001404C4" w:rsidRDefault="00DA5AAE">
            <w:pPr>
              <w:pPrChange w:id="1646" w:author="Chenyu(Cherie) Li" w:date="2021-07-19T17:06:00Z">
                <w:pPr>
                  <w:pStyle w:val="tableNormal0"/>
                  <w:framePr w:hSpace="187" w:wrap="around" w:vAnchor="text" w:hAnchor="page" w:x="1355" w:y="1"/>
                </w:pPr>
              </w:pPrChange>
            </w:pPr>
            <w:r w:rsidRPr="001404C4">
              <w:t>From EndNote</w:t>
            </w:r>
          </w:p>
        </w:tc>
      </w:tr>
      <w:tr w:rsidR="00DA5AAE" w:rsidRPr="001404C4" w14:paraId="431BFC40" w14:textId="77777777" w:rsidTr="00867BEF">
        <w:trPr>
          <w:trHeight w:val="144"/>
        </w:trPr>
        <w:tc>
          <w:tcPr>
            <w:tcW w:w="3083" w:type="dxa"/>
            <w:shd w:val="clear" w:color="auto" w:fill="auto"/>
            <w:noWrap/>
            <w:hideMark/>
          </w:tcPr>
          <w:p w14:paraId="36081769" w14:textId="77777777" w:rsidR="00DA5AAE" w:rsidRPr="001404C4" w:rsidRDefault="00DA5AAE">
            <w:pPr>
              <w:pPrChange w:id="1647" w:author="Chenyu(Cherie) Li" w:date="2021-07-19T17:06:00Z">
                <w:pPr>
                  <w:pStyle w:val="tableNormal0"/>
                  <w:framePr w:hSpace="187" w:wrap="around" w:vAnchor="text" w:hAnchor="page" w:x="1355" w:y="1"/>
                </w:pPr>
              </w:pPrChange>
            </w:pPr>
          </w:p>
        </w:tc>
        <w:tc>
          <w:tcPr>
            <w:tcW w:w="2672" w:type="dxa"/>
            <w:shd w:val="clear" w:color="000000" w:fill="FFFFFF"/>
            <w:hideMark/>
          </w:tcPr>
          <w:p w14:paraId="6F76DE2D" w14:textId="77777777" w:rsidR="00DA5AAE" w:rsidRPr="001404C4" w:rsidRDefault="00DA5AAE">
            <w:pPr>
              <w:pPrChange w:id="1648" w:author="Chenyu(Cherie) Li" w:date="2021-07-19T17:06:00Z">
                <w:pPr>
                  <w:pStyle w:val="tableNormal0"/>
                  <w:framePr w:hSpace="187" w:wrap="around" w:vAnchor="text" w:hAnchor="page" w:x="1355" w:y="1"/>
                </w:pPr>
              </w:pPrChange>
            </w:pPr>
            <w:proofErr w:type="spellStart"/>
            <w:r w:rsidRPr="001404C4">
              <w:t>L_Key_Words</w:t>
            </w:r>
            <w:proofErr w:type="spellEnd"/>
          </w:p>
        </w:tc>
        <w:tc>
          <w:tcPr>
            <w:tcW w:w="3595" w:type="dxa"/>
            <w:shd w:val="clear" w:color="auto" w:fill="auto"/>
            <w:noWrap/>
            <w:hideMark/>
          </w:tcPr>
          <w:p w14:paraId="3E3645AE" w14:textId="77777777" w:rsidR="00DA5AAE" w:rsidRPr="001404C4" w:rsidRDefault="00DA5AAE">
            <w:pPr>
              <w:pPrChange w:id="1649" w:author="Chenyu(Cherie) Li" w:date="2021-07-19T17:06:00Z">
                <w:pPr>
                  <w:pStyle w:val="tableNormal0"/>
                  <w:framePr w:hSpace="187" w:wrap="around" w:vAnchor="text" w:hAnchor="page" w:x="1355" w:y="1"/>
                </w:pPr>
              </w:pPrChange>
            </w:pPr>
            <w:r w:rsidRPr="001404C4">
              <w:t>From EndNote</w:t>
            </w:r>
          </w:p>
        </w:tc>
      </w:tr>
      <w:tr w:rsidR="00DA5AAE" w:rsidRPr="001404C4" w14:paraId="0E71C175" w14:textId="77777777" w:rsidTr="00867BEF">
        <w:trPr>
          <w:trHeight w:val="144"/>
        </w:trPr>
        <w:tc>
          <w:tcPr>
            <w:tcW w:w="3083" w:type="dxa"/>
            <w:shd w:val="clear" w:color="auto" w:fill="auto"/>
            <w:noWrap/>
            <w:hideMark/>
          </w:tcPr>
          <w:p w14:paraId="23A90D80" w14:textId="77777777" w:rsidR="00DA5AAE" w:rsidRPr="001404C4" w:rsidRDefault="00DA5AAE">
            <w:pPr>
              <w:pPrChange w:id="1650" w:author="Chenyu(Cherie) Li" w:date="2021-07-19T17:06:00Z">
                <w:pPr>
                  <w:pStyle w:val="tableNormal0"/>
                  <w:framePr w:hSpace="187" w:wrap="around" w:vAnchor="text" w:hAnchor="page" w:x="1355" w:y="1"/>
                </w:pPr>
              </w:pPrChange>
            </w:pPr>
          </w:p>
        </w:tc>
        <w:tc>
          <w:tcPr>
            <w:tcW w:w="2672" w:type="dxa"/>
            <w:shd w:val="clear" w:color="000000" w:fill="FFFFFF"/>
            <w:hideMark/>
          </w:tcPr>
          <w:p w14:paraId="2777B0B5" w14:textId="77777777" w:rsidR="00DA5AAE" w:rsidRPr="001404C4" w:rsidRDefault="00DA5AAE">
            <w:pPr>
              <w:pPrChange w:id="1651" w:author="Chenyu(Cherie) Li" w:date="2021-07-19T17:06:00Z">
                <w:pPr>
                  <w:pStyle w:val="tableNormal0"/>
                  <w:framePr w:hSpace="187" w:wrap="around" w:vAnchor="text" w:hAnchor="page" w:x="1355" w:y="1"/>
                </w:pPr>
              </w:pPrChange>
            </w:pPr>
            <w:r w:rsidRPr="001404C4">
              <w:t>Language</w:t>
            </w:r>
          </w:p>
        </w:tc>
        <w:tc>
          <w:tcPr>
            <w:tcW w:w="3595" w:type="dxa"/>
            <w:shd w:val="clear" w:color="auto" w:fill="auto"/>
            <w:noWrap/>
            <w:hideMark/>
          </w:tcPr>
          <w:p w14:paraId="35C2D4FD" w14:textId="77777777" w:rsidR="00DA5AAE" w:rsidRPr="001404C4" w:rsidRDefault="00DA5AAE">
            <w:pPr>
              <w:pPrChange w:id="1652" w:author="Chenyu(Cherie) Li" w:date="2021-07-19T17:06:00Z">
                <w:pPr>
                  <w:pStyle w:val="tableNormal0"/>
                  <w:framePr w:hSpace="187" w:wrap="around" w:vAnchor="text" w:hAnchor="page" w:x="1355" w:y="1"/>
                </w:pPr>
              </w:pPrChange>
            </w:pPr>
            <w:r w:rsidRPr="001404C4">
              <w:t>From EndNote</w:t>
            </w:r>
          </w:p>
        </w:tc>
      </w:tr>
      <w:tr w:rsidR="00DA5AAE" w:rsidRPr="001404C4" w14:paraId="5DCFF773" w14:textId="77777777" w:rsidTr="00867BEF">
        <w:trPr>
          <w:trHeight w:val="144"/>
        </w:trPr>
        <w:tc>
          <w:tcPr>
            <w:tcW w:w="3083" w:type="dxa"/>
            <w:shd w:val="clear" w:color="auto" w:fill="auto"/>
            <w:noWrap/>
            <w:hideMark/>
          </w:tcPr>
          <w:p w14:paraId="3D176D49" w14:textId="77777777" w:rsidR="00DA5AAE" w:rsidRPr="001404C4" w:rsidRDefault="00DA5AAE">
            <w:pPr>
              <w:pPrChange w:id="1653" w:author="Chenyu(Cherie) Li" w:date="2021-07-19T17:06:00Z">
                <w:pPr>
                  <w:pStyle w:val="tableNormal0"/>
                  <w:framePr w:hSpace="187" w:wrap="around" w:vAnchor="text" w:hAnchor="page" w:x="1355" w:y="1"/>
                </w:pPr>
              </w:pPrChange>
            </w:pPr>
          </w:p>
        </w:tc>
        <w:tc>
          <w:tcPr>
            <w:tcW w:w="2672" w:type="dxa"/>
            <w:shd w:val="clear" w:color="000000" w:fill="FFFFFF"/>
            <w:hideMark/>
          </w:tcPr>
          <w:p w14:paraId="46C863CF" w14:textId="77777777" w:rsidR="00DA5AAE" w:rsidRPr="001404C4" w:rsidRDefault="00DA5AAE">
            <w:pPr>
              <w:pPrChange w:id="1654" w:author="Chenyu(Cherie) Li" w:date="2021-07-19T17:06:00Z">
                <w:pPr>
                  <w:pStyle w:val="tableNormal0"/>
                  <w:framePr w:hSpace="187" w:wrap="around" w:vAnchor="text" w:hAnchor="page" w:x="1355" w:y="1"/>
                </w:pPr>
              </w:pPrChange>
            </w:pPr>
            <w:r w:rsidRPr="001404C4">
              <w:t>DOI</w:t>
            </w:r>
          </w:p>
        </w:tc>
        <w:tc>
          <w:tcPr>
            <w:tcW w:w="3595" w:type="dxa"/>
            <w:shd w:val="clear" w:color="auto" w:fill="auto"/>
            <w:noWrap/>
            <w:hideMark/>
          </w:tcPr>
          <w:p w14:paraId="10A9D152" w14:textId="77777777" w:rsidR="00DA5AAE" w:rsidRPr="001404C4" w:rsidRDefault="00DA5AAE">
            <w:pPr>
              <w:pPrChange w:id="1655" w:author="Chenyu(Cherie) Li" w:date="2021-07-19T17:06:00Z">
                <w:pPr>
                  <w:pStyle w:val="tableNormal0"/>
                  <w:framePr w:hSpace="187" w:wrap="around" w:vAnchor="text" w:hAnchor="page" w:x="1355" w:y="1"/>
                </w:pPr>
              </w:pPrChange>
            </w:pPr>
            <w:r w:rsidRPr="001404C4">
              <w:t>From EndNote</w:t>
            </w:r>
          </w:p>
        </w:tc>
      </w:tr>
      <w:tr w:rsidR="00DA5AAE" w:rsidRPr="001404C4" w14:paraId="3767FD28" w14:textId="77777777" w:rsidTr="00867BEF">
        <w:trPr>
          <w:trHeight w:val="391"/>
        </w:trPr>
        <w:tc>
          <w:tcPr>
            <w:tcW w:w="3083" w:type="dxa"/>
            <w:shd w:val="clear" w:color="auto" w:fill="D0CECE" w:themeFill="background2" w:themeFillShade="E6"/>
            <w:noWrap/>
            <w:hideMark/>
          </w:tcPr>
          <w:p w14:paraId="0E54ED9E" w14:textId="77777777" w:rsidR="00DA5AAE" w:rsidRPr="00B82F94" w:rsidRDefault="00DA5AAE">
            <w:pPr>
              <w:rPr>
                <w:highlight w:val="lightGray"/>
              </w:rPr>
              <w:pPrChange w:id="1656" w:author="Chenyu(Cherie) Li" w:date="2021-07-19T17:06:00Z">
                <w:pPr>
                  <w:pStyle w:val="tableNormal0"/>
                  <w:framePr w:hSpace="187" w:wrap="around" w:vAnchor="text" w:hAnchor="page" w:x="1355" w:y="1"/>
                </w:pPr>
              </w:pPrChange>
            </w:pPr>
            <w:proofErr w:type="spellStart"/>
            <w:r w:rsidRPr="00B82F94">
              <w:rPr>
                <w:highlight w:val="lightGray"/>
              </w:rPr>
              <w:lastRenderedPageBreak/>
              <w:t>Article_Review</w:t>
            </w:r>
            <w:proofErr w:type="spellEnd"/>
          </w:p>
        </w:tc>
        <w:tc>
          <w:tcPr>
            <w:tcW w:w="2672" w:type="dxa"/>
            <w:shd w:val="clear" w:color="auto" w:fill="D0CECE" w:themeFill="background2" w:themeFillShade="E6"/>
            <w:noWrap/>
            <w:hideMark/>
          </w:tcPr>
          <w:p w14:paraId="6B2C7D05" w14:textId="58E45B8C" w:rsidR="00DA5AAE" w:rsidRPr="00B82F94" w:rsidRDefault="00DA5AAE">
            <w:pPr>
              <w:rPr>
                <w:highlight w:val="lightGray"/>
              </w:rPr>
              <w:pPrChange w:id="1657" w:author="Chenyu(Cherie) Li" w:date="2021-07-19T17:06:00Z">
                <w:pPr>
                  <w:pStyle w:val="tableNormal0"/>
                  <w:framePr w:hSpace="187" w:wrap="around" w:vAnchor="text" w:hAnchor="page" w:x="1355" w:y="1"/>
                </w:pPr>
              </w:pPrChange>
            </w:pPr>
          </w:p>
        </w:tc>
        <w:tc>
          <w:tcPr>
            <w:tcW w:w="3595" w:type="dxa"/>
            <w:shd w:val="clear" w:color="auto" w:fill="D0CECE" w:themeFill="background2" w:themeFillShade="E6"/>
            <w:noWrap/>
            <w:hideMark/>
          </w:tcPr>
          <w:p w14:paraId="24C5129E" w14:textId="77777777" w:rsidR="00DA5AAE" w:rsidRPr="00B82F94" w:rsidRDefault="00DA5AAE">
            <w:pPr>
              <w:rPr>
                <w:highlight w:val="lightGray"/>
              </w:rPr>
              <w:pPrChange w:id="1658" w:author="Chenyu(Cherie) Li" w:date="2021-07-19T17:06:00Z">
                <w:pPr>
                  <w:pStyle w:val="tableNormal0"/>
                  <w:framePr w:hSpace="187" w:wrap="around" w:vAnchor="text" w:hAnchor="page" w:x="1355" w:y="1"/>
                </w:pPr>
              </w:pPrChange>
            </w:pPr>
            <w:r w:rsidRPr="00B82F94">
              <w:rPr>
                <w:highlight w:val="lightGray"/>
              </w:rPr>
              <w:t>One row per review; allows multiple reviews per article</w:t>
            </w:r>
          </w:p>
        </w:tc>
      </w:tr>
      <w:tr w:rsidR="00DA5AAE" w:rsidRPr="001404C4" w14:paraId="48F8759C" w14:textId="77777777" w:rsidTr="00867BEF">
        <w:trPr>
          <w:trHeight w:val="144"/>
        </w:trPr>
        <w:tc>
          <w:tcPr>
            <w:tcW w:w="3083" w:type="dxa"/>
            <w:shd w:val="clear" w:color="auto" w:fill="auto"/>
            <w:noWrap/>
            <w:hideMark/>
          </w:tcPr>
          <w:p w14:paraId="2B67C57E" w14:textId="77777777" w:rsidR="00DA5AAE" w:rsidRPr="001404C4" w:rsidRDefault="00DA5AAE">
            <w:pPr>
              <w:pPrChange w:id="1659" w:author="Chenyu(Cherie) Li" w:date="2021-07-19T17:06:00Z">
                <w:pPr>
                  <w:pStyle w:val="tableNormal0"/>
                  <w:framePr w:hSpace="187" w:wrap="around" w:vAnchor="text" w:hAnchor="page" w:x="1355" w:y="1"/>
                </w:pPr>
              </w:pPrChange>
            </w:pPr>
          </w:p>
        </w:tc>
        <w:tc>
          <w:tcPr>
            <w:tcW w:w="2672" w:type="dxa"/>
            <w:shd w:val="clear" w:color="000000" w:fill="FFFFFF"/>
            <w:hideMark/>
          </w:tcPr>
          <w:p w14:paraId="47104412" w14:textId="77777777" w:rsidR="00DA5AAE" w:rsidRPr="001404C4" w:rsidRDefault="00DA5AAE">
            <w:pPr>
              <w:pPrChange w:id="1660" w:author="Chenyu(Cherie) Li" w:date="2021-07-19T17:06:00Z">
                <w:pPr>
                  <w:pStyle w:val="tableNormal0"/>
                  <w:framePr w:hSpace="187" w:wrap="around" w:vAnchor="text" w:hAnchor="page" w:x="1355" w:y="1"/>
                </w:pPr>
              </w:pPrChange>
            </w:pPr>
            <w:proofErr w:type="spellStart"/>
            <w:r w:rsidRPr="001404C4">
              <w:t>Recode_Review_ID</w:t>
            </w:r>
            <w:proofErr w:type="spellEnd"/>
          </w:p>
        </w:tc>
        <w:tc>
          <w:tcPr>
            <w:tcW w:w="3595" w:type="dxa"/>
            <w:shd w:val="clear" w:color="auto" w:fill="auto"/>
            <w:noWrap/>
            <w:hideMark/>
          </w:tcPr>
          <w:p w14:paraId="56104373" w14:textId="77777777" w:rsidR="00DA5AAE" w:rsidRPr="001404C4" w:rsidRDefault="00DA5AAE">
            <w:pPr>
              <w:pPrChange w:id="1661" w:author="Chenyu(Cherie) Li" w:date="2021-07-19T17:06:00Z">
                <w:pPr>
                  <w:pStyle w:val="tableNormal0"/>
                  <w:framePr w:hSpace="187" w:wrap="around" w:vAnchor="text" w:hAnchor="page" w:x="1355" w:y="1"/>
                </w:pPr>
              </w:pPrChange>
            </w:pPr>
            <w:r w:rsidRPr="001404C4">
              <w:t xml:space="preserve">Primary Key </w:t>
            </w:r>
          </w:p>
        </w:tc>
      </w:tr>
      <w:tr w:rsidR="00DA5AAE" w:rsidRPr="001404C4" w14:paraId="750061D6" w14:textId="77777777" w:rsidTr="00867BEF">
        <w:trPr>
          <w:trHeight w:val="144"/>
        </w:trPr>
        <w:tc>
          <w:tcPr>
            <w:tcW w:w="3083" w:type="dxa"/>
            <w:shd w:val="clear" w:color="auto" w:fill="auto"/>
            <w:noWrap/>
            <w:hideMark/>
          </w:tcPr>
          <w:p w14:paraId="7EC4AB8C" w14:textId="77777777" w:rsidR="00DA5AAE" w:rsidRPr="001404C4" w:rsidRDefault="00DA5AAE">
            <w:pPr>
              <w:pPrChange w:id="1662" w:author="Chenyu(Cherie) Li" w:date="2021-07-19T17:06:00Z">
                <w:pPr>
                  <w:pStyle w:val="tableNormal0"/>
                  <w:framePr w:hSpace="187" w:wrap="around" w:vAnchor="text" w:hAnchor="page" w:x="1355" w:y="1"/>
                </w:pPr>
              </w:pPrChange>
            </w:pPr>
          </w:p>
        </w:tc>
        <w:tc>
          <w:tcPr>
            <w:tcW w:w="2672" w:type="dxa"/>
            <w:shd w:val="clear" w:color="000000" w:fill="FFFFFF"/>
            <w:hideMark/>
          </w:tcPr>
          <w:p w14:paraId="59F61DCF" w14:textId="77777777" w:rsidR="00DA5AAE" w:rsidRPr="001404C4" w:rsidRDefault="00DA5AAE">
            <w:pPr>
              <w:pPrChange w:id="1663" w:author="Chenyu(Cherie) Li" w:date="2021-07-19T17:06:00Z">
                <w:pPr>
                  <w:pStyle w:val="tableNormal0"/>
                  <w:framePr w:hSpace="187" w:wrap="around" w:vAnchor="text" w:hAnchor="page" w:x="1355" w:y="1"/>
                </w:pPr>
              </w:pPrChange>
            </w:pPr>
            <w:proofErr w:type="spellStart"/>
            <w:r w:rsidRPr="001404C4">
              <w:t>Reviewer_ID</w:t>
            </w:r>
            <w:proofErr w:type="spellEnd"/>
          </w:p>
        </w:tc>
        <w:tc>
          <w:tcPr>
            <w:tcW w:w="3595" w:type="dxa"/>
            <w:shd w:val="clear" w:color="auto" w:fill="auto"/>
            <w:noWrap/>
            <w:hideMark/>
          </w:tcPr>
          <w:p w14:paraId="51E26318" w14:textId="77777777" w:rsidR="00DA5AAE" w:rsidRPr="001404C4" w:rsidRDefault="00DA5AAE">
            <w:pPr>
              <w:pPrChange w:id="1664" w:author="Chenyu(Cherie) Li" w:date="2021-07-19T17:06:00Z">
                <w:pPr>
                  <w:pStyle w:val="tableNormal0"/>
                  <w:framePr w:hSpace="187" w:wrap="around" w:vAnchor="text" w:hAnchor="page" w:x="1355" w:y="1"/>
                </w:pPr>
              </w:pPrChange>
            </w:pPr>
            <w:proofErr w:type="spellStart"/>
            <w:proofErr w:type="gramStart"/>
            <w:r w:rsidRPr="001404C4">
              <w:t>DD.Keyworks</w:t>
            </w:r>
            <w:proofErr w:type="spellEnd"/>
            <w:proofErr w:type="gramEnd"/>
            <w:r w:rsidRPr="001404C4">
              <w:t xml:space="preserve"> List</w:t>
            </w:r>
          </w:p>
        </w:tc>
      </w:tr>
      <w:tr w:rsidR="00DA5AAE" w:rsidRPr="001404C4" w14:paraId="7512C853" w14:textId="77777777" w:rsidTr="00867BEF">
        <w:trPr>
          <w:trHeight w:val="144"/>
        </w:trPr>
        <w:tc>
          <w:tcPr>
            <w:tcW w:w="3083" w:type="dxa"/>
            <w:shd w:val="clear" w:color="auto" w:fill="auto"/>
            <w:noWrap/>
            <w:hideMark/>
          </w:tcPr>
          <w:p w14:paraId="2AB651F1" w14:textId="77777777" w:rsidR="00DA5AAE" w:rsidRPr="001404C4" w:rsidRDefault="00DA5AAE">
            <w:pPr>
              <w:pPrChange w:id="1665" w:author="Chenyu(Cherie) Li" w:date="2021-07-19T17:06:00Z">
                <w:pPr>
                  <w:pStyle w:val="tableNormal0"/>
                  <w:framePr w:hSpace="187" w:wrap="around" w:vAnchor="text" w:hAnchor="page" w:x="1355" w:y="1"/>
                </w:pPr>
              </w:pPrChange>
            </w:pPr>
          </w:p>
        </w:tc>
        <w:tc>
          <w:tcPr>
            <w:tcW w:w="2672" w:type="dxa"/>
            <w:shd w:val="clear" w:color="000000" w:fill="FFFFFF"/>
            <w:hideMark/>
          </w:tcPr>
          <w:p w14:paraId="2F72667D" w14:textId="77777777" w:rsidR="00DA5AAE" w:rsidRPr="001404C4" w:rsidRDefault="00DA5AAE">
            <w:pPr>
              <w:pPrChange w:id="1666" w:author="Chenyu(Cherie) Li" w:date="2021-07-19T17:06:00Z">
                <w:pPr>
                  <w:pStyle w:val="tableNormal0"/>
                  <w:framePr w:hSpace="187" w:wrap="around" w:vAnchor="text" w:hAnchor="page" w:x="1355" w:y="1"/>
                </w:pPr>
              </w:pPrChange>
            </w:pPr>
            <w:proofErr w:type="spellStart"/>
            <w:r w:rsidRPr="001404C4">
              <w:t>EndNote_Index</w:t>
            </w:r>
            <w:proofErr w:type="spellEnd"/>
          </w:p>
        </w:tc>
        <w:tc>
          <w:tcPr>
            <w:tcW w:w="3595" w:type="dxa"/>
            <w:shd w:val="clear" w:color="auto" w:fill="auto"/>
            <w:noWrap/>
            <w:hideMark/>
          </w:tcPr>
          <w:p w14:paraId="52D29E61" w14:textId="77777777" w:rsidR="00DA5AAE" w:rsidRPr="001404C4" w:rsidRDefault="00DA5AAE">
            <w:pPr>
              <w:pPrChange w:id="1667" w:author="Chenyu(Cherie) Li" w:date="2021-07-19T17:06:00Z">
                <w:pPr>
                  <w:pStyle w:val="tableNormal0"/>
                  <w:framePr w:hSpace="187" w:wrap="around" w:vAnchor="text" w:hAnchor="page" w:x="1355" w:y="1"/>
                </w:pPr>
              </w:pPrChange>
            </w:pPr>
            <w:r w:rsidRPr="001404C4">
              <w:t>Foreign key for Article table</w:t>
            </w:r>
          </w:p>
        </w:tc>
      </w:tr>
      <w:tr w:rsidR="00DA5AAE" w:rsidRPr="001404C4" w14:paraId="0DCBFA36" w14:textId="77777777" w:rsidTr="00867BEF">
        <w:trPr>
          <w:trHeight w:val="144"/>
        </w:trPr>
        <w:tc>
          <w:tcPr>
            <w:tcW w:w="3083" w:type="dxa"/>
            <w:shd w:val="clear" w:color="auto" w:fill="auto"/>
            <w:noWrap/>
            <w:hideMark/>
          </w:tcPr>
          <w:p w14:paraId="6C9C173A" w14:textId="77777777" w:rsidR="00DA5AAE" w:rsidRPr="001404C4" w:rsidRDefault="00DA5AAE">
            <w:pPr>
              <w:pPrChange w:id="1668" w:author="Chenyu(Cherie) Li" w:date="2021-07-19T17:06:00Z">
                <w:pPr>
                  <w:pStyle w:val="tableNormal0"/>
                  <w:framePr w:hSpace="187" w:wrap="around" w:vAnchor="text" w:hAnchor="page" w:x="1355" w:y="1"/>
                </w:pPr>
              </w:pPrChange>
            </w:pPr>
          </w:p>
        </w:tc>
        <w:tc>
          <w:tcPr>
            <w:tcW w:w="2672" w:type="dxa"/>
            <w:shd w:val="clear" w:color="000000" w:fill="FFFFFF"/>
            <w:hideMark/>
          </w:tcPr>
          <w:p w14:paraId="3B340EAC" w14:textId="77777777" w:rsidR="00DA5AAE" w:rsidRPr="001404C4" w:rsidRDefault="00DA5AAE">
            <w:pPr>
              <w:pPrChange w:id="1669" w:author="Chenyu(Cherie) Li" w:date="2021-07-19T17:06:00Z">
                <w:pPr>
                  <w:pStyle w:val="tableNormal0"/>
                  <w:framePr w:hSpace="187" w:wrap="around" w:vAnchor="text" w:hAnchor="page" w:x="1355" w:y="1"/>
                </w:pPr>
              </w:pPrChange>
            </w:pPr>
            <w:proofErr w:type="spellStart"/>
            <w:r w:rsidRPr="001404C4">
              <w:t>Article_Name</w:t>
            </w:r>
            <w:proofErr w:type="spellEnd"/>
          </w:p>
        </w:tc>
        <w:tc>
          <w:tcPr>
            <w:tcW w:w="3595" w:type="dxa"/>
            <w:shd w:val="clear" w:color="auto" w:fill="auto"/>
            <w:noWrap/>
            <w:hideMark/>
          </w:tcPr>
          <w:p w14:paraId="5723A709" w14:textId="77777777" w:rsidR="00DA5AAE" w:rsidRPr="001404C4" w:rsidRDefault="00DA5AAE">
            <w:pPr>
              <w:pPrChange w:id="1670" w:author="Chenyu(Cherie) Li" w:date="2021-07-19T17:06:00Z">
                <w:pPr>
                  <w:pStyle w:val="tableNormal0"/>
                  <w:framePr w:hSpace="187" w:wrap="around" w:vAnchor="text" w:hAnchor="page" w:x="1355" w:y="1"/>
                </w:pPr>
              </w:pPrChange>
            </w:pPr>
            <w:proofErr w:type="spellStart"/>
            <w:r w:rsidRPr="001404C4">
              <w:t>vlookup</w:t>
            </w:r>
            <w:proofErr w:type="spellEnd"/>
            <w:r w:rsidRPr="001404C4">
              <w:t xml:space="preserve"> from Article table</w:t>
            </w:r>
          </w:p>
        </w:tc>
      </w:tr>
      <w:tr w:rsidR="00DA5AAE" w:rsidRPr="001404C4" w14:paraId="113D6302" w14:textId="77777777" w:rsidTr="00867BEF">
        <w:trPr>
          <w:trHeight w:val="144"/>
        </w:trPr>
        <w:tc>
          <w:tcPr>
            <w:tcW w:w="3083" w:type="dxa"/>
            <w:shd w:val="clear" w:color="auto" w:fill="auto"/>
            <w:noWrap/>
            <w:hideMark/>
          </w:tcPr>
          <w:p w14:paraId="654A9958" w14:textId="77777777" w:rsidR="00DA5AAE" w:rsidRPr="001404C4" w:rsidRDefault="00DA5AAE">
            <w:pPr>
              <w:pPrChange w:id="1671" w:author="Chenyu(Cherie) Li" w:date="2021-07-19T17:06:00Z">
                <w:pPr>
                  <w:pStyle w:val="tableNormal0"/>
                  <w:framePr w:hSpace="187" w:wrap="around" w:vAnchor="text" w:hAnchor="page" w:x="1355" w:y="1"/>
                </w:pPr>
              </w:pPrChange>
            </w:pPr>
          </w:p>
        </w:tc>
        <w:tc>
          <w:tcPr>
            <w:tcW w:w="2672" w:type="dxa"/>
            <w:shd w:val="clear" w:color="000000" w:fill="FFFFFF"/>
            <w:hideMark/>
          </w:tcPr>
          <w:p w14:paraId="79E9B9DB" w14:textId="77777777" w:rsidR="00DA5AAE" w:rsidRPr="001404C4" w:rsidRDefault="00DA5AAE">
            <w:pPr>
              <w:pPrChange w:id="1672" w:author="Chenyu(Cherie) Li" w:date="2021-07-19T17:06:00Z">
                <w:pPr>
                  <w:pStyle w:val="tableNormal0"/>
                  <w:framePr w:hSpace="187" w:wrap="around" w:vAnchor="text" w:hAnchor="page" w:x="1355" w:y="1"/>
                </w:pPr>
              </w:pPrChange>
            </w:pPr>
            <w:proofErr w:type="spellStart"/>
            <w:r w:rsidRPr="001404C4">
              <w:t>Review_Date</w:t>
            </w:r>
            <w:proofErr w:type="spellEnd"/>
          </w:p>
        </w:tc>
        <w:tc>
          <w:tcPr>
            <w:tcW w:w="3595" w:type="dxa"/>
            <w:shd w:val="clear" w:color="auto" w:fill="auto"/>
            <w:noWrap/>
            <w:hideMark/>
          </w:tcPr>
          <w:p w14:paraId="168BEE30" w14:textId="77777777" w:rsidR="00DA5AAE" w:rsidRPr="001404C4" w:rsidRDefault="00DA5AAE">
            <w:pPr>
              <w:pPrChange w:id="1673" w:author="Chenyu(Cherie) Li" w:date="2021-07-19T17:06:00Z">
                <w:pPr>
                  <w:pStyle w:val="tableNormal0"/>
                  <w:framePr w:hSpace="187" w:wrap="around" w:vAnchor="text" w:hAnchor="page" w:x="1355" w:y="1"/>
                </w:pPr>
              </w:pPrChange>
            </w:pPr>
            <w:r w:rsidRPr="001404C4">
              <w:t>Manually enter timestamp</w:t>
            </w:r>
          </w:p>
        </w:tc>
      </w:tr>
      <w:tr w:rsidR="00DA5AAE" w:rsidRPr="001404C4" w14:paraId="711D6975" w14:textId="77777777" w:rsidTr="00867BEF">
        <w:trPr>
          <w:trHeight w:val="144"/>
        </w:trPr>
        <w:tc>
          <w:tcPr>
            <w:tcW w:w="3083" w:type="dxa"/>
            <w:shd w:val="clear" w:color="auto" w:fill="auto"/>
            <w:noWrap/>
            <w:hideMark/>
          </w:tcPr>
          <w:p w14:paraId="7B0C06B6" w14:textId="77777777" w:rsidR="00DA5AAE" w:rsidRPr="001404C4" w:rsidRDefault="00DA5AAE">
            <w:pPr>
              <w:pPrChange w:id="1674" w:author="Chenyu(Cherie) Li" w:date="2021-07-19T17:06:00Z">
                <w:pPr>
                  <w:pStyle w:val="tableNormal0"/>
                  <w:framePr w:hSpace="187" w:wrap="around" w:vAnchor="text" w:hAnchor="page" w:x="1355" w:y="1"/>
                </w:pPr>
              </w:pPrChange>
            </w:pPr>
          </w:p>
        </w:tc>
        <w:tc>
          <w:tcPr>
            <w:tcW w:w="2672" w:type="dxa"/>
            <w:shd w:val="clear" w:color="000000" w:fill="FFFFFF"/>
            <w:hideMark/>
          </w:tcPr>
          <w:p w14:paraId="176A5CCB" w14:textId="77777777" w:rsidR="00DA5AAE" w:rsidRPr="001404C4" w:rsidRDefault="00DA5AAE">
            <w:pPr>
              <w:pPrChange w:id="1675" w:author="Chenyu(Cherie) Li" w:date="2021-07-19T17:06:00Z">
                <w:pPr>
                  <w:pStyle w:val="tableNormal0"/>
                  <w:framePr w:hSpace="187" w:wrap="around" w:vAnchor="text" w:hAnchor="page" w:x="1355" w:y="1"/>
                </w:pPr>
              </w:pPrChange>
            </w:pPr>
            <w:proofErr w:type="spellStart"/>
            <w:r w:rsidRPr="001404C4">
              <w:t>First_Author</w:t>
            </w:r>
            <w:proofErr w:type="spellEnd"/>
          </w:p>
        </w:tc>
        <w:tc>
          <w:tcPr>
            <w:tcW w:w="3595" w:type="dxa"/>
            <w:shd w:val="clear" w:color="auto" w:fill="auto"/>
            <w:noWrap/>
            <w:hideMark/>
          </w:tcPr>
          <w:p w14:paraId="6676A824" w14:textId="77777777" w:rsidR="00DA5AAE" w:rsidRPr="001404C4" w:rsidRDefault="00DA5AAE">
            <w:pPr>
              <w:pPrChange w:id="1676"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798E008C" w14:textId="77777777" w:rsidTr="00867BEF">
        <w:trPr>
          <w:trHeight w:val="144"/>
        </w:trPr>
        <w:tc>
          <w:tcPr>
            <w:tcW w:w="3083" w:type="dxa"/>
            <w:shd w:val="clear" w:color="auto" w:fill="auto"/>
            <w:noWrap/>
            <w:hideMark/>
          </w:tcPr>
          <w:p w14:paraId="10639B6D" w14:textId="77777777" w:rsidR="00DA5AAE" w:rsidRPr="001404C4" w:rsidRDefault="00DA5AAE">
            <w:pPr>
              <w:pPrChange w:id="1677" w:author="Chenyu(Cherie) Li" w:date="2021-07-19T17:06:00Z">
                <w:pPr>
                  <w:pStyle w:val="tableNormal0"/>
                  <w:framePr w:hSpace="187" w:wrap="around" w:vAnchor="text" w:hAnchor="page" w:x="1355" w:y="1"/>
                </w:pPr>
              </w:pPrChange>
            </w:pPr>
          </w:p>
        </w:tc>
        <w:tc>
          <w:tcPr>
            <w:tcW w:w="2672" w:type="dxa"/>
            <w:shd w:val="clear" w:color="000000" w:fill="FFFFFF"/>
            <w:hideMark/>
          </w:tcPr>
          <w:p w14:paraId="584E6A0E" w14:textId="77777777" w:rsidR="00DA5AAE" w:rsidRPr="001404C4" w:rsidRDefault="00DA5AAE">
            <w:pPr>
              <w:pPrChange w:id="1678" w:author="Chenyu(Cherie) Li" w:date="2021-07-19T17:06:00Z">
                <w:pPr>
                  <w:pStyle w:val="tableNormal0"/>
                  <w:framePr w:hSpace="187" w:wrap="around" w:vAnchor="text" w:hAnchor="page" w:x="1355" w:y="1"/>
                </w:pPr>
              </w:pPrChange>
            </w:pPr>
            <w:proofErr w:type="spellStart"/>
            <w:r w:rsidRPr="001404C4">
              <w:t>Key_words</w:t>
            </w:r>
            <w:proofErr w:type="spellEnd"/>
          </w:p>
        </w:tc>
        <w:tc>
          <w:tcPr>
            <w:tcW w:w="3595" w:type="dxa"/>
            <w:shd w:val="clear" w:color="auto" w:fill="auto"/>
            <w:noWrap/>
            <w:hideMark/>
          </w:tcPr>
          <w:p w14:paraId="53478389" w14:textId="77777777" w:rsidR="00DA5AAE" w:rsidRPr="001404C4" w:rsidRDefault="00DA5AAE">
            <w:pPr>
              <w:pPrChange w:id="1679"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3C5C372C" w14:textId="77777777" w:rsidTr="00867BEF">
        <w:trPr>
          <w:trHeight w:val="144"/>
        </w:trPr>
        <w:tc>
          <w:tcPr>
            <w:tcW w:w="3083" w:type="dxa"/>
            <w:shd w:val="clear" w:color="auto" w:fill="auto"/>
            <w:noWrap/>
            <w:hideMark/>
          </w:tcPr>
          <w:p w14:paraId="57B7FCA2" w14:textId="77777777" w:rsidR="00DA5AAE" w:rsidRPr="001404C4" w:rsidRDefault="00DA5AAE">
            <w:pPr>
              <w:pPrChange w:id="1680" w:author="Chenyu(Cherie) Li" w:date="2021-07-19T17:06:00Z">
                <w:pPr>
                  <w:pStyle w:val="tableNormal0"/>
                  <w:framePr w:hSpace="187" w:wrap="around" w:vAnchor="text" w:hAnchor="page" w:x="1355" w:y="1"/>
                </w:pPr>
              </w:pPrChange>
            </w:pPr>
          </w:p>
        </w:tc>
        <w:tc>
          <w:tcPr>
            <w:tcW w:w="2672" w:type="dxa"/>
            <w:shd w:val="clear" w:color="000000" w:fill="FFFFFF"/>
            <w:hideMark/>
          </w:tcPr>
          <w:p w14:paraId="4863C3C5" w14:textId="77777777" w:rsidR="00DA5AAE" w:rsidRPr="001404C4" w:rsidRDefault="00DA5AAE">
            <w:pPr>
              <w:pPrChange w:id="1681" w:author="Chenyu(Cherie) Li" w:date="2021-07-19T17:06:00Z">
                <w:pPr>
                  <w:pStyle w:val="tableNormal0"/>
                  <w:framePr w:hSpace="187" w:wrap="around" w:vAnchor="text" w:hAnchor="page" w:x="1355" w:y="1"/>
                </w:pPr>
              </w:pPrChange>
            </w:pPr>
            <w:proofErr w:type="spellStart"/>
            <w:r w:rsidRPr="001404C4">
              <w:t>Research_</w:t>
            </w:r>
            <w:proofErr w:type="gramStart"/>
            <w:r w:rsidRPr="001404C4">
              <w:t>Design</w:t>
            </w:r>
            <w:proofErr w:type="spellEnd"/>
            <w:r w:rsidRPr="001404C4">
              <w:t>(</w:t>
            </w:r>
            <w:proofErr w:type="gramEnd"/>
            <w:r w:rsidRPr="001404C4">
              <w:t>Primary Objective)</w:t>
            </w:r>
          </w:p>
        </w:tc>
        <w:tc>
          <w:tcPr>
            <w:tcW w:w="3595" w:type="dxa"/>
            <w:shd w:val="clear" w:color="auto" w:fill="auto"/>
            <w:noWrap/>
            <w:hideMark/>
          </w:tcPr>
          <w:p w14:paraId="365A2C24" w14:textId="77777777" w:rsidR="00DA5AAE" w:rsidRPr="001404C4" w:rsidRDefault="00DA5AAE">
            <w:pPr>
              <w:pPrChange w:id="1682"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12CAE51B" w14:textId="77777777" w:rsidTr="00867BEF">
        <w:trPr>
          <w:trHeight w:val="144"/>
        </w:trPr>
        <w:tc>
          <w:tcPr>
            <w:tcW w:w="3083" w:type="dxa"/>
            <w:shd w:val="clear" w:color="auto" w:fill="auto"/>
            <w:noWrap/>
            <w:hideMark/>
          </w:tcPr>
          <w:p w14:paraId="38BD6183" w14:textId="77777777" w:rsidR="00DA5AAE" w:rsidRPr="001404C4" w:rsidRDefault="00DA5AAE">
            <w:pPr>
              <w:pPrChange w:id="1683" w:author="Chenyu(Cherie) Li" w:date="2021-07-19T17:06:00Z">
                <w:pPr>
                  <w:pStyle w:val="tableNormal0"/>
                  <w:framePr w:hSpace="187" w:wrap="around" w:vAnchor="text" w:hAnchor="page" w:x="1355" w:y="1"/>
                </w:pPr>
              </w:pPrChange>
            </w:pPr>
          </w:p>
        </w:tc>
        <w:tc>
          <w:tcPr>
            <w:tcW w:w="2672" w:type="dxa"/>
            <w:shd w:val="clear" w:color="000000" w:fill="FFFFFF"/>
            <w:hideMark/>
          </w:tcPr>
          <w:p w14:paraId="54529FDA" w14:textId="77777777" w:rsidR="00DA5AAE" w:rsidRPr="001404C4" w:rsidRDefault="00DA5AAE">
            <w:pPr>
              <w:pPrChange w:id="1684" w:author="Chenyu(Cherie) Li" w:date="2021-07-19T17:06:00Z">
                <w:pPr>
                  <w:pStyle w:val="tableNormal0"/>
                  <w:framePr w:hSpace="187" w:wrap="around" w:vAnchor="text" w:hAnchor="page" w:x="1355" w:y="1"/>
                </w:pPr>
              </w:pPrChange>
            </w:pPr>
            <w:r w:rsidRPr="001404C4">
              <w:t>Review/Original</w:t>
            </w:r>
          </w:p>
        </w:tc>
        <w:tc>
          <w:tcPr>
            <w:tcW w:w="3595" w:type="dxa"/>
            <w:shd w:val="clear" w:color="auto" w:fill="auto"/>
            <w:noWrap/>
            <w:hideMark/>
          </w:tcPr>
          <w:p w14:paraId="00CB500E" w14:textId="77777777" w:rsidR="00DA5AAE" w:rsidRPr="001404C4" w:rsidRDefault="00DA5AAE">
            <w:pPr>
              <w:pPrChange w:id="1685"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0388B682" w14:textId="77777777" w:rsidTr="00867BEF">
        <w:trPr>
          <w:trHeight w:val="144"/>
        </w:trPr>
        <w:tc>
          <w:tcPr>
            <w:tcW w:w="3083" w:type="dxa"/>
            <w:shd w:val="clear" w:color="auto" w:fill="auto"/>
            <w:noWrap/>
            <w:hideMark/>
          </w:tcPr>
          <w:p w14:paraId="0CC4033F" w14:textId="77777777" w:rsidR="00DA5AAE" w:rsidRPr="001404C4" w:rsidRDefault="00DA5AAE">
            <w:pPr>
              <w:pPrChange w:id="1686" w:author="Chenyu(Cherie) Li" w:date="2021-07-19T17:06:00Z">
                <w:pPr>
                  <w:pStyle w:val="tableNormal0"/>
                  <w:framePr w:hSpace="187" w:wrap="around" w:vAnchor="text" w:hAnchor="page" w:x="1355" w:y="1"/>
                </w:pPr>
              </w:pPrChange>
            </w:pPr>
          </w:p>
        </w:tc>
        <w:tc>
          <w:tcPr>
            <w:tcW w:w="2672" w:type="dxa"/>
            <w:shd w:val="clear" w:color="000000" w:fill="FFFFFF"/>
            <w:hideMark/>
          </w:tcPr>
          <w:p w14:paraId="56BD3CF9" w14:textId="77777777" w:rsidR="00DA5AAE" w:rsidRPr="001404C4" w:rsidRDefault="00DA5AAE">
            <w:pPr>
              <w:pPrChange w:id="1687" w:author="Chenyu(Cherie) Li" w:date="2021-07-19T17:06:00Z">
                <w:pPr>
                  <w:pStyle w:val="tableNormal0"/>
                  <w:framePr w:hSpace="187" w:wrap="around" w:vAnchor="text" w:hAnchor="page" w:x="1355" w:y="1"/>
                </w:pPr>
              </w:pPrChange>
            </w:pPr>
            <w:proofErr w:type="spellStart"/>
            <w:r w:rsidRPr="001404C4">
              <w:t>Study_Design_Type</w:t>
            </w:r>
            <w:proofErr w:type="spellEnd"/>
          </w:p>
        </w:tc>
        <w:tc>
          <w:tcPr>
            <w:tcW w:w="3595" w:type="dxa"/>
            <w:shd w:val="clear" w:color="auto" w:fill="auto"/>
            <w:noWrap/>
            <w:hideMark/>
          </w:tcPr>
          <w:p w14:paraId="34D8FDAD" w14:textId="77777777" w:rsidR="00DA5AAE" w:rsidRPr="001404C4" w:rsidRDefault="00DA5AAE">
            <w:pPr>
              <w:pPrChange w:id="1688" w:author="Chenyu(Cherie) Li" w:date="2021-07-19T17:06:00Z">
                <w:pPr>
                  <w:pStyle w:val="tableNormal0"/>
                  <w:framePr w:hSpace="187" w:wrap="around" w:vAnchor="text" w:hAnchor="page" w:x="1355" w:y="1"/>
                </w:pPr>
              </w:pPrChange>
            </w:pPr>
            <w:r w:rsidRPr="001404C4">
              <w:t xml:space="preserve">Select from </w:t>
            </w:r>
            <w:proofErr w:type="spellStart"/>
            <w:proofErr w:type="gramStart"/>
            <w:r w:rsidRPr="001404C4">
              <w:t>DD.Keywords</w:t>
            </w:r>
            <w:proofErr w:type="gramEnd"/>
            <w:r w:rsidRPr="001404C4">
              <w:t>_List</w:t>
            </w:r>
            <w:proofErr w:type="spellEnd"/>
            <w:r w:rsidRPr="001404C4">
              <w:t xml:space="preserve"> Study Type</w:t>
            </w:r>
          </w:p>
        </w:tc>
      </w:tr>
      <w:tr w:rsidR="00DA5AAE" w:rsidRPr="001404C4" w14:paraId="2AC81BF7" w14:textId="77777777" w:rsidTr="00867BEF">
        <w:trPr>
          <w:trHeight w:val="144"/>
        </w:trPr>
        <w:tc>
          <w:tcPr>
            <w:tcW w:w="3083" w:type="dxa"/>
            <w:shd w:val="clear" w:color="auto" w:fill="auto"/>
            <w:noWrap/>
            <w:hideMark/>
          </w:tcPr>
          <w:p w14:paraId="2ECE58D8" w14:textId="77777777" w:rsidR="00DA5AAE" w:rsidRPr="001404C4" w:rsidRDefault="00DA5AAE">
            <w:pPr>
              <w:pPrChange w:id="1689" w:author="Chenyu(Cherie) Li" w:date="2021-07-19T17:06:00Z">
                <w:pPr>
                  <w:pStyle w:val="tableNormal0"/>
                  <w:framePr w:hSpace="187" w:wrap="around" w:vAnchor="text" w:hAnchor="page" w:x="1355" w:y="1"/>
                </w:pPr>
              </w:pPrChange>
            </w:pPr>
          </w:p>
        </w:tc>
        <w:tc>
          <w:tcPr>
            <w:tcW w:w="2672" w:type="dxa"/>
            <w:shd w:val="clear" w:color="000000" w:fill="FFFFFF"/>
            <w:hideMark/>
          </w:tcPr>
          <w:p w14:paraId="3D33121D" w14:textId="77777777" w:rsidR="00DA5AAE" w:rsidRPr="001404C4" w:rsidRDefault="00DA5AAE">
            <w:pPr>
              <w:pPrChange w:id="1690" w:author="Chenyu(Cherie) Li" w:date="2021-07-19T17:06:00Z">
                <w:pPr>
                  <w:pStyle w:val="tableNormal0"/>
                  <w:framePr w:hSpace="187" w:wrap="around" w:vAnchor="text" w:hAnchor="page" w:x="1355" w:y="1"/>
                </w:pPr>
              </w:pPrChange>
            </w:pPr>
            <w:r w:rsidRPr="001404C4">
              <w:t>Database/</w:t>
            </w:r>
            <w:proofErr w:type="spellStart"/>
            <w:r w:rsidRPr="001404C4">
              <w:t>Datasource</w:t>
            </w:r>
            <w:proofErr w:type="spellEnd"/>
          </w:p>
        </w:tc>
        <w:tc>
          <w:tcPr>
            <w:tcW w:w="3595" w:type="dxa"/>
            <w:shd w:val="clear" w:color="auto" w:fill="auto"/>
            <w:noWrap/>
            <w:hideMark/>
          </w:tcPr>
          <w:p w14:paraId="6B4AAC7D" w14:textId="77777777" w:rsidR="00DA5AAE" w:rsidRPr="001404C4" w:rsidRDefault="00DA5AAE">
            <w:pPr>
              <w:pPrChange w:id="1691"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0F0C121F" w14:textId="77777777" w:rsidTr="00867BEF">
        <w:trPr>
          <w:trHeight w:val="144"/>
        </w:trPr>
        <w:tc>
          <w:tcPr>
            <w:tcW w:w="3083" w:type="dxa"/>
            <w:shd w:val="clear" w:color="auto" w:fill="auto"/>
            <w:noWrap/>
            <w:hideMark/>
          </w:tcPr>
          <w:p w14:paraId="59E5A394" w14:textId="77777777" w:rsidR="00DA5AAE" w:rsidRPr="001404C4" w:rsidRDefault="00DA5AAE">
            <w:pPr>
              <w:pPrChange w:id="1692" w:author="Chenyu(Cherie) Li" w:date="2021-07-19T17:06:00Z">
                <w:pPr>
                  <w:pStyle w:val="tableNormal0"/>
                  <w:framePr w:hSpace="187" w:wrap="around" w:vAnchor="text" w:hAnchor="page" w:x="1355" w:y="1"/>
                </w:pPr>
              </w:pPrChange>
            </w:pPr>
          </w:p>
        </w:tc>
        <w:tc>
          <w:tcPr>
            <w:tcW w:w="2672" w:type="dxa"/>
            <w:shd w:val="clear" w:color="000000" w:fill="FFFFFF"/>
            <w:hideMark/>
          </w:tcPr>
          <w:p w14:paraId="59C13E3B" w14:textId="77777777" w:rsidR="00DA5AAE" w:rsidRPr="001404C4" w:rsidRDefault="00DA5AAE">
            <w:pPr>
              <w:pPrChange w:id="1693" w:author="Chenyu(Cherie) Li" w:date="2021-07-19T17:06:00Z">
                <w:pPr>
                  <w:pStyle w:val="tableNormal0"/>
                  <w:framePr w:hSpace="187" w:wrap="around" w:vAnchor="text" w:hAnchor="page" w:x="1355" w:y="1"/>
                </w:pPr>
              </w:pPrChange>
            </w:pPr>
            <w:proofErr w:type="spellStart"/>
            <w:r w:rsidRPr="001404C4">
              <w:t>Analytic_tool</w:t>
            </w:r>
            <w:proofErr w:type="spellEnd"/>
          </w:p>
        </w:tc>
        <w:tc>
          <w:tcPr>
            <w:tcW w:w="3595" w:type="dxa"/>
            <w:shd w:val="clear" w:color="auto" w:fill="auto"/>
            <w:noWrap/>
            <w:hideMark/>
          </w:tcPr>
          <w:p w14:paraId="657D32A0" w14:textId="77777777" w:rsidR="00DA5AAE" w:rsidRPr="001404C4" w:rsidRDefault="00DA5AAE">
            <w:pPr>
              <w:pPrChange w:id="1694"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15AF549D" w14:textId="77777777" w:rsidTr="00867BEF">
        <w:trPr>
          <w:trHeight w:val="144"/>
        </w:trPr>
        <w:tc>
          <w:tcPr>
            <w:tcW w:w="3083" w:type="dxa"/>
            <w:shd w:val="clear" w:color="auto" w:fill="auto"/>
            <w:noWrap/>
            <w:hideMark/>
          </w:tcPr>
          <w:p w14:paraId="5D1FFB9D" w14:textId="77777777" w:rsidR="00DA5AAE" w:rsidRPr="001404C4" w:rsidRDefault="00DA5AAE">
            <w:pPr>
              <w:pPrChange w:id="1695" w:author="Chenyu(Cherie) Li" w:date="2021-07-19T17:06:00Z">
                <w:pPr>
                  <w:pStyle w:val="tableNormal0"/>
                  <w:framePr w:hSpace="187" w:wrap="around" w:vAnchor="text" w:hAnchor="page" w:x="1355" w:y="1"/>
                </w:pPr>
              </w:pPrChange>
            </w:pPr>
          </w:p>
        </w:tc>
        <w:tc>
          <w:tcPr>
            <w:tcW w:w="2672" w:type="dxa"/>
            <w:shd w:val="clear" w:color="000000" w:fill="FFFFFF"/>
            <w:hideMark/>
          </w:tcPr>
          <w:p w14:paraId="2F049366" w14:textId="77777777" w:rsidR="00DA5AAE" w:rsidRPr="001404C4" w:rsidRDefault="00DA5AAE">
            <w:pPr>
              <w:pPrChange w:id="1696" w:author="Chenyu(Cherie) Li" w:date="2021-07-19T17:06:00Z">
                <w:pPr>
                  <w:pStyle w:val="tableNormal0"/>
                  <w:framePr w:hSpace="187" w:wrap="around" w:vAnchor="text" w:hAnchor="page" w:x="1355" w:y="1"/>
                </w:pPr>
              </w:pPrChange>
            </w:pPr>
            <w:r w:rsidRPr="001404C4">
              <w:t xml:space="preserve">Country/district </w:t>
            </w:r>
          </w:p>
        </w:tc>
        <w:tc>
          <w:tcPr>
            <w:tcW w:w="3595" w:type="dxa"/>
            <w:shd w:val="clear" w:color="auto" w:fill="auto"/>
            <w:noWrap/>
            <w:hideMark/>
          </w:tcPr>
          <w:p w14:paraId="5D976FF8" w14:textId="77777777" w:rsidR="00DA5AAE" w:rsidRPr="001404C4" w:rsidRDefault="00DA5AAE">
            <w:pPr>
              <w:pPrChange w:id="1697"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505A7362" w14:textId="77777777" w:rsidTr="00867BEF">
        <w:trPr>
          <w:trHeight w:val="144"/>
        </w:trPr>
        <w:tc>
          <w:tcPr>
            <w:tcW w:w="3083" w:type="dxa"/>
            <w:shd w:val="clear" w:color="auto" w:fill="auto"/>
            <w:noWrap/>
            <w:hideMark/>
          </w:tcPr>
          <w:p w14:paraId="024DC482" w14:textId="77777777" w:rsidR="00DA5AAE" w:rsidRPr="001404C4" w:rsidRDefault="00DA5AAE">
            <w:pPr>
              <w:pPrChange w:id="1698" w:author="Chenyu(Cherie) Li" w:date="2021-07-19T17:06:00Z">
                <w:pPr>
                  <w:pStyle w:val="tableNormal0"/>
                  <w:framePr w:hSpace="187" w:wrap="around" w:vAnchor="text" w:hAnchor="page" w:x="1355" w:y="1"/>
                </w:pPr>
              </w:pPrChange>
            </w:pPr>
          </w:p>
        </w:tc>
        <w:tc>
          <w:tcPr>
            <w:tcW w:w="2672" w:type="dxa"/>
            <w:shd w:val="clear" w:color="000000" w:fill="FFFFFF"/>
            <w:hideMark/>
          </w:tcPr>
          <w:p w14:paraId="7C786EEA" w14:textId="77777777" w:rsidR="00DA5AAE" w:rsidRPr="001404C4" w:rsidRDefault="00DA5AAE">
            <w:pPr>
              <w:pPrChange w:id="1699" w:author="Chenyu(Cherie) Li" w:date="2021-07-19T17:06:00Z">
                <w:pPr>
                  <w:pStyle w:val="tableNormal0"/>
                  <w:framePr w:hSpace="187" w:wrap="around" w:vAnchor="text" w:hAnchor="page" w:x="1355" w:y="1"/>
                </w:pPr>
              </w:pPrChange>
            </w:pPr>
            <w:r w:rsidRPr="001404C4">
              <w:t>X</w:t>
            </w:r>
          </w:p>
        </w:tc>
        <w:tc>
          <w:tcPr>
            <w:tcW w:w="3595" w:type="dxa"/>
            <w:shd w:val="clear" w:color="auto" w:fill="auto"/>
            <w:noWrap/>
            <w:hideMark/>
          </w:tcPr>
          <w:p w14:paraId="3343EFFC" w14:textId="77777777" w:rsidR="00DA5AAE" w:rsidRPr="001404C4" w:rsidRDefault="00DA5AAE">
            <w:pPr>
              <w:pPrChange w:id="1700"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2C638B49" w14:textId="77777777" w:rsidTr="00867BEF">
        <w:trPr>
          <w:trHeight w:val="144"/>
        </w:trPr>
        <w:tc>
          <w:tcPr>
            <w:tcW w:w="3083" w:type="dxa"/>
            <w:shd w:val="clear" w:color="auto" w:fill="auto"/>
            <w:noWrap/>
            <w:hideMark/>
          </w:tcPr>
          <w:p w14:paraId="39095277" w14:textId="77777777" w:rsidR="00DA5AAE" w:rsidRPr="001404C4" w:rsidRDefault="00DA5AAE">
            <w:pPr>
              <w:pPrChange w:id="1701" w:author="Chenyu(Cherie) Li" w:date="2021-07-19T17:06:00Z">
                <w:pPr>
                  <w:pStyle w:val="tableNormal0"/>
                  <w:framePr w:hSpace="187" w:wrap="around" w:vAnchor="text" w:hAnchor="page" w:x="1355" w:y="1"/>
                </w:pPr>
              </w:pPrChange>
            </w:pPr>
          </w:p>
        </w:tc>
        <w:tc>
          <w:tcPr>
            <w:tcW w:w="2672" w:type="dxa"/>
            <w:shd w:val="clear" w:color="000000" w:fill="FFFFFF"/>
            <w:hideMark/>
          </w:tcPr>
          <w:p w14:paraId="35AD6D3B" w14:textId="77777777" w:rsidR="00DA5AAE" w:rsidRPr="001404C4" w:rsidRDefault="00DA5AAE">
            <w:pPr>
              <w:pPrChange w:id="1702" w:author="Chenyu(Cherie) Li" w:date="2021-07-19T17:06:00Z">
                <w:pPr>
                  <w:pStyle w:val="tableNormal0"/>
                  <w:framePr w:hSpace="187" w:wrap="around" w:vAnchor="text" w:hAnchor="page" w:x="1355" w:y="1"/>
                </w:pPr>
              </w:pPrChange>
            </w:pPr>
            <w:r w:rsidRPr="001404C4">
              <w:t>Y</w:t>
            </w:r>
          </w:p>
        </w:tc>
        <w:tc>
          <w:tcPr>
            <w:tcW w:w="3595" w:type="dxa"/>
            <w:shd w:val="clear" w:color="auto" w:fill="auto"/>
            <w:noWrap/>
            <w:hideMark/>
          </w:tcPr>
          <w:p w14:paraId="59444DA5" w14:textId="77777777" w:rsidR="00DA5AAE" w:rsidRPr="001404C4" w:rsidRDefault="00DA5AAE">
            <w:pPr>
              <w:pPrChange w:id="1703"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23ADF999" w14:textId="77777777" w:rsidTr="00867BEF">
        <w:trPr>
          <w:trHeight w:val="144"/>
        </w:trPr>
        <w:tc>
          <w:tcPr>
            <w:tcW w:w="3083" w:type="dxa"/>
            <w:shd w:val="clear" w:color="auto" w:fill="auto"/>
            <w:noWrap/>
            <w:hideMark/>
          </w:tcPr>
          <w:p w14:paraId="01E328EB" w14:textId="77777777" w:rsidR="00DA5AAE" w:rsidRPr="001404C4" w:rsidRDefault="00DA5AAE">
            <w:pPr>
              <w:pPrChange w:id="1704" w:author="Chenyu(Cherie) Li" w:date="2021-07-19T17:06:00Z">
                <w:pPr>
                  <w:pStyle w:val="tableNormal0"/>
                  <w:framePr w:hSpace="187" w:wrap="around" w:vAnchor="text" w:hAnchor="page" w:x="1355" w:y="1"/>
                </w:pPr>
              </w:pPrChange>
            </w:pPr>
          </w:p>
        </w:tc>
        <w:tc>
          <w:tcPr>
            <w:tcW w:w="2672" w:type="dxa"/>
            <w:shd w:val="clear" w:color="000000" w:fill="FFFFFF"/>
            <w:hideMark/>
          </w:tcPr>
          <w:p w14:paraId="02A57819" w14:textId="77777777" w:rsidR="00DA5AAE" w:rsidRPr="001404C4" w:rsidRDefault="00DA5AAE">
            <w:pPr>
              <w:pPrChange w:id="1705" w:author="Chenyu(Cherie) Li" w:date="2021-07-19T17:06:00Z">
                <w:pPr>
                  <w:pStyle w:val="tableNormal0"/>
                  <w:framePr w:hSpace="187" w:wrap="around" w:vAnchor="text" w:hAnchor="page" w:x="1355" w:y="1"/>
                </w:pPr>
              </w:pPrChange>
            </w:pPr>
            <w:r w:rsidRPr="001404C4">
              <w:t>Z</w:t>
            </w:r>
          </w:p>
        </w:tc>
        <w:tc>
          <w:tcPr>
            <w:tcW w:w="3595" w:type="dxa"/>
            <w:shd w:val="clear" w:color="auto" w:fill="auto"/>
            <w:noWrap/>
            <w:hideMark/>
          </w:tcPr>
          <w:p w14:paraId="20FCF775" w14:textId="77777777" w:rsidR="00DA5AAE" w:rsidRPr="001404C4" w:rsidRDefault="00DA5AAE">
            <w:pPr>
              <w:pPrChange w:id="1706"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238F0409" w14:textId="77777777" w:rsidTr="00867BEF">
        <w:trPr>
          <w:trHeight w:val="144"/>
        </w:trPr>
        <w:tc>
          <w:tcPr>
            <w:tcW w:w="3083" w:type="dxa"/>
            <w:shd w:val="clear" w:color="auto" w:fill="auto"/>
            <w:noWrap/>
            <w:hideMark/>
          </w:tcPr>
          <w:p w14:paraId="644D3A52" w14:textId="77777777" w:rsidR="00DA5AAE" w:rsidRPr="001404C4" w:rsidRDefault="00DA5AAE">
            <w:pPr>
              <w:pPrChange w:id="1707" w:author="Chenyu(Cherie) Li" w:date="2021-07-19T17:06:00Z">
                <w:pPr>
                  <w:pStyle w:val="tableNormal0"/>
                  <w:framePr w:hSpace="187" w:wrap="around" w:vAnchor="text" w:hAnchor="page" w:x="1355" w:y="1"/>
                </w:pPr>
              </w:pPrChange>
            </w:pPr>
          </w:p>
        </w:tc>
        <w:tc>
          <w:tcPr>
            <w:tcW w:w="2672" w:type="dxa"/>
            <w:shd w:val="clear" w:color="000000" w:fill="FFFFFF"/>
            <w:hideMark/>
          </w:tcPr>
          <w:p w14:paraId="01C35088" w14:textId="77777777" w:rsidR="00DA5AAE" w:rsidRPr="001404C4" w:rsidRDefault="00DA5AAE">
            <w:pPr>
              <w:pPrChange w:id="1708" w:author="Chenyu(Cherie) Li" w:date="2021-07-19T17:06:00Z">
                <w:pPr>
                  <w:pStyle w:val="tableNormal0"/>
                  <w:framePr w:hSpace="187" w:wrap="around" w:vAnchor="text" w:hAnchor="page" w:x="1355" w:y="1"/>
                </w:pPr>
              </w:pPrChange>
            </w:pPr>
            <w:proofErr w:type="spellStart"/>
            <w:r w:rsidRPr="001404C4">
              <w:t>Association_Type</w:t>
            </w:r>
            <w:proofErr w:type="spellEnd"/>
          </w:p>
        </w:tc>
        <w:tc>
          <w:tcPr>
            <w:tcW w:w="3595" w:type="dxa"/>
            <w:shd w:val="clear" w:color="auto" w:fill="auto"/>
            <w:noWrap/>
            <w:hideMark/>
          </w:tcPr>
          <w:p w14:paraId="3CF524BC" w14:textId="77777777" w:rsidR="00DA5AAE" w:rsidRPr="001404C4" w:rsidRDefault="00DA5AAE">
            <w:pPr>
              <w:pPrChange w:id="1709"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2AB8BAAB" w14:textId="77777777" w:rsidTr="00867BEF">
        <w:trPr>
          <w:trHeight w:val="144"/>
        </w:trPr>
        <w:tc>
          <w:tcPr>
            <w:tcW w:w="3083" w:type="dxa"/>
            <w:shd w:val="clear" w:color="auto" w:fill="auto"/>
            <w:noWrap/>
            <w:hideMark/>
          </w:tcPr>
          <w:p w14:paraId="409A9F8B" w14:textId="77777777" w:rsidR="00DA5AAE" w:rsidRPr="001404C4" w:rsidRDefault="00DA5AAE">
            <w:pPr>
              <w:pPrChange w:id="1710" w:author="Chenyu(Cherie) Li" w:date="2021-07-19T17:06:00Z">
                <w:pPr>
                  <w:pStyle w:val="tableNormal0"/>
                  <w:framePr w:hSpace="187" w:wrap="around" w:vAnchor="text" w:hAnchor="page" w:x="1355" w:y="1"/>
                </w:pPr>
              </w:pPrChange>
            </w:pPr>
          </w:p>
        </w:tc>
        <w:tc>
          <w:tcPr>
            <w:tcW w:w="2672" w:type="dxa"/>
            <w:shd w:val="clear" w:color="000000" w:fill="FFFFFF"/>
            <w:hideMark/>
          </w:tcPr>
          <w:p w14:paraId="06E75BE9" w14:textId="77777777" w:rsidR="00DA5AAE" w:rsidRPr="001404C4" w:rsidRDefault="00DA5AAE">
            <w:pPr>
              <w:pPrChange w:id="1711" w:author="Chenyu(Cherie) Li" w:date="2021-07-19T17:06:00Z">
                <w:pPr>
                  <w:pStyle w:val="tableNormal0"/>
                  <w:framePr w:hSpace="187" w:wrap="around" w:vAnchor="text" w:hAnchor="page" w:x="1355" w:y="1"/>
                </w:pPr>
              </w:pPrChange>
            </w:pPr>
            <w:proofErr w:type="spellStart"/>
            <w:r w:rsidRPr="001404C4">
              <w:t>Unit_of_Analysis</w:t>
            </w:r>
            <w:proofErr w:type="spellEnd"/>
          </w:p>
        </w:tc>
        <w:tc>
          <w:tcPr>
            <w:tcW w:w="3595" w:type="dxa"/>
            <w:shd w:val="clear" w:color="auto" w:fill="auto"/>
            <w:noWrap/>
            <w:hideMark/>
          </w:tcPr>
          <w:p w14:paraId="74BDA6E6" w14:textId="77777777" w:rsidR="00DA5AAE" w:rsidRPr="001404C4" w:rsidRDefault="00DA5AAE">
            <w:pPr>
              <w:pPrChange w:id="1712"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504E9DAC" w14:textId="77777777" w:rsidTr="00867BEF">
        <w:trPr>
          <w:trHeight w:val="144"/>
        </w:trPr>
        <w:tc>
          <w:tcPr>
            <w:tcW w:w="3083" w:type="dxa"/>
            <w:shd w:val="clear" w:color="auto" w:fill="auto"/>
            <w:noWrap/>
            <w:hideMark/>
          </w:tcPr>
          <w:p w14:paraId="0BDE085E" w14:textId="77777777" w:rsidR="00DA5AAE" w:rsidRPr="001404C4" w:rsidRDefault="00DA5AAE">
            <w:pPr>
              <w:pPrChange w:id="1713" w:author="Chenyu(Cherie) Li" w:date="2021-07-19T17:06:00Z">
                <w:pPr>
                  <w:pStyle w:val="tableNormal0"/>
                  <w:framePr w:hSpace="187" w:wrap="around" w:vAnchor="text" w:hAnchor="page" w:x="1355" w:y="1"/>
                </w:pPr>
              </w:pPrChange>
            </w:pPr>
          </w:p>
        </w:tc>
        <w:tc>
          <w:tcPr>
            <w:tcW w:w="2672" w:type="dxa"/>
            <w:shd w:val="clear" w:color="000000" w:fill="FFFFFF"/>
            <w:hideMark/>
          </w:tcPr>
          <w:p w14:paraId="5FF3B43F" w14:textId="77777777" w:rsidR="00DA5AAE" w:rsidRPr="001404C4" w:rsidRDefault="00DA5AAE">
            <w:pPr>
              <w:pPrChange w:id="1714" w:author="Chenyu(Cherie) Li" w:date="2021-07-19T17:06:00Z">
                <w:pPr>
                  <w:pStyle w:val="tableNormal0"/>
                  <w:framePr w:hSpace="187" w:wrap="around" w:vAnchor="text" w:hAnchor="page" w:x="1355" w:y="1"/>
                </w:pPr>
              </w:pPrChange>
            </w:pPr>
            <w:proofErr w:type="spellStart"/>
            <w:r w:rsidRPr="001404C4">
              <w:t>Check_List</w:t>
            </w:r>
            <w:proofErr w:type="spellEnd"/>
          </w:p>
        </w:tc>
        <w:tc>
          <w:tcPr>
            <w:tcW w:w="3595" w:type="dxa"/>
            <w:shd w:val="clear" w:color="auto" w:fill="auto"/>
            <w:noWrap/>
            <w:hideMark/>
          </w:tcPr>
          <w:p w14:paraId="2356B446" w14:textId="77777777" w:rsidR="00DA5AAE" w:rsidRPr="001404C4" w:rsidRDefault="00DA5AAE">
            <w:pPr>
              <w:pPrChange w:id="1715"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26ED6618" w14:textId="77777777" w:rsidTr="00867BEF">
        <w:trPr>
          <w:trHeight w:val="144"/>
        </w:trPr>
        <w:tc>
          <w:tcPr>
            <w:tcW w:w="3083" w:type="dxa"/>
            <w:shd w:val="clear" w:color="auto" w:fill="auto"/>
            <w:noWrap/>
            <w:hideMark/>
          </w:tcPr>
          <w:p w14:paraId="7303AAD2" w14:textId="77777777" w:rsidR="00DA5AAE" w:rsidRPr="001404C4" w:rsidRDefault="00DA5AAE">
            <w:pPr>
              <w:pPrChange w:id="1716" w:author="Chenyu(Cherie) Li" w:date="2021-07-19T17:06:00Z">
                <w:pPr>
                  <w:pStyle w:val="tableNormal0"/>
                  <w:framePr w:hSpace="187" w:wrap="around" w:vAnchor="text" w:hAnchor="page" w:x="1355" w:y="1"/>
                </w:pPr>
              </w:pPrChange>
            </w:pPr>
          </w:p>
        </w:tc>
        <w:tc>
          <w:tcPr>
            <w:tcW w:w="2672" w:type="dxa"/>
            <w:shd w:val="clear" w:color="000000" w:fill="FFFFFF"/>
            <w:hideMark/>
          </w:tcPr>
          <w:p w14:paraId="6EBD243C" w14:textId="77777777" w:rsidR="00DA5AAE" w:rsidRPr="001404C4" w:rsidRDefault="00DA5AAE">
            <w:pPr>
              <w:pPrChange w:id="1717" w:author="Chenyu(Cherie) Li" w:date="2021-07-19T17:06:00Z">
                <w:pPr>
                  <w:pStyle w:val="tableNormal0"/>
                  <w:framePr w:hSpace="187" w:wrap="around" w:vAnchor="text" w:hAnchor="page" w:x="1355" w:y="1"/>
                </w:pPr>
              </w:pPrChange>
            </w:pPr>
            <w:proofErr w:type="spellStart"/>
            <w:r w:rsidRPr="001404C4">
              <w:t>Mentioned_Mission_Data</w:t>
            </w:r>
            <w:proofErr w:type="spellEnd"/>
          </w:p>
        </w:tc>
        <w:tc>
          <w:tcPr>
            <w:tcW w:w="3595" w:type="dxa"/>
            <w:shd w:val="clear" w:color="auto" w:fill="auto"/>
            <w:noWrap/>
            <w:hideMark/>
          </w:tcPr>
          <w:p w14:paraId="69240C01" w14:textId="77777777" w:rsidR="00DA5AAE" w:rsidRPr="001404C4" w:rsidRDefault="00DA5AAE">
            <w:pPr>
              <w:pPrChange w:id="1718"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53A76DBA" w14:textId="77777777" w:rsidTr="00867BEF">
        <w:trPr>
          <w:trHeight w:val="144"/>
        </w:trPr>
        <w:tc>
          <w:tcPr>
            <w:tcW w:w="3083" w:type="dxa"/>
            <w:shd w:val="clear" w:color="auto" w:fill="auto"/>
            <w:noWrap/>
            <w:hideMark/>
          </w:tcPr>
          <w:p w14:paraId="7C72777D" w14:textId="77777777" w:rsidR="00DA5AAE" w:rsidRPr="001404C4" w:rsidRDefault="00DA5AAE">
            <w:pPr>
              <w:pPrChange w:id="1719" w:author="Chenyu(Cherie) Li" w:date="2021-07-19T17:06:00Z">
                <w:pPr>
                  <w:pStyle w:val="tableNormal0"/>
                  <w:framePr w:hSpace="187" w:wrap="around" w:vAnchor="text" w:hAnchor="page" w:x="1355" w:y="1"/>
                </w:pPr>
              </w:pPrChange>
            </w:pPr>
          </w:p>
        </w:tc>
        <w:tc>
          <w:tcPr>
            <w:tcW w:w="2672" w:type="dxa"/>
            <w:shd w:val="clear" w:color="000000" w:fill="FFFFFF"/>
            <w:hideMark/>
          </w:tcPr>
          <w:p w14:paraId="4E5EEF45" w14:textId="77777777" w:rsidR="00DA5AAE" w:rsidRPr="001404C4" w:rsidRDefault="00DA5AAE">
            <w:pPr>
              <w:pPrChange w:id="1720" w:author="Chenyu(Cherie) Li" w:date="2021-07-19T17:06:00Z">
                <w:pPr>
                  <w:pStyle w:val="tableNormal0"/>
                  <w:framePr w:hSpace="187" w:wrap="around" w:vAnchor="text" w:hAnchor="page" w:x="1355" w:y="1"/>
                </w:pPr>
              </w:pPrChange>
            </w:pPr>
            <w:proofErr w:type="spellStart"/>
            <w:r w:rsidRPr="001404C4">
              <w:t>Handled_Missing_Data</w:t>
            </w:r>
            <w:proofErr w:type="spellEnd"/>
          </w:p>
        </w:tc>
        <w:tc>
          <w:tcPr>
            <w:tcW w:w="3595" w:type="dxa"/>
            <w:shd w:val="clear" w:color="auto" w:fill="auto"/>
            <w:noWrap/>
            <w:hideMark/>
          </w:tcPr>
          <w:p w14:paraId="2B0E0375" w14:textId="77777777" w:rsidR="00DA5AAE" w:rsidRPr="001404C4" w:rsidRDefault="00DA5AAE">
            <w:pPr>
              <w:pPrChange w:id="1721"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617E6158" w14:textId="77777777" w:rsidTr="00867BEF">
        <w:trPr>
          <w:trHeight w:val="144"/>
        </w:trPr>
        <w:tc>
          <w:tcPr>
            <w:tcW w:w="3083" w:type="dxa"/>
            <w:shd w:val="clear" w:color="auto" w:fill="auto"/>
            <w:noWrap/>
            <w:hideMark/>
          </w:tcPr>
          <w:p w14:paraId="59296AAF" w14:textId="77777777" w:rsidR="00DA5AAE" w:rsidRPr="001404C4" w:rsidRDefault="00DA5AAE">
            <w:pPr>
              <w:pPrChange w:id="1722" w:author="Chenyu(Cherie) Li" w:date="2021-07-19T17:06:00Z">
                <w:pPr>
                  <w:pStyle w:val="tableNormal0"/>
                  <w:framePr w:hSpace="187" w:wrap="around" w:vAnchor="text" w:hAnchor="page" w:x="1355" w:y="1"/>
                </w:pPr>
              </w:pPrChange>
            </w:pPr>
          </w:p>
        </w:tc>
        <w:tc>
          <w:tcPr>
            <w:tcW w:w="2672" w:type="dxa"/>
            <w:shd w:val="clear" w:color="000000" w:fill="FFFFFF"/>
            <w:hideMark/>
          </w:tcPr>
          <w:p w14:paraId="24EEADEB" w14:textId="77777777" w:rsidR="00DA5AAE" w:rsidRPr="001404C4" w:rsidRDefault="00DA5AAE">
            <w:pPr>
              <w:pPrChange w:id="1723" w:author="Chenyu(Cherie) Li" w:date="2021-07-19T17:06:00Z">
                <w:pPr>
                  <w:pStyle w:val="tableNormal0"/>
                  <w:framePr w:hSpace="187" w:wrap="around" w:vAnchor="text" w:hAnchor="page" w:x="1355" w:y="1"/>
                </w:pPr>
              </w:pPrChange>
            </w:pPr>
            <w:proofErr w:type="spellStart"/>
            <w:r w:rsidRPr="001404C4">
              <w:t>Rate_of_Article</w:t>
            </w:r>
            <w:proofErr w:type="spellEnd"/>
          </w:p>
        </w:tc>
        <w:tc>
          <w:tcPr>
            <w:tcW w:w="3595" w:type="dxa"/>
            <w:shd w:val="clear" w:color="auto" w:fill="auto"/>
            <w:noWrap/>
            <w:hideMark/>
          </w:tcPr>
          <w:p w14:paraId="7392CAE3" w14:textId="77777777" w:rsidR="00DA5AAE" w:rsidRPr="001404C4" w:rsidRDefault="00DA5AAE">
            <w:pPr>
              <w:pPrChange w:id="1724"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7019321A" w14:textId="77777777" w:rsidTr="00867BEF">
        <w:trPr>
          <w:trHeight w:val="144"/>
        </w:trPr>
        <w:tc>
          <w:tcPr>
            <w:tcW w:w="3083" w:type="dxa"/>
            <w:shd w:val="clear" w:color="auto" w:fill="auto"/>
            <w:noWrap/>
            <w:hideMark/>
          </w:tcPr>
          <w:p w14:paraId="486968FA" w14:textId="77777777" w:rsidR="00DA5AAE" w:rsidRPr="001404C4" w:rsidRDefault="00DA5AAE">
            <w:pPr>
              <w:pPrChange w:id="1725" w:author="Chenyu(Cherie) Li" w:date="2021-07-19T17:06:00Z">
                <w:pPr>
                  <w:pStyle w:val="tableNormal0"/>
                  <w:framePr w:hSpace="187" w:wrap="around" w:vAnchor="text" w:hAnchor="page" w:x="1355" w:y="1"/>
                </w:pPr>
              </w:pPrChange>
            </w:pPr>
          </w:p>
        </w:tc>
        <w:tc>
          <w:tcPr>
            <w:tcW w:w="2672" w:type="dxa"/>
            <w:shd w:val="clear" w:color="000000" w:fill="FFFFFF"/>
            <w:hideMark/>
          </w:tcPr>
          <w:p w14:paraId="0EED09E7" w14:textId="77777777" w:rsidR="00DA5AAE" w:rsidRPr="001404C4" w:rsidRDefault="00DA5AAE">
            <w:pPr>
              <w:pPrChange w:id="1726" w:author="Chenyu(Cherie) Li" w:date="2021-07-19T17:06:00Z">
                <w:pPr>
                  <w:pStyle w:val="tableNormal0"/>
                  <w:framePr w:hSpace="187" w:wrap="around" w:vAnchor="text" w:hAnchor="page" w:x="1355" w:y="1"/>
                </w:pPr>
              </w:pPrChange>
            </w:pPr>
            <w:proofErr w:type="spellStart"/>
            <w:r w:rsidRPr="001404C4">
              <w:t>Include_in_Research</w:t>
            </w:r>
            <w:proofErr w:type="spellEnd"/>
          </w:p>
        </w:tc>
        <w:tc>
          <w:tcPr>
            <w:tcW w:w="3595" w:type="dxa"/>
            <w:shd w:val="clear" w:color="auto" w:fill="auto"/>
            <w:noWrap/>
            <w:hideMark/>
          </w:tcPr>
          <w:p w14:paraId="36A1968B" w14:textId="77777777" w:rsidR="00DA5AAE" w:rsidRPr="001404C4" w:rsidRDefault="00DA5AAE">
            <w:pPr>
              <w:pPrChange w:id="1727"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781F4C36" w14:textId="77777777" w:rsidTr="00867BEF">
        <w:trPr>
          <w:trHeight w:val="144"/>
        </w:trPr>
        <w:tc>
          <w:tcPr>
            <w:tcW w:w="3083" w:type="dxa"/>
            <w:shd w:val="clear" w:color="auto" w:fill="auto"/>
            <w:noWrap/>
            <w:hideMark/>
          </w:tcPr>
          <w:p w14:paraId="11A406F6" w14:textId="77777777" w:rsidR="00DA5AAE" w:rsidRPr="001404C4" w:rsidRDefault="00DA5AAE">
            <w:pPr>
              <w:pPrChange w:id="1728" w:author="Chenyu(Cherie) Li" w:date="2021-07-19T17:06:00Z">
                <w:pPr>
                  <w:pStyle w:val="tableNormal0"/>
                  <w:framePr w:hSpace="187" w:wrap="around" w:vAnchor="text" w:hAnchor="page" w:x="1355" w:y="1"/>
                </w:pPr>
              </w:pPrChange>
            </w:pPr>
          </w:p>
        </w:tc>
        <w:tc>
          <w:tcPr>
            <w:tcW w:w="2672" w:type="dxa"/>
            <w:shd w:val="clear" w:color="000000" w:fill="FFFFFF"/>
            <w:hideMark/>
          </w:tcPr>
          <w:p w14:paraId="5CABB40D" w14:textId="77777777" w:rsidR="00DA5AAE" w:rsidRPr="001404C4" w:rsidRDefault="00DA5AAE">
            <w:pPr>
              <w:pPrChange w:id="1729" w:author="Chenyu(Cherie) Li" w:date="2021-07-19T17:06:00Z">
                <w:pPr>
                  <w:pStyle w:val="tableNormal0"/>
                  <w:framePr w:hSpace="187" w:wrap="around" w:vAnchor="text" w:hAnchor="page" w:x="1355" w:y="1"/>
                </w:pPr>
              </w:pPrChange>
            </w:pPr>
            <w:r w:rsidRPr="001404C4">
              <w:t>Exclusion Reason</w:t>
            </w:r>
          </w:p>
        </w:tc>
        <w:tc>
          <w:tcPr>
            <w:tcW w:w="3595" w:type="dxa"/>
            <w:shd w:val="clear" w:color="auto" w:fill="auto"/>
            <w:noWrap/>
            <w:hideMark/>
          </w:tcPr>
          <w:p w14:paraId="422748C4" w14:textId="77777777" w:rsidR="00DA5AAE" w:rsidRPr="001404C4" w:rsidRDefault="00DA5AAE">
            <w:pPr>
              <w:pPrChange w:id="1730" w:author="Chenyu(Cherie) Li" w:date="2021-07-19T17:06:00Z">
                <w:pPr>
                  <w:pStyle w:val="tableNormal0"/>
                  <w:framePr w:hSpace="187" w:wrap="around" w:vAnchor="text" w:hAnchor="page" w:x="1355" w:y="1"/>
                </w:pPr>
              </w:pPrChange>
            </w:pPr>
            <w:r w:rsidRPr="001404C4">
              <w:t xml:space="preserve">Select from Exclusion </w:t>
            </w:r>
            <w:proofErr w:type="gramStart"/>
            <w:r w:rsidRPr="001404C4">
              <w:t>Criteria(</w:t>
            </w:r>
            <w:proofErr w:type="spellStart"/>
            <w:proofErr w:type="gramEnd"/>
            <w:r w:rsidRPr="001404C4">
              <w:t>DD.Keywords_List</w:t>
            </w:r>
            <w:proofErr w:type="spellEnd"/>
            <w:r w:rsidRPr="001404C4">
              <w:t>)</w:t>
            </w:r>
          </w:p>
        </w:tc>
      </w:tr>
      <w:tr w:rsidR="00DA5AAE" w:rsidRPr="001404C4" w14:paraId="4E341519" w14:textId="77777777" w:rsidTr="00867BEF">
        <w:trPr>
          <w:trHeight w:val="144"/>
        </w:trPr>
        <w:tc>
          <w:tcPr>
            <w:tcW w:w="3083" w:type="dxa"/>
            <w:shd w:val="clear" w:color="auto" w:fill="auto"/>
            <w:noWrap/>
            <w:hideMark/>
          </w:tcPr>
          <w:p w14:paraId="63BB989E" w14:textId="77777777" w:rsidR="00DA5AAE" w:rsidRPr="001404C4" w:rsidRDefault="00DA5AAE">
            <w:pPr>
              <w:pPrChange w:id="1731" w:author="Chenyu(Cherie) Li" w:date="2021-07-19T17:06:00Z">
                <w:pPr>
                  <w:pStyle w:val="tableNormal0"/>
                  <w:framePr w:hSpace="187" w:wrap="around" w:vAnchor="text" w:hAnchor="page" w:x="1355" w:y="1"/>
                </w:pPr>
              </w:pPrChange>
            </w:pPr>
          </w:p>
        </w:tc>
        <w:tc>
          <w:tcPr>
            <w:tcW w:w="2672" w:type="dxa"/>
            <w:shd w:val="clear" w:color="000000" w:fill="FFFFFF"/>
            <w:hideMark/>
          </w:tcPr>
          <w:p w14:paraId="2EDADFE8" w14:textId="77777777" w:rsidR="00DA5AAE" w:rsidRPr="001404C4" w:rsidRDefault="00DA5AAE">
            <w:pPr>
              <w:pPrChange w:id="1732" w:author="Chenyu(Cherie) Li" w:date="2021-07-19T17:06:00Z">
                <w:pPr>
                  <w:pStyle w:val="tableNormal0"/>
                  <w:framePr w:hSpace="187" w:wrap="around" w:vAnchor="text" w:hAnchor="page" w:x="1355" w:y="1"/>
                </w:pPr>
              </w:pPrChange>
            </w:pPr>
            <w:r w:rsidRPr="001404C4">
              <w:t>Real-</w:t>
            </w:r>
            <w:proofErr w:type="spellStart"/>
            <w:r w:rsidRPr="001404C4">
              <w:t>World_Method</w:t>
            </w:r>
            <w:proofErr w:type="spellEnd"/>
          </w:p>
        </w:tc>
        <w:tc>
          <w:tcPr>
            <w:tcW w:w="3595" w:type="dxa"/>
            <w:shd w:val="clear" w:color="auto" w:fill="auto"/>
            <w:noWrap/>
            <w:hideMark/>
          </w:tcPr>
          <w:p w14:paraId="1DCCA073" w14:textId="77777777" w:rsidR="00DA5AAE" w:rsidRPr="001404C4" w:rsidRDefault="00DA5AAE">
            <w:pPr>
              <w:pPrChange w:id="1733" w:author="Chenyu(Cherie) Li" w:date="2021-07-19T17:06:00Z">
                <w:pPr>
                  <w:pStyle w:val="tableNormal0"/>
                  <w:framePr w:hSpace="187" w:wrap="around" w:vAnchor="text" w:hAnchor="page" w:x="1355" w:y="1"/>
                </w:pPr>
              </w:pPrChange>
            </w:pPr>
            <w:r w:rsidRPr="001404C4">
              <w:t xml:space="preserve">TRUE/FALSE searched from </w:t>
            </w:r>
            <w:proofErr w:type="spellStart"/>
            <w:r w:rsidRPr="001404C4">
              <w:t>Methods_Used</w:t>
            </w:r>
            <w:proofErr w:type="spellEnd"/>
            <w:r w:rsidRPr="001404C4">
              <w:t xml:space="preserve">_ </w:t>
            </w:r>
            <w:proofErr w:type="spellStart"/>
            <w:r w:rsidRPr="001404C4">
              <w:t>In_Literature</w:t>
            </w:r>
            <w:proofErr w:type="spellEnd"/>
            <w:r w:rsidRPr="001404C4">
              <w:t xml:space="preserve"> table</w:t>
            </w:r>
          </w:p>
        </w:tc>
      </w:tr>
      <w:tr w:rsidR="00DA5AAE" w:rsidRPr="001404C4" w14:paraId="109988B3" w14:textId="77777777" w:rsidTr="00867BEF">
        <w:trPr>
          <w:trHeight w:val="144"/>
        </w:trPr>
        <w:tc>
          <w:tcPr>
            <w:tcW w:w="3083" w:type="dxa"/>
            <w:shd w:val="clear" w:color="auto" w:fill="auto"/>
            <w:noWrap/>
            <w:hideMark/>
          </w:tcPr>
          <w:p w14:paraId="3F1A3833" w14:textId="77777777" w:rsidR="00DA5AAE" w:rsidRPr="001404C4" w:rsidRDefault="00DA5AAE">
            <w:pPr>
              <w:pPrChange w:id="1734" w:author="Chenyu(Cherie) Li" w:date="2021-07-19T17:06:00Z">
                <w:pPr>
                  <w:pStyle w:val="tableNormal0"/>
                  <w:framePr w:hSpace="187" w:wrap="around" w:vAnchor="text" w:hAnchor="page" w:x="1355" w:y="1"/>
                </w:pPr>
              </w:pPrChange>
            </w:pPr>
          </w:p>
        </w:tc>
        <w:tc>
          <w:tcPr>
            <w:tcW w:w="2672" w:type="dxa"/>
            <w:shd w:val="clear" w:color="000000" w:fill="FFFFFF"/>
            <w:hideMark/>
          </w:tcPr>
          <w:p w14:paraId="6BEAC761" w14:textId="77777777" w:rsidR="00DA5AAE" w:rsidRPr="001404C4" w:rsidRDefault="00DA5AAE">
            <w:pPr>
              <w:pPrChange w:id="1735" w:author="Chenyu(Cherie) Li" w:date="2021-07-19T17:06:00Z">
                <w:pPr>
                  <w:pStyle w:val="tableNormal0"/>
                  <w:framePr w:hSpace="187" w:wrap="around" w:vAnchor="text" w:hAnchor="page" w:x="1355" w:y="1"/>
                </w:pPr>
              </w:pPrChange>
            </w:pPr>
            <w:proofErr w:type="spellStart"/>
            <w:r w:rsidRPr="001404C4">
              <w:t>Sensitivity_Analysis</w:t>
            </w:r>
            <w:proofErr w:type="spellEnd"/>
          </w:p>
        </w:tc>
        <w:tc>
          <w:tcPr>
            <w:tcW w:w="3595" w:type="dxa"/>
            <w:shd w:val="clear" w:color="auto" w:fill="auto"/>
            <w:noWrap/>
            <w:hideMark/>
          </w:tcPr>
          <w:p w14:paraId="28EFBFB0" w14:textId="77777777" w:rsidR="00DA5AAE" w:rsidRPr="001404C4" w:rsidRDefault="00DA5AAE">
            <w:pPr>
              <w:pPrChange w:id="1736" w:author="Chenyu(Cherie) Li" w:date="2021-07-19T17:06:00Z">
                <w:pPr>
                  <w:pStyle w:val="tableNormal0"/>
                  <w:framePr w:hSpace="187" w:wrap="around" w:vAnchor="text" w:hAnchor="page" w:x="1355" w:y="1"/>
                </w:pPr>
              </w:pPrChange>
            </w:pPr>
            <w:r w:rsidRPr="001404C4">
              <w:t xml:space="preserve">TRUE/FALSE searched from </w:t>
            </w:r>
            <w:proofErr w:type="spellStart"/>
            <w:r w:rsidRPr="001404C4">
              <w:t>Methods_Used</w:t>
            </w:r>
            <w:proofErr w:type="spellEnd"/>
            <w:r w:rsidRPr="001404C4">
              <w:t xml:space="preserve">_ </w:t>
            </w:r>
            <w:proofErr w:type="spellStart"/>
            <w:r w:rsidRPr="001404C4">
              <w:t>In_Literature</w:t>
            </w:r>
            <w:proofErr w:type="spellEnd"/>
            <w:r w:rsidRPr="001404C4">
              <w:t xml:space="preserve"> table</w:t>
            </w:r>
          </w:p>
        </w:tc>
      </w:tr>
      <w:tr w:rsidR="00DA5AAE" w:rsidRPr="001404C4" w14:paraId="2FD2C725" w14:textId="77777777" w:rsidTr="00867BEF">
        <w:trPr>
          <w:trHeight w:val="144"/>
        </w:trPr>
        <w:tc>
          <w:tcPr>
            <w:tcW w:w="3083" w:type="dxa"/>
            <w:shd w:val="clear" w:color="auto" w:fill="auto"/>
            <w:noWrap/>
            <w:hideMark/>
          </w:tcPr>
          <w:p w14:paraId="6D1DF29F" w14:textId="77777777" w:rsidR="00DA5AAE" w:rsidRPr="001404C4" w:rsidRDefault="00DA5AAE">
            <w:pPr>
              <w:pPrChange w:id="1737" w:author="Chenyu(Cherie) Li" w:date="2021-07-19T17:06:00Z">
                <w:pPr>
                  <w:pStyle w:val="tableNormal0"/>
                  <w:framePr w:hSpace="187" w:wrap="around" w:vAnchor="text" w:hAnchor="page" w:x="1355" w:y="1"/>
                </w:pPr>
              </w:pPrChange>
            </w:pPr>
          </w:p>
        </w:tc>
        <w:tc>
          <w:tcPr>
            <w:tcW w:w="2672" w:type="dxa"/>
            <w:shd w:val="clear" w:color="000000" w:fill="FFFFFF"/>
            <w:hideMark/>
          </w:tcPr>
          <w:p w14:paraId="30F1B56C" w14:textId="77777777" w:rsidR="00DA5AAE" w:rsidRPr="001404C4" w:rsidRDefault="00DA5AAE">
            <w:pPr>
              <w:pPrChange w:id="1738" w:author="Chenyu(Cherie) Li" w:date="2021-07-19T17:06:00Z">
                <w:pPr>
                  <w:pStyle w:val="tableNormal0"/>
                  <w:framePr w:hSpace="187" w:wrap="around" w:vAnchor="text" w:hAnchor="page" w:x="1355" w:y="1"/>
                </w:pPr>
              </w:pPrChange>
            </w:pPr>
            <w:proofErr w:type="spellStart"/>
            <w:r w:rsidRPr="001404C4">
              <w:t>Other_Notes</w:t>
            </w:r>
            <w:proofErr w:type="spellEnd"/>
          </w:p>
        </w:tc>
        <w:tc>
          <w:tcPr>
            <w:tcW w:w="3595" w:type="dxa"/>
            <w:shd w:val="clear" w:color="auto" w:fill="auto"/>
            <w:noWrap/>
            <w:hideMark/>
          </w:tcPr>
          <w:p w14:paraId="43C9CD38" w14:textId="77777777" w:rsidR="00DA5AAE" w:rsidRPr="001404C4" w:rsidRDefault="00DA5AAE">
            <w:pPr>
              <w:pPrChange w:id="1739" w:author="Chenyu(Cherie) Li" w:date="2021-07-19T17:06:00Z">
                <w:pPr>
                  <w:pStyle w:val="tableNormal0"/>
                  <w:framePr w:hSpace="187" w:wrap="around" w:vAnchor="text" w:hAnchor="page" w:x="1355" w:y="1"/>
                </w:pPr>
              </w:pPrChange>
            </w:pPr>
          </w:p>
        </w:tc>
      </w:tr>
      <w:tr w:rsidR="00DA5AAE" w:rsidRPr="001404C4" w14:paraId="5C42F6AA" w14:textId="77777777" w:rsidTr="00867BEF">
        <w:trPr>
          <w:trHeight w:val="391"/>
        </w:trPr>
        <w:tc>
          <w:tcPr>
            <w:tcW w:w="3083" w:type="dxa"/>
            <w:shd w:val="clear" w:color="auto" w:fill="D0CECE" w:themeFill="background2" w:themeFillShade="E6"/>
            <w:noWrap/>
            <w:hideMark/>
          </w:tcPr>
          <w:p w14:paraId="442E9C33" w14:textId="77777777" w:rsidR="00DA5AAE" w:rsidRPr="00B82F94" w:rsidRDefault="00DA5AAE">
            <w:pPr>
              <w:rPr>
                <w:highlight w:val="lightGray"/>
              </w:rPr>
              <w:pPrChange w:id="1740" w:author="Chenyu(Cherie) Li" w:date="2021-07-19T17:06:00Z">
                <w:pPr>
                  <w:pStyle w:val="tableNormal0"/>
                  <w:framePr w:hSpace="187" w:wrap="around" w:vAnchor="text" w:hAnchor="page" w:x="1355" w:y="1"/>
                </w:pPr>
              </w:pPrChange>
            </w:pPr>
            <w:proofErr w:type="spellStart"/>
            <w:r w:rsidRPr="00B82F94">
              <w:rPr>
                <w:highlight w:val="lightGray"/>
              </w:rPr>
              <w:t>Methods_Used_in_Literatures</w:t>
            </w:r>
            <w:proofErr w:type="spellEnd"/>
          </w:p>
        </w:tc>
        <w:tc>
          <w:tcPr>
            <w:tcW w:w="2672" w:type="dxa"/>
            <w:shd w:val="clear" w:color="auto" w:fill="D0CECE" w:themeFill="background2" w:themeFillShade="E6"/>
            <w:noWrap/>
            <w:hideMark/>
          </w:tcPr>
          <w:p w14:paraId="4B2B2E7D" w14:textId="77777777" w:rsidR="00DA5AAE" w:rsidRPr="00B82F94" w:rsidRDefault="00DA5AAE">
            <w:pPr>
              <w:rPr>
                <w:highlight w:val="lightGray"/>
              </w:rPr>
              <w:pPrChange w:id="1741" w:author="Chenyu(Cherie) Li" w:date="2021-07-19T17:06:00Z">
                <w:pPr>
                  <w:pStyle w:val="tableNormal0"/>
                  <w:framePr w:hSpace="187" w:wrap="around" w:vAnchor="text" w:hAnchor="page" w:x="1355" w:y="1"/>
                </w:pPr>
              </w:pPrChange>
            </w:pPr>
            <w:r w:rsidRPr="00B82F94">
              <w:rPr>
                <w:highlight w:val="lightGray"/>
              </w:rPr>
              <w:t> </w:t>
            </w:r>
          </w:p>
        </w:tc>
        <w:tc>
          <w:tcPr>
            <w:tcW w:w="3595" w:type="dxa"/>
            <w:shd w:val="clear" w:color="auto" w:fill="D0CECE" w:themeFill="background2" w:themeFillShade="E6"/>
            <w:noWrap/>
            <w:hideMark/>
          </w:tcPr>
          <w:p w14:paraId="52A342B5" w14:textId="77777777" w:rsidR="00DA5AAE" w:rsidRPr="00B82F94" w:rsidRDefault="00DA5AAE">
            <w:pPr>
              <w:rPr>
                <w:highlight w:val="lightGray"/>
              </w:rPr>
              <w:pPrChange w:id="1742" w:author="Chenyu(Cherie) Li" w:date="2021-07-19T17:06:00Z">
                <w:pPr>
                  <w:pStyle w:val="tableNormal0"/>
                  <w:framePr w:hSpace="187" w:wrap="around" w:vAnchor="text" w:hAnchor="page" w:x="1355" w:y="1"/>
                </w:pPr>
              </w:pPrChange>
            </w:pPr>
            <w:r w:rsidRPr="00B82F94">
              <w:rPr>
                <w:highlight w:val="lightGray"/>
              </w:rPr>
              <w:t>One row per analytic method; enables multiple methods per review</w:t>
            </w:r>
          </w:p>
        </w:tc>
      </w:tr>
      <w:tr w:rsidR="00DA5AAE" w:rsidRPr="001404C4" w14:paraId="71C1D3EB" w14:textId="77777777" w:rsidTr="00867BEF">
        <w:trPr>
          <w:trHeight w:val="144"/>
        </w:trPr>
        <w:tc>
          <w:tcPr>
            <w:tcW w:w="3083" w:type="dxa"/>
            <w:shd w:val="clear" w:color="auto" w:fill="auto"/>
            <w:noWrap/>
            <w:hideMark/>
          </w:tcPr>
          <w:p w14:paraId="0FFDBA97" w14:textId="77777777" w:rsidR="00DA5AAE" w:rsidRPr="001404C4" w:rsidRDefault="00DA5AAE">
            <w:pPr>
              <w:pPrChange w:id="1743" w:author="Chenyu(Cherie) Li" w:date="2021-07-19T17:06:00Z">
                <w:pPr>
                  <w:pStyle w:val="tableNormal0"/>
                  <w:framePr w:hSpace="187" w:wrap="around" w:vAnchor="text" w:hAnchor="page" w:x="1355" w:y="1"/>
                </w:pPr>
              </w:pPrChange>
            </w:pPr>
          </w:p>
        </w:tc>
        <w:tc>
          <w:tcPr>
            <w:tcW w:w="2672" w:type="dxa"/>
            <w:shd w:val="clear" w:color="000000" w:fill="FFFFFF"/>
            <w:noWrap/>
            <w:hideMark/>
          </w:tcPr>
          <w:p w14:paraId="13EBFCBD" w14:textId="77777777" w:rsidR="00DA5AAE" w:rsidRPr="001404C4" w:rsidRDefault="00DA5AAE">
            <w:pPr>
              <w:pPrChange w:id="1744" w:author="Chenyu(Cherie) Li" w:date="2021-07-19T17:06:00Z">
                <w:pPr>
                  <w:pStyle w:val="tableNormal0"/>
                  <w:framePr w:hSpace="187" w:wrap="around" w:vAnchor="text" w:hAnchor="page" w:x="1355" w:y="1"/>
                </w:pPr>
              </w:pPrChange>
            </w:pPr>
            <w:r w:rsidRPr="001404C4">
              <w:t>ML_ID</w:t>
            </w:r>
          </w:p>
        </w:tc>
        <w:tc>
          <w:tcPr>
            <w:tcW w:w="3595" w:type="dxa"/>
            <w:shd w:val="clear" w:color="auto" w:fill="auto"/>
            <w:noWrap/>
            <w:hideMark/>
          </w:tcPr>
          <w:p w14:paraId="5F4B95E1" w14:textId="77777777" w:rsidR="00DA5AAE" w:rsidRPr="001404C4" w:rsidRDefault="00DA5AAE">
            <w:pPr>
              <w:pPrChange w:id="1745" w:author="Chenyu(Cherie) Li" w:date="2021-07-19T17:06:00Z">
                <w:pPr>
                  <w:pStyle w:val="tableNormal0"/>
                  <w:framePr w:hSpace="187" w:wrap="around" w:vAnchor="text" w:hAnchor="page" w:x="1355" w:y="1"/>
                </w:pPr>
              </w:pPrChange>
            </w:pPr>
            <w:proofErr w:type="gramStart"/>
            <w:r w:rsidRPr="001404C4">
              <w:t>Methods</w:t>
            </w:r>
            <w:proofErr w:type="gramEnd"/>
            <w:r w:rsidRPr="001404C4">
              <w:t xml:space="preserve"> records ID </w:t>
            </w:r>
          </w:p>
        </w:tc>
      </w:tr>
      <w:tr w:rsidR="00DA5AAE" w:rsidRPr="001404C4" w14:paraId="5EAD6EC5" w14:textId="77777777" w:rsidTr="00867BEF">
        <w:trPr>
          <w:trHeight w:val="144"/>
        </w:trPr>
        <w:tc>
          <w:tcPr>
            <w:tcW w:w="3083" w:type="dxa"/>
            <w:shd w:val="clear" w:color="auto" w:fill="auto"/>
            <w:noWrap/>
            <w:hideMark/>
          </w:tcPr>
          <w:p w14:paraId="33EBCFE3" w14:textId="77777777" w:rsidR="00DA5AAE" w:rsidRPr="001404C4" w:rsidRDefault="00DA5AAE">
            <w:pPr>
              <w:pPrChange w:id="1746" w:author="Chenyu(Cherie) Li" w:date="2021-07-19T17:06:00Z">
                <w:pPr>
                  <w:pStyle w:val="tableNormal0"/>
                  <w:framePr w:hSpace="187" w:wrap="around" w:vAnchor="text" w:hAnchor="page" w:x="1355" w:y="1"/>
                </w:pPr>
              </w:pPrChange>
            </w:pPr>
          </w:p>
        </w:tc>
        <w:tc>
          <w:tcPr>
            <w:tcW w:w="2672" w:type="dxa"/>
            <w:shd w:val="clear" w:color="000000" w:fill="FFFFFF"/>
            <w:noWrap/>
            <w:hideMark/>
          </w:tcPr>
          <w:p w14:paraId="7893187E" w14:textId="77777777" w:rsidR="00DA5AAE" w:rsidRPr="001404C4" w:rsidRDefault="00DA5AAE">
            <w:pPr>
              <w:pPrChange w:id="1747" w:author="Chenyu(Cherie) Li" w:date="2021-07-19T17:06:00Z">
                <w:pPr>
                  <w:pStyle w:val="tableNormal0"/>
                  <w:framePr w:hSpace="187" w:wrap="around" w:vAnchor="text" w:hAnchor="page" w:x="1355" w:y="1"/>
                </w:pPr>
              </w:pPrChange>
            </w:pPr>
            <w:proofErr w:type="spellStart"/>
            <w:r w:rsidRPr="001404C4">
              <w:t>Review_ID</w:t>
            </w:r>
            <w:proofErr w:type="spellEnd"/>
          </w:p>
        </w:tc>
        <w:tc>
          <w:tcPr>
            <w:tcW w:w="3595" w:type="dxa"/>
            <w:shd w:val="clear" w:color="auto" w:fill="auto"/>
            <w:noWrap/>
            <w:hideMark/>
          </w:tcPr>
          <w:p w14:paraId="3E1FA298" w14:textId="77777777" w:rsidR="00DA5AAE" w:rsidRPr="001404C4" w:rsidRDefault="00DA5AAE">
            <w:pPr>
              <w:pPrChange w:id="1748" w:author="Chenyu(Cherie) Li" w:date="2021-07-19T17:06:00Z">
                <w:pPr>
                  <w:pStyle w:val="tableNormal0"/>
                  <w:framePr w:hSpace="187" w:wrap="around" w:vAnchor="text" w:hAnchor="page" w:x="1355" w:y="1"/>
                </w:pPr>
              </w:pPrChange>
            </w:pPr>
            <w:r w:rsidRPr="001404C4">
              <w:t xml:space="preserve">foreign key for </w:t>
            </w:r>
            <w:proofErr w:type="spellStart"/>
            <w:r w:rsidRPr="001404C4">
              <w:t>Article_Review</w:t>
            </w:r>
            <w:proofErr w:type="spellEnd"/>
            <w:r w:rsidRPr="001404C4">
              <w:t xml:space="preserve"> table</w:t>
            </w:r>
          </w:p>
        </w:tc>
      </w:tr>
      <w:tr w:rsidR="00DA5AAE" w:rsidRPr="001404C4" w14:paraId="4ACED66E" w14:textId="77777777" w:rsidTr="00867BEF">
        <w:trPr>
          <w:trHeight w:val="144"/>
        </w:trPr>
        <w:tc>
          <w:tcPr>
            <w:tcW w:w="3083" w:type="dxa"/>
            <w:shd w:val="clear" w:color="auto" w:fill="auto"/>
            <w:noWrap/>
            <w:hideMark/>
          </w:tcPr>
          <w:p w14:paraId="3E7F5555" w14:textId="77777777" w:rsidR="00DA5AAE" w:rsidRPr="001404C4" w:rsidRDefault="00DA5AAE">
            <w:pPr>
              <w:pPrChange w:id="1749" w:author="Chenyu(Cherie) Li" w:date="2021-07-19T17:06:00Z">
                <w:pPr>
                  <w:pStyle w:val="tableNormal0"/>
                  <w:framePr w:hSpace="187" w:wrap="around" w:vAnchor="text" w:hAnchor="page" w:x="1355" w:y="1"/>
                </w:pPr>
              </w:pPrChange>
            </w:pPr>
          </w:p>
        </w:tc>
        <w:tc>
          <w:tcPr>
            <w:tcW w:w="2672" w:type="dxa"/>
            <w:shd w:val="clear" w:color="000000" w:fill="FFFFFF"/>
            <w:noWrap/>
            <w:hideMark/>
          </w:tcPr>
          <w:p w14:paraId="35F96895" w14:textId="77777777" w:rsidR="00DA5AAE" w:rsidRPr="001404C4" w:rsidRDefault="00DA5AAE">
            <w:pPr>
              <w:pPrChange w:id="1750" w:author="Chenyu(Cherie) Li" w:date="2021-07-19T17:06:00Z">
                <w:pPr>
                  <w:pStyle w:val="tableNormal0"/>
                  <w:framePr w:hSpace="187" w:wrap="around" w:vAnchor="text" w:hAnchor="page" w:x="1355" w:y="1"/>
                </w:pPr>
              </w:pPrChange>
            </w:pPr>
            <w:proofErr w:type="spellStart"/>
            <w:r w:rsidRPr="001404C4">
              <w:t>EndNote_ID</w:t>
            </w:r>
            <w:proofErr w:type="spellEnd"/>
          </w:p>
        </w:tc>
        <w:tc>
          <w:tcPr>
            <w:tcW w:w="3595" w:type="dxa"/>
            <w:shd w:val="clear" w:color="auto" w:fill="auto"/>
            <w:noWrap/>
            <w:hideMark/>
          </w:tcPr>
          <w:p w14:paraId="3C2DF9A4" w14:textId="77777777" w:rsidR="00DA5AAE" w:rsidRPr="001404C4" w:rsidRDefault="00DA5AAE">
            <w:pPr>
              <w:pPrChange w:id="1751" w:author="Chenyu(Cherie) Li" w:date="2021-07-19T17:06:00Z">
                <w:pPr>
                  <w:pStyle w:val="tableNormal0"/>
                  <w:framePr w:hSpace="187" w:wrap="around" w:vAnchor="text" w:hAnchor="page" w:x="1355" w:y="1"/>
                </w:pPr>
              </w:pPrChange>
            </w:pPr>
            <w:r w:rsidRPr="001404C4">
              <w:t>Foreign key for Article table</w:t>
            </w:r>
          </w:p>
        </w:tc>
      </w:tr>
      <w:tr w:rsidR="00DA5AAE" w:rsidRPr="001404C4" w14:paraId="56B079E2" w14:textId="77777777" w:rsidTr="00867BEF">
        <w:trPr>
          <w:trHeight w:val="144"/>
        </w:trPr>
        <w:tc>
          <w:tcPr>
            <w:tcW w:w="3083" w:type="dxa"/>
            <w:shd w:val="clear" w:color="auto" w:fill="auto"/>
            <w:noWrap/>
            <w:hideMark/>
          </w:tcPr>
          <w:p w14:paraId="7C05093B" w14:textId="77777777" w:rsidR="00DA5AAE" w:rsidRPr="001404C4" w:rsidRDefault="00DA5AAE">
            <w:pPr>
              <w:pPrChange w:id="1752" w:author="Chenyu(Cherie) Li" w:date="2021-07-19T17:06:00Z">
                <w:pPr>
                  <w:pStyle w:val="tableNormal0"/>
                  <w:framePr w:hSpace="187" w:wrap="around" w:vAnchor="text" w:hAnchor="page" w:x="1355" w:y="1"/>
                </w:pPr>
              </w:pPrChange>
            </w:pPr>
          </w:p>
        </w:tc>
        <w:tc>
          <w:tcPr>
            <w:tcW w:w="2672" w:type="dxa"/>
            <w:shd w:val="clear" w:color="000000" w:fill="FFFFFF"/>
            <w:noWrap/>
            <w:hideMark/>
          </w:tcPr>
          <w:p w14:paraId="68402361" w14:textId="77777777" w:rsidR="00DA5AAE" w:rsidRPr="001404C4" w:rsidRDefault="00DA5AAE">
            <w:pPr>
              <w:pPrChange w:id="1753" w:author="Chenyu(Cherie) Li" w:date="2021-07-19T17:06:00Z">
                <w:pPr>
                  <w:pStyle w:val="tableNormal0"/>
                  <w:framePr w:hSpace="187" w:wrap="around" w:vAnchor="text" w:hAnchor="page" w:x="1355" w:y="1"/>
                </w:pPr>
              </w:pPrChange>
            </w:pPr>
            <w:proofErr w:type="spellStart"/>
            <w:r w:rsidRPr="001404C4">
              <w:t>Analytic_Method_ID</w:t>
            </w:r>
            <w:proofErr w:type="spellEnd"/>
          </w:p>
        </w:tc>
        <w:tc>
          <w:tcPr>
            <w:tcW w:w="3595" w:type="dxa"/>
            <w:shd w:val="clear" w:color="auto" w:fill="auto"/>
            <w:noWrap/>
            <w:hideMark/>
          </w:tcPr>
          <w:p w14:paraId="7F9A1F52" w14:textId="77777777" w:rsidR="00DA5AAE" w:rsidRPr="001404C4" w:rsidRDefault="00DA5AAE">
            <w:pPr>
              <w:pPrChange w:id="1754" w:author="Chenyu(Cherie) Li" w:date="2021-07-19T17:06:00Z">
                <w:pPr>
                  <w:pStyle w:val="tableNormal0"/>
                  <w:framePr w:hSpace="187" w:wrap="around" w:vAnchor="text" w:hAnchor="page" w:x="1355" w:y="1"/>
                </w:pPr>
              </w:pPrChange>
            </w:pPr>
            <w:r w:rsidRPr="001404C4">
              <w:t xml:space="preserve">foreign key for </w:t>
            </w:r>
            <w:proofErr w:type="spellStart"/>
            <w:proofErr w:type="gramStart"/>
            <w:r w:rsidRPr="001404C4">
              <w:t>DD.Analytic</w:t>
            </w:r>
            <w:proofErr w:type="gramEnd"/>
            <w:r w:rsidRPr="001404C4">
              <w:t>_Method</w:t>
            </w:r>
            <w:proofErr w:type="spellEnd"/>
            <w:r w:rsidRPr="001404C4">
              <w:t xml:space="preserve"> table</w:t>
            </w:r>
          </w:p>
        </w:tc>
      </w:tr>
      <w:tr w:rsidR="00DA5AAE" w:rsidRPr="001404C4" w14:paraId="43BB14F9" w14:textId="77777777" w:rsidTr="00867BEF">
        <w:trPr>
          <w:trHeight w:val="144"/>
        </w:trPr>
        <w:tc>
          <w:tcPr>
            <w:tcW w:w="3083" w:type="dxa"/>
            <w:shd w:val="clear" w:color="auto" w:fill="auto"/>
            <w:noWrap/>
            <w:hideMark/>
          </w:tcPr>
          <w:p w14:paraId="4B40BEEC" w14:textId="77777777" w:rsidR="00DA5AAE" w:rsidRPr="001404C4" w:rsidRDefault="00DA5AAE">
            <w:pPr>
              <w:pPrChange w:id="1755" w:author="Chenyu(Cherie) Li" w:date="2021-07-19T17:06:00Z">
                <w:pPr>
                  <w:pStyle w:val="tableNormal0"/>
                  <w:framePr w:hSpace="187" w:wrap="around" w:vAnchor="text" w:hAnchor="page" w:x="1355" w:y="1"/>
                </w:pPr>
              </w:pPrChange>
            </w:pPr>
          </w:p>
        </w:tc>
        <w:tc>
          <w:tcPr>
            <w:tcW w:w="2672" w:type="dxa"/>
            <w:shd w:val="clear" w:color="000000" w:fill="FFFFFF"/>
            <w:noWrap/>
            <w:hideMark/>
          </w:tcPr>
          <w:p w14:paraId="0DE94C30" w14:textId="77777777" w:rsidR="00DA5AAE" w:rsidRPr="001404C4" w:rsidRDefault="00DA5AAE">
            <w:pPr>
              <w:pPrChange w:id="1756" w:author="Chenyu(Cherie) Li" w:date="2021-07-19T17:06:00Z">
                <w:pPr>
                  <w:pStyle w:val="tableNormal0"/>
                  <w:framePr w:hSpace="187" w:wrap="around" w:vAnchor="text" w:hAnchor="page" w:x="1355" w:y="1"/>
                </w:pPr>
              </w:pPrChange>
            </w:pPr>
            <w:proofErr w:type="spellStart"/>
            <w:r w:rsidRPr="001404C4">
              <w:t>Real_World_Evidence</w:t>
            </w:r>
            <w:proofErr w:type="spellEnd"/>
          </w:p>
        </w:tc>
        <w:tc>
          <w:tcPr>
            <w:tcW w:w="3595" w:type="dxa"/>
            <w:shd w:val="clear" w:color="auto" w:fill="auto"/>
            <w:noWrap/>
            <w:hideMark/>
          </w:tcPr>
          <w:p w14:paraId="4A1C88DB" w14:textId="77777777" w:rsidR="00DA5AAE" w:rsidRPr="001404C4" w:rsidRDefault="00DA5AAE">
            <w:pPr>
              <w:pPrChange w:id="1757" w:author="Chenyu(Cherie) Li" w:date="2021-07-19T17:06:00Z">
                <w:pPr>
                  <w:pStyle w:val="tableNormal0"/>
                  <w:framePr w:hSpace="187" w:wrap="around" w:vAnchor="text" w:hAnchor="page" w:x="1355" w:y="1"/>
                </w:pPr>
              </w:pPrChange>
            </w:pPr>
            <w:proofErr w:type="spellStart"/>
            <w:r w:rsidRPr="001404C4">
              <w:t>vlookup</w:t>
            </w:r>
            <w:proofErr w:type="spellEnd"/>
            <w:r w:rsidRPr="001404C4">
              <w:t xml:space="preserve"> from </w:t>
            </w:r>
            <w:proofErr w:type="spellStart"/>
            <w:proofErr w:type="gramStart"/>
            <w:r w:rsidRPr="001404C4">
              <w:t>DD.Analytic</w:t>
            </w:r>
            <w:proofErr w:type="gramEnd"/>
            <w:r w:rsidRPr="001404C4">
              <w:t>_Method</w:t>
            </w:r>
            <w:proofErr w:type="spellEnd"/>
            <w:r w:rsidRPr="001404C4">
              <w:t xml:space="preserve"> table</w:t>
            </w:r>
          </w:p>
        </w:tc>
      </w:tr>
      <w:tr w:rsidR="00DA5AAE" w:rsidRPr="001404C4" w14:paraId="6BD49976" w14:textId="77777777" w:rsidTr="00867BEF">
        <w:trPr>
          <w:trHeight w:val="391"/>
        </w:trPr>
        <w:tc>
          <w:tcPr>
            <w:tcW w:w="3083" w:type="dxa"/>
            <w:shd w:val="clear" w:color="auto" w:fill="D0CECE" w:themeFill="background2" w:themeFillShade="E6"/>
            <w:noWrap/>
            <w:hideMark/>
          </w:tcPr>
          <w:p w14:paraId="7B205F02" w14:textId="77777777" w:rsidR="00DA5AAE" w:rsidRPr="00B82F94" w:rsidRDefault="00DA5AAE">
            <w:pPr>
              <w:rPr>
                <w:highlight w:val="lightGray"/>
              </w:rPr>
              <w:pPrChange w:id="1758" w:author="Chenyu(Cherie) Li" w:date="2021-07-19T17:06:00Z">
                <w:pPr>
                  <w:pStyle w:val="tableNormal0"/>
                  <w:framePr w:hSpace="187" w:wrap="around" w:vAnchor="text" w:hAnchor="page" w:x="1355" w:y="1"/>
                </w:pPr>
              </w:pPrChange>
            </w:pPr>
            <w:proofErr w:type="spellStart"/>
            <w:r w:rsidRPr="00B82F94">
              <w:rPr>
                <w:highlight w:val="lightGray"/>
              </w:rPr>
              <w:t>Analytic_Method</w:t>
            </w:r>
            <w:proofErr w:type="spellEnd"/>
          </w:p>
        </w:tc>
        <w:tc>
          <w:tcPr>
            <w:tcW w:w="2672" w:type="dxa"/>
            <w:shd w:val="clear" w:color="auto" w:fill="D0CECE" w:themeFill="background2" w:themeFillShade="E6"/>
            <w:noWrap/>
            <w:hideMark/>
          </w:tcPr>
          <w:p w14:paraId="23E9C5AA" w14:textId="25322D6C" w:rsidR="00DA5AAE" w:rsidRPr="00B82F94" w:rsidRDefault="00DA5AAE">
            <w:pPr>
              <w:rPr>
                <w:highlight w:val="lightGray"/>
              </w:rPr>
              <w:pPrChange w:id="1759" w:author="Chenyu(Cherie) Li" w:date="2021-07-19T17:06:00Z">
                <w:pPr>
                  <w:pStyle w:val="tableNormal0"/>
                  <w:framePr w:hSpace="187" w:wrap="around" w:vAnchor="text" w:hAnchor="page" w:x="1355" w:y="1"/>
                </w:pPr>
              </w:pPrChange>
            </w:pPr>
          </w:p>
        </w:tc>
        <w:tc>
          <w:tcPr>
            <w:tcW w:w="3595" w:type="dxa"/>
            <w:shd w:val="clear" w:color="auto" w:fill="D0CECE" w:themeFill="background2" w:themeFillShade="E6"/>
            <w:noWrap/>
            <w:hideMark/>
          </w:tcPr>
          <w:p w14:paraId="5A50E100" w14:textId="77777777" w:rsidR="00DA5AAE" w:rsidRPr="00B82F94" w:rsidRDefault="00DA5AAE">
            <w:pPr>
              <w:pPrChange w:id="1760" w:author="Chenyu(Cherie) Li" w:date="2021-07-19T17:06:00Z">
                <w:pPr>
                  <w:pStyle w:val="tableNormal0"/>
                  <w:framePr w:hSpace="187" w:wrap="around" w:vAnchor="text" w:hAnchor="page" w:x="1355" w:y="1"/>
                </w:pPr>
              </w:pPrChange>
            </w:pPr>
          </w:p>
        </w:tc>
      </w:tr>
      <w:tr w:rsidR="00DA5AAE" w:rsidRPr="001404C4" w14:paraId="7637D107" w14:textId="77777777" w:rsidTr="00867BEF">
        <w:trPr>
          <w:trHeight w:val="144"/>
        </w:trPr>
        <w:tc>
          <w:tcPr>
            <w:tcW w:w="3083" w:type="dxa"/>
            <w:shd w:val="clear" w:color="auto" w:fill="auto"/>
            <w:noWrap/>
            <w:hideMark/>
          </w:tcPr>
          <w:p w14:paraId="56102340" w14:textId="77777777" w:rsidR="00DA5AAE" w:rsidRPr="001404C4" w:rsidRDefault="00DA5AAE">
            <w:pPr>
              <w:pPrChange w:id="1761" w:author="Chenyu(Cherie) Li" w:date="2021-07-19T17:06:00Z">
                <w:pPr>
                  <w:pStyle w:val="tableNormal0"/>
                  <w:framePr w:hSpace="187" w:wrap="around" w:vAnchor="text" w:hAnchor="page" w:x="1355" w:y="1"/>
                </w:pPr>
              </w:pPrChange>
            </w:pPr>
          </w:p>
        </w:tc>
        <w:tc>
          <w:tcPr>
            <w:tcW w:w="2672" w:type="dxa"/>
            <w:shd w:val="clear" w:color="000000" w:fill="FFFFFF"/>
            <w:noWrap/>
            <w:vAlign w:val="bottom"/>
            <w:hideMark/>
          </w:tcPr>
          <w:p w14:paraId="442530EE" w14:textId="77777777" w:rsidR="00DA5AAE" w:rsidRPr="001404C4" w:rsidRDefault="00DA5AAE">
            <w:pPr>
              <w:pPrChange w:id="1762" w:author="Chenyu(Cherie) Li" w:date="2021-07-19T17:06:00Z">
                <w:pPr>
                  <w:pStyle w:val="tableNormal0"/>
                  <w:framePr w:hSpace="187" w:wrap="around" w:vAnchor="text" w:hAnchor="page" w:x="1355" w:y="1"/>
                </w:pPr>
              </w:pPrChange>
            </w:pPr>
            <w:proofErr w:type="spellStart"/>
            <w:r w:rsidRPr="001404C4">
              <w:t>Analytic_Method_ID</w:t>
            </w:r>
            <w:proofErr w:type="spellEnd"/>
          </w:p>
        </w:tc>
        <w:tc>
          <w:tcPr>
            <w:tcW w:w="3595" w:type="dxa"/>
            <w:shd w:val="clear" w:color="auto" w:fill="auto"/>
            <w:noWrap/>
            <w:hideMark/>
          </w:tcPr>
          <w:p w14:paraId="61D2FCC4" w14:textId="77777777" w:rsidR="00DA5AAE" w:rsidRPr="001404C4" w:rsidRDefault="00DA5AAE">
            <w:pPr>
              <w:pPrChange w:id="1763" w:author="Chenyu(Cherie) Li" w:date="2021-07-19T17:06:00Z">
                <w:pPr>
                  <w:pStyle w:val="tableNormal0"/>
                  <w:framePr w:hSpace="187" w:wrap="around" w:vAnchor="text" w:hAnchor="page" w:x="1355" w:y="1"/>
                </w:pPr>
              </w:pPrChange>
            </w:pPr>
            <w:r w:rsidRPr="001404C4">
              <w:t xml:space="preserve">Primary Key </w:t>
            </w:r>
          </w:p>
        </w:tc>
      </w:tr>
      <w:tr w:rsidR="00DA5AAE" w:rsidRPr="001404C4" w14:paraId="441708A6" w14:textId="77777777" w:rsidTr="00867BEF">
        <w:trPr>
          <w:trHeight w:val="144"/>
        </w:trPr>
        <w:tc>
          <w:tcPr>
            <w:tcW w:w="3083" w:type="dxa"/>
            <w:shd w:val="clear" w:color="auto" w:fill="auto"/>
            <w:noWrap/>
            <w:hideMark/>
          </w:tcPr>
          <w:p w14:paraId="565AF3FA" w14:textId="77777777" w:rsidR="00DA5AAE" w:rsidRPr="001404C4" w:rsidRDefault="00DA5AAE">
            <w:pPr>
              <w:pPrChange w:id="1764" w:author="Chenyu(Cherie) Li" w:date="2021-07-19T17:06:00Z">
                <w:pPr>
                  <w:pStyle w:val="tableNormal0"/>
                  <w:framePr w:hSpace="187" w:wrap="around" w:vAnchor="text" w:hAnchor="page" w:x="1355" w:y="1"/>
                </w:pPr>
              </w:pPrChange>
            </w:pPr>
          </w:p>
        </w:tc>
        <w:tc>
          <w:tcPr>
            <w:tcW w:w="2672" w:type="dxa"/>
            <w:shd w:val="clear" w:color="000000" w:fill="FFFFFF"/>
            <w:vAlign w:val="bottom"/>
            <w:hideMark/>
          </w:tcPr>
          <w:p w14:paraId="7A4E902A" w14:textId="77777777" w:rsidR="00DA5AAE" w:rsidRPr="001404C4" w:rsidRDefault="00DA5AAE">
            <w:pPr>
              <w:pPrChange w:id="1765" w:author="Chenyu(Cherie) Li" w:date="2021-07-19T17:06:00Z">
                <w:pPr>
                  <w:pStyle w:val="tableNormal0"/>
                  <w:framePr w:hSpace="187" w:wrap="around" w:vAnchor="text" w:hAnchor="page" w:x="1355" w:y="1"/>
                </w:pPr>
              </w:pPrChange>
            </w:pPr>
            <w:proofErr w:type="spellStart"/>
            <w:r w:rsidRPr="001404C4">
              <w:t>Analytic_Method_Name</w:t>
            </w:r>
            <w:proofErr w:type="spellEnd"/>
          </w:p>
        </w:tc>
        <w:tc>
          <w:tcPr>
            <w:tcW w:w="3595" w:type="dxa"/>
            <w:shd w:val="clear" w:color="auto" w:fill="auto"/>
            <w:noWrap/>
            <w:hideMark/>
          </w:tcPr>
          <w:p w14:paraId="32FD8D00" w14:textId="77777777" w:rsidR="00DA5AAE" w:rsidRPr="001404C4" w:rsidRDefault="00DA5AAE">
            <w:pPr>
              <w:pPrChange w:id="1766"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68ACC70A" w14:textId="77777777" w:rsidTr="00867BEF">
        <w:trPr>
          <w:trHeight w:val="144"/>
        </w:trPr>
        <w:tc>
          <w:tcPr>
            <w:tcW w:w="3083" w:type="dxa"/>
            <w:shd w:val="clear" w:color="auto" w:fill="auto"/>
            <w:noWrap/>
            <w:hideMark/>
          </w:tcPr>
          <w:p w14:paraId="42B3A55E" w14:textId="77777777" w:rsidR="00DA5AAE" w:rsidRPr="001404C4" w:rsidRDefault="00DA5AAE">
            <w:pPr>
              <w:pPrChange w:id="1767" w:author="Chenyu(Cherie) Li" w:date="2021-07-19T17:06:00Z">
                <w:pPr>
                  <w:pStyle w:val="tableNormal0"/>
                  <w:framePr w:hSpace="187" w:wrap="around" w:vAnchor="text" w:hAnchor="page" w:x="1355" w:y="1"/>
                </w:pPr>
              </w:pPrChange>
            </w:pPr>
          </w:p>
        </w:tc>
        <w:tc>
          <w:tcPr>
            <w:tcW w:w="2672" w:type="dxa"/>
            <w:shd w:val="clear" w:color="000000" w:fill="FFFFFF"/>
            <w:noWrap/>
            <w:vAlign w:val="bottom"/>
            <w:hideMark/>
          </w:tcPr>
          <w:p w14:paraId="00DBD18E" w14:textId="77777777" w:rsidR="00DA5AAE" w:rsidRPr="001404C4" w:rsidRDefault="00DA5AAE">
            <w:pPr>
              <w:pPrChange w:id="1768" w:author="Chenyu(Cherie) Li" w:date="2021-07-19T17:06:00Z">
                <w:pPr>
                  <w:pStyle w:val="tableNormal0"/>
                  <w:framePr w:hSpace="187" w:wrap="around" w:vAnchor="text" w:hAnchor="page" w:x="1355" w:y="1"/>
                </w:pPr>
              </w:pPrChange>
            </w:pPr>
            <w:proofErr w:type="spellStart"/>
            <w:r w:rsidRPr="001404C4">
              <w:t>Method_Category</w:t>
            </w:r>
            <w:proofErr w:type="spellEnd"/>
          </w:p>
        </w:tc>
        <w:tc>
          <w:tcPr>
            <w:tcW w:w="3595" w:type="dxa"/>
            <w:shd w:val="clear" w:color="auto" w:fill="auto"/>
            <w:noWrap/>
            <w:hideMark/>
          </w:tcPr>
          <w:p w14:paraId="0C02F63A" w14:textId="77777777" w:rsidR="00DA5AAE" w:rsidRPr="001404C4" w:rsidRDefault="00DA5AAE">
            <w:pPr>
              <w:pPrChange w:id="1769" w:author="Chenyu(Cherie) Li" w:date="2021-07-19T17:06:00Z">
                <w:pPr>
                  <w:pStyle w:val="tableNormal0"/>
                  <w:framePr w:hSpace="187" w:wrap="around" w:vAnchor="text" w:hAnchor="page" w:x="1355" w:y="1"/>
                </w:pPr>
              </w:pPrChange>
            </w:pPr>
            <w:r w:rsidRPr="001404C4">
              <w:t xml:space="preserve">Enter based on Guidelines </w:t>
            </w:r>
          </w:p>
        </w:tc>
      </w:tr>
      <w:tr w:rsidR="00DA5AAE" w:rsidRPr="001404C4" w14:paraId="5FF6D350" w14:textId="77777777" w:rsidTr="00867BEF">
        <w:trPr>
          <w:trHeight w:val="144"/>
        </w:trPr>
        <w:tc>
          <w:tcPr>
            <w:tcW w:w="3083" w:type="dxa"/>
            <w:shd w:val="clear" w:color="auto" w:fill="auto"/>
            <w:noWrap/>
            <w:hideMark/>
          </w:tcPr>
          <w:p w14:paraId="475CCA46" w14:textId="77777777" w:rsidR="00DA5AAE" w:rsidRPr="001404C4" w:rsidRDefault="00DA5AAE">
            <w:pPr>
              <w:pPrChange w:id="1770" w:author="Chenyu(Cherie) Li" w:date="2021-07-19T17:06:00Z">
                <w:pPr>
                  <w:pStyle w:val="tableNormal0"/>
                  <w:framePr w:hSpace="187" w:wrap="around" w:vAnchor="text" w:hAnchor="page" w:x="1355" w:y="1"/>
                </w:pPr>
              </w:pPrChange>
            </w:pPr>
          </w:p>
        </w:tc>
        <w:tc>
          <w:tcPr>
            <w:tcW w:w="2672" w:type="dxa"/>
            <w:shd w:val="clear" w:color="000000" w:fill="FFFFFF"/>
            <w:noWrap/>
            <w:vAlign w:val="bottom"/>
            <w:hideMark/>
          </w:tcPr>
          <w:p w14:paraId="4DC8B659" w14:textId="77777777" w:rsidR="00DA5AAE" w:rsidRPr="001404C4" w:rsidRDefault="00DA5AAE">
            <w:pPr>
              <w:pPrChange w:id="1771" w:author="Chenyu(Cherie) Li" w:date="2021-07-19T17:06:00Z">
                <w:pPr>
                  <w:pStyle w:val="tableNormal0"/>
                  <w:framePr w:hSpace="187" w:wrap="around" w:vAnchor="text" w:hAnchor="page" w:x="1355" w:y="1"/>
                </w:pPr>
              </w:pPrChange>
            </w:pPr>
            <w:r w:rsidRPr="001404C4">
              <w:t>Domain</w:t>
            </w:r>
          </w:p>
        </w:tc>
        <w:tc>
          <w:tcPr>
            <w:tcW w:w="3595" w:type="dxa"/>
            <w:shd w:val="clear" w:color="auto" w:fill="auto"/>
            <w:noWrap/>
            <w:hideMark/>
          </w:tcPr>
          <w:p w14:paraId="280842C9" w14:textId="77777777" w:rsidR="00DA5AAE" w:rsidRPr="001404C4" w:rsidRDefault="00DA5AAE">
            <w:pPr>
              <w:pPrChange w:id="1772"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57A4E9F5" w14:textId="77777777" w:rsidTr="00867BEF">
        <w:trPr>
          <w:trHeight w:val="144"/>
        </w:trPr>
        <w:tc>
          <w:tcPr>
            <w:tcW w:w="3083" w:type="dxa"/>
            <w:shd w:val="clear" w:color="auto" w:fill="auto"/>
            <w:noWrap/>
            <w:hideMark/>
          </w:tcPr>
          <w:p w14:paraId="1B158A0B" w14:textId="77777777" w:rsidR="00DA5AAE" w:rsidRPr="001404C4" w:rsidRDefault="00DA5AAE">
            <w:pPr>
              <w:pPrChange w:id="1773" w:author="Chenyu(Cherie) Li" w:date="2021-07-19T17:06:00Z">
                <w:pPr>
                  <w:pStyle w:val="tableNormal0"/>
                  <w:framePr w:hSpace="187" w:wrap="around" w:vAnchor="text" w:hAnchor="page" w:x="1355" w:y="1"/>
                </w:pPr>
              </w:pPrChange>
            </w:pPr>
          </w:p>
        </w:tc>
        <w:tc>
          <w:tcPr>
            <w:tcW w:w="2672" w:type="dxa"/>
            <w:shd w:val="clear" w:color="000000" w:fill="FFFFFF"/>
            <w:noWrap/>
            <w:vAlign w:val="bottom"/>
            <w:hideMark/>
          </w:tcPr>
          <w:p w14:paraId="245D83A4" w14:textId="77777777" w:rsidR="00DA5AAE" w:rsidRPr="001404C4" w:rsidRDefault="00DA5AAE">
            <w:pPr>
              <w:pPrChange w:id="1774" w:author="Chenyu(Cherie) Li" w:date="2021-07-19T17:06:00Z">
                <w:pPr>
                  <w:pStyle w:val="tableNormal0"/>
                  <w:framePr w:hSpace="187" w:wrap="around" w:vAnchor="text" w:hAnchor="page" w:x="1355" w:y="1"/>
                </w:pPr>
              </w:pPrChange>
            </w:pPr>
            <w:r w:rsidRPr="001404C4">
              <w:t>Definition</w:t>
            </w:r>
          </w:p>
        </w:tc>
        <w:tc>
          <w:tcPr>
            <w:tcW w:w="3595" w:type="dxa"/>
            <w:shd w:val="clear" w:color="auto" w:fill="auto"/>
            <w:noWrap/>
            <w:hideMark/>
          </w:tcPr>
          <w:p w14:paraId="328FF489" w14:textId="77777777" w:rsidR="00DA5AAE" w:rsidRPr="001404C4" w:rsidRDefault="00DA5AAE">
            <w:pPr>
              <w:pPrChange w:id="1775"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26F937E6" w14:textId="77777777" w:rsidTr="00867BEF">
        <w:trPr>
          <w:trHeight w:val="144"/>
        </w:trPr>
        <w:tc>
          <w:tcPr>
            <w:tcW w:w="3083" w:type="dxa"/>
            <w:shd w:val="clear" w:color="auto" w:fill="auto"/>
            <w:noWrap/>
            <w:hideMark/>
          </w:tcPr>
          <w:p w14:paraId="6CB05310" w14:textId="77777777" w:rsidR="00DA5AAE" w:rsidRPr="001404C4" w:rsidRDefault="00DA5AAE">
            <w:pPr>
              <w:pPrChange w:id="1776" w:author="Chenyu(Cherie) Li" w:date="2021-07-19T17:06:00Z">
                <w:pPr>
                  <w:pStyle w:val="tableNormal0"/>
                  <w:framePr w:hSpace="187" w:wrap="around" w:vAnchor="text" w:hAnchor="page" w:x="1355" w:y="1"/>
                </w:pPr>
              </w:pPrChange>
            </w:pPr>
          </w:p>
        </w:tc>
        <w:tc>
          <w:tcPr>
            <w:tcW w:w="2672" w:type="dxa"/>
            <w:shd w:val="clear" w:color="000000" w:fill="FFFFFF"/>
            <w:noWrap/>
            <w:vAlign w:val="bottom"/>
            <w:hideMark/>
          </w:tcPr>
          <w:p w14:paraId="436F7EB4" w14:textId="77777777" w:rsidR="00DA5AAE" w:rsidRPr="001404C4" w:rsidRDefault="00DA5AAE">
            <w:pPr>
              <w:pPrChange w:id="1777" w:author="Chenyu(Cherie) Li" w:date="2021-07-19T17:06:00Z">
                <w:pPr>
                  <w:pStyle w:val="tableNormal0"/>
                  <w:framePr w:hSpace="187" w:wrap="around" w:vAnchor="text" w:hAnchor="page" w:x="1355" w:y="1"/>
                </w:pPr>
              </w:pPrChange>
            </w:pPr>
            <w:proofErr w:type="spellStart"/>
            <w:r w:rsidRPr="001404C4">
              <w:t>Definition_Source</w:t>
            </w:r>
            <w:proofErr w:type="spellEnd"/>
          </w:p>
        </w:tc>
        <w:tc>
          <w:tcPr>
            <w:tcW w:w="3595" w:type="dxa"/>
            <w:shd w:val="clear" w:color="auto" w:fill="auto"/>
            <w:noWrap/>
            <w:hideMark/>
          </w:tcPr>
          <w:p w14:paraId="275C9CD4" w14:textId="77777777" w:rsidR="00DA5AAE" w:rsidRPr="001404C4" w:rsidRDefault="00DA5AAE">
            <w:pPr>
              <w:pPrChange w:id="1778"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02E3B024" w14:textId="77777777" w:rsidTr="00867BEF">
        <w:trPr>
          <w:trHeight w:val="144"/>
        </w:trPr>
        <w:tc>
          <w:tcPr>
            <w:tcW w:w="3083" w:type="dxa"/>
            <w:shd w:val="clear" w:color="auto" w:fill="auto"/>
            <w:noWrap/>
            <w:hideMark/>
          </w:tcPr>
          <w:p w14:paraId="41E245F3" w14:textId="77777777" w:rsidR="00DA5AAE" w:rsidRPr="001404C4" w:rsidRDefault="00DA5AAE">
            <w:pPr>
              <w:pPrChange w:id="1779" w:author="Chenyu(Cherie) Li" w:date="2021-07-19T17:06:00Z">
                <w:pPr>
                  <w:pStyle w:val="tableNormal0"/>
                  <w:framePr w:hSpace="187" w:wrap="around" w:vAnchor="text" w:hAnchor="page" w:x="1355" w:y="1"/>
                </w:pPr>
              </w:pPrChange>
            </w:pPr>
          </w:p>
        </w:tc>
        <w:tc>
          <w:tcPr>
            <w:tcW w:w="2672" w:type="dxa"/>
            <w:shd w:val="clear" w:color="000000" w:fill="FFFFFF"/>
            <w:noWrap/>
            <w:vAlign w:val="bottom"/>
            <w:hideMark/>
          </w:tcPr>
          <w:p w14:paraId="20A25B7D" w14:textId="77777777" w:rsidR="00DA5AAE" w:rsidRPr="001404C4" w:rsidRDefault="00DA5AAE">
            <w:pPr>
              <w:pPrChange w:id="1780" w:author="Chenyu(Cherie) Li" w:date="2021-07-19T17:06:00Z">
                <w:pPr>
                  <w:pStyle w:val="tableNormal0"/>
                  <w:framePr w:hSpace="187" w:wrap="around" w:vAnchor="text" w:hAnchor="page" w:x="1355" w:y="1"/>
                </w:pPr>
              </w:pPrChange>
            </w:pPr>
            <w:proofErr w:type="spellStart"/>
            <w:r w:rsidRPr="001404C4">
              <w:t>Reference_Paper</w:t>
            </w:r>
            <w:proofErr w:type="spellEnd"/>
          </w:p>
        </w:tc>
        <w:tc>
          <w:tcPr>
            <w:tcW w:w="3595" w:type="dxa"/>
            <w:shd w:val="clear" w:color="auto" w:fill="auto"/>
            <w:noWrap/>
            <w:hideMark/>
          </w:tcPr>
          <w:p w14:paraId="0F9C8695" w14:textId="77777777" w:rsidR="00DA5AAE" w:rsidRPr="001404C4" w:rsidRDefault="00DA5AAE">
            <w:pPr>
              <w:pPrChange w:id="1781" w:author="Chenyu(Cherie) Li" w:date="2021-07-19T17:06:00Z">
                <w:pPr>
                  <w:pStyle w:val="tableNormal0"/>
                  <w:framePr w:hSpace="187" w:wrap="around" w:vAnchor="text" w:hAnchor="page" w:x="1355" w:y="1"/>
                </w:pPr>
              </w:pPrChange>
            </w:pPr>
            <w:r w:rsidRPr="001404C4">
              <w:t xml:space="preserve">Manually enter </w:t>
            </w:r>
          </w:p>
        </w:tc>
      </w:tr>
      <w:tr w:rsidR="00DA5AAE" w:rsidRPr="001404C4" w14:paraId="42C4DD79" w14:textId="77777777" w:rsidTr="00867BEF">
        <w:trPr>
          <w:trHeight w:val="391"/>
        </w:trPr>
        <w:tc>
          <w:tcPr>
            <w:tcW w:w="3083" w:type="dxa"/>
            <w:shd w:val="clear" w:color="auto" w:fill="D0CECE" w:themeFill="background2" w:themeFillShade="E6"/>
            <w:noWrap/>
            <w:hideMark/>
          </w:tcPr>
          <w:p w14:paraId="73E8F66B" w14:textId="51578AD6" w:rsidR="00DA5AAE" w:rsidRPr="001404C4" w:rsidRDefault="00DA5AAE">
            <w:pPr>
              <w:pPrChange w:id="1782" w:author="Chenyu(Cherie) Li" w:date="2021-07-19T17:06:00Z">
                <w:pPr>
                  <w:pStyle w:val="tableNormal0"/>
                  <w:framePr w:hSpace="187" w:wrap="around" w:vAnchor="text" w:hAnchor="page" w:x="1355" w:y="1"/>
                </w:pPr>
              </w:pPrChange>
            </w:pPr>
            <w:proofErr w:type="spellStart"/>
            <w:proofErr w:type="gramStart"/>
            <w:r w:rsidRPr="00B82F94">
              <w:rPr>
                <w:highlight w:val="lightGray"/>
              </w:rPr>
              <w:t>DD.Keywords</w:t>
            </w:r>
            <w:proofErr w:type="spellEnd"/>
            <w:proofErr w:type="gramEnd"/>
          </w:p>
        </w:tc>
        <w:tc>
          <w:tcPr>
            <w:tcW w:w="2672" w:type="dxa"/>
            <w:shd w:val="clear" w:color="auto" w:fill="D0CECE" w:themeFill="background2" w:themeFillShade="E6"/>
            <w:noWrap/>
            <w:hideMark/>
          </w:tcPr>
          <w:p w14:paraId="4B42608E" w14:textId="5B85559C" w:rsidR="00DA5AAE" w:rsidRPr="001404C4" w:rsidRDefault="00DA5AAE">
            <w:pPr>
              <w:pPrChange w:id="1783" w:author="Chenyu(Cherie) Li" w:date="2021-07-19T17:06:00Z">
                <w:pPr>
                  <w:pStyle w:val="tableNormal0"/>
                  <w:framePr w:hSpace="187" w:wrap="around" w:vAnchor="text" w:hAnchor="page" w:x="1355" w:y="1"/>
                </w:pPr>
              </w:pPrChange>
            </w:pPr>
          </w:p>
        </w:tc>
        <w:tc>
          <w:tcPr>
            <w:tcW w:w="3595" w:type="dxa"/>
            <w:shd w:val="clear" w:color="auto" w:fill="D0CECE" w:themeFill="background2" w:themeFillShade="E6"/>
            <w:noWrap/>
            <w:hideMark/>
          </w:tcPr>
          <w:p w14:paraId="4C7F17E7" w14:textId="77777777" w:rsidR="00DA5AAE" w:rsidRPr="001404C4" w:rsidRDefault="00DA5AAE">
            <w:pPr>
              <w:pPrChange w:id="1784" w:author="Chenyu(Cherie) Li" w:date="2021-07-19T17:06:00Z">
                <w:pPr>
                  <w:pStyle w:val="tableNormal0"/>
                  <w:framePr w:hSpace="187" w:wrap="around" w:vAnchor="text" w:hAnchor="page" w:x="1355" w:y="1"/>
                </w:pPr>
              </w:pPrChange>
            </w:pPr>
          </w:p>
        </w:tc>
      </w:tr>
      <w:tr w:rsidR="00DA5AAE" w:rsidRPr="001404C4" w14:paraId="70E8BAD8" w14:textId="77777777" w:rsidTr="00867BEF">
        <w:trPr>
          <w:trHeight w:val="144"/>
        </w:trPr>
        <w:tc>
          <w:tcPr>
            <w:tcW w:w="3083" w:type="dxa"/>
            <w:shd w:val="clear" w:color="auto" w:fill="auto"/>
            <w:noWrap/>
            <w:hideMark/>
          </w:tcPr>
          <w:p w14:paraId="15713BA8" w14:textId="77777777" w:rsidR="00DA5AAE" w:rsidRPr="001404C4" w:rsidRDefault="00DA5AAE">
            <w:pPr>
              <w:pPrChange w:id="1785" w:author="Chenyu(Cherie) Li" w:date="2021-07-19T17:06:00Z">
                <w:pPr>
                  <w:pStyle w:val="tableNormal0"/>
                  <w:framePr w:hSpace="187" w:wrap="around" w:vAnchor="text" w:hAnchor="page" w:x="1355" w:y="1"/>
                </w:pPr>
              </w:pPrChange>
            </w:pPr>
          </w:p>
        </w:tc>
        <w:tc>
          <w:tcPr>
            <w:tcW w:w="2672" w:type="dxa"/>
            <w:shd w:val="clear" w:color="000000" w:fill="FFFFFF"/>
            <w:noWrap/>
            <w:vAlign w:val="bottom"/>
            <w:hideMark/>
          </w:tcPr>
          <w:p w14:paraId="340A678F" w14:textId="77777777" w:rsidR="00DA5AAE" w:rsidRPr="001404C4" w:rsidRDefault="00DA5AAE">
            <w:pPr>
              <w:pPrChange w:id="1786" w:author="Chenyu(Cherie) Li" w:date="2021-07-19T17:06:00Z">
                <w:pPr>
                  <w:pStyle w:val="tableNormal0"/>
                  <w:framePr w:hSpace="187" w:wrap="around" w:vAnchor="text" w:hAnchor="page" w:x="1355" w:y="1"/>
                </w:pPr>
              </w:pPrChange>
            </w:pPr>
            <w:proofErr w:type="spellStart"/>
            <w:r w:rsidRPr="001404C4">
              <w:t>Study_Design_Type</w:t>
            </w:r>
            <w:proofErr w:type="spellEnd"/>
          </w:p>
        </w:tc>
        <w:tc>
          <w:tcPr>
            <w:tcW w:w="3595" w:type="dxa"/>
            <w:shd w:val="clear" w:color="auto" w:fill="auto"/>
            <w:noWrap/>
            <w:hideMark/>
          </w:tcPr>
          <w:p w14:paraId="0E33B663" w14:textId="77777777" w:rsidR="00DA5AAE" w:rsidRPr="001404C4" w:rsidRDefault="00DA5AAE">
            <w:pPr>
              <w:pPrChange w:id="1787" w:author="Chenyu(Cherie) Li" w:date="2021-07-19T17:06:00Z">
                <w:pPr>
                  <w:pStyle w:val="tableNormal0"/>
                  <w:framePr w:hSpace="187" w:wrap="around" w:vAnchor="text" w:hAnchor="page" w:x="1355" w:y="1"/>
                </w:pPr>
              </w:pPrChange>
            </w:pPr>
            <w:r w:rsidRPr="001404C4">
              <w:t>A list generated from reading process</w:t>
            </w:r>
          </w:p>
        </w:tc>
      </w:tr>
      <w:tr w:rsidR="00DA5AAE" w:rsidRPr="001404C4" w14:paraId="4B43C769" w14:textId="77777777" w:rsidTr="00867BEF">
        <w:trPr>
          <w:trHeight w:val="144"/>
        </w:trPr>
        <w:tc>
          <w:tcPr>
            <w:tcW w:w="3083" w:type="dxa"/>
            <w:shd w:val="clear" w:color="auto" w:fill="auto"/>
            <w:noWrap/>
            <w:hideMark/>
          </w:tcPr>
          <w:p w14:paraId="2B54EA3B" w14:textId="77777777" w:rsidR="00DA5AAE" w:rsidRPr="001404C4" w:rsidRDefault="00DA5AAE">
            <w:pPr>
              <w:pPrChange w:id="1788" w:author="Chenyu(Cherie) Li" w:date="2021-07-19T17:06:00Z">
                <w:pPr>
                  <w:pStyle w:val="tableNormal0"/>
                  <w:framePr w:hSpace="187" w:wrap="around" w:vAnchor="text" w:hAnchor="page" w:x="1355" w:y="1"/>
                </w:pPr>
              </w:pPrChange>
            </w:pPr>
          </w:p>
        </w:tc>
        <w:tc>
          <w:tcPr>
            <w:tcW w:w="2672" w:type="dxa"/>
            <w:shd w:val="clear" w:color="000000" w:fill="FFFFFF"/>
            <w:noWrap/>
            <w:vAlign w:val="bottom"/>
            <w:hideMark/>
          </w:tcPr>
          <w:p w14:paraId="73AA935A" w14:textId="77777777" w:rsidR="00DA5AAE" w:rsidRPr="001404C4" w:rsidRDefault="00DA5AAE">
            <w:pPr>
              <w:pPrChange w:id="1789" w:author="Chenyu(Cherie) Li" w:date="2021-07-19T17:06:00Z">
                <w:pPr>
                  <w:pStyle w:val="tableNormal0"/>
                  <w:framePr w:hSpace="187" w:wrap="around" w:vAnchor="text" w:hAnchor="page" w:x="1355" w:y="1"/>
                </w:pPr>
              </w:pPrChange>
            </w:pPr>
            <w:r w:rsidRPr="001404C4">
              <w:t>Exclusion Reason</w:t>
            </w:r>
          </w:p>
        </w:tc>
        <w:tc>
          <w:tcPr>
            <w:tcW w:w="3595" w:type="dxa"/>
            <w:shd w:val="clear" w:color="auto" w:fill="auto"/>
            <w:noWrap/>
            <w:hideMark/>
          </w:tcPr>
          <w:p w14:paraId="71E3CD31" w14:textId="77777777" w:rsidR="00DA5AAE" w:rsidRPr="001404C4" w:rsidRDefault="00DA5AAE">
            <w:pPr>
              <w:pPrChange w:id="1790" w:author="Chenyu(Cherie) Li" w:date="2021-07-19T17:06:00Z">
                <w:pPr>
                  <w:pStyle w:val="tableNormal0"/>
                  <w:framePr w:hSpace="187" w:wrap="around" w:vAnchor="text" w:hAnchor="page" w:x="1355" w:y="1"/>
                </w:pPr>
              </w:pPrChange>
            </w:pPr>
            <w:r w:rsidRPr="001404C4">
              <w:t>A list defined before reading</w:t>
            </w:r>
          </w:p>
        </w:tc>
      </w:tr>
      <w:tr w:rsidR="00DA5AAE" w:rsidRPr="001404C4" w14:paraId="474A0F7D" w14:textId="77777777" w:rsidTr="00867BEF">
        <w:trPr>
          <w:trHeight w:val="144"/>
        </w:trPr>
        <w:tc>
          <w:tcPr>
            <w:tcW w:w="3083" w:type="dxa"/>
            <w:shd w:val="clear" w:color="auto" w:fill="auto"/>
            <w:noWrap/>
            <w:hideMark/>
          </w:tcPr>
          <w:p w14:paraId="0245F5AB" w14:textId="77777777" w:rsidR="00DA5AAE" w:rsidRPr="001404C4" w:rsidRDefault="00DA5AAE">
            <w:pPr>
              <w:pPrChange w:id="1791" w:author="Chenyu(Cherie) Li" w:date="2021-07-19T17:06:00Z">
                <w:pPr>
                  <w:pStyle w:val="tableNormal0"/>
                  <w:framePr w:hSpace="187" w:wrap="around" w:vAnchor="text" w:hAnchor="page" w:x="1355" w:y="1"/>
                </w:pPr>
              </w:pPrChange>
            </w:pPr>
          </w:p>
        </w:tc>
        <w:tc>
          <w:tcPr>
            <w:tcW w:w="2672" w:type="dxa"/>
            <w:shd w:val="clear" w:color="000000" w:fill="FFFFFF"/>
            <w:noWrap/>
            <w:vAlign w:val="bottom"/>
            <w:hideMark/>
          </w:tcPr>
          <w:p w14:paraId="50EE5186" w14:textId="77777777" w:rsidR="00DA5AAE" w:rsidRPr="001404C4" w:rsidRDefault="00DA5AAE">
            <w:pPr>
              <w:pPrChange w:id="1792" w:author="Chenyu(Cherie) Li" w:date="2021-07-19T17:06:00Z">
                <w:pPr>
                  <w:pStyle w:val="tableNormal0"/>
                  <w:framePr w:hSpace="187" w:wrap="around" w:vAnchor="text" w:hAnchor="page" w:x="1355" w:y="1"/>
                </w:pPr>
              </w:pPrChange>
            </w:pPr>
            <w:r w:rsidRPr="001404C4">
              <w:t>Reviewer</w:t>
            </w:r>
          </w:p>
        </w:tc>
        <w:tc>
          <w:tcPr>
            <w:tcW w:w="3595" w:type="dxa"/>
            <w:shd w:val="clear" w:color="auto" w:fill="auto"/>
            <w:noWrap/>
            <w:hideMark/>
          </w:tcPr>
          <w:p w14:paraId="61BA688F" w14:textId="77777777" w:rsidR="00DA5AAE" w:rsidRPr="001404C4" w:rsidRDefault="00DA5AAE">
            <w:pPr>
              <w:pPrChange w:id="1793" w:author="Chenyu(Cherie) Li" w:date="2021-07-19T17:06:00Z">
                <w:pPr>
                  <w:pStyle w:val="tableNormal0"/>
                  <w:framePr w:hSpace="187" w:wrap="around" w:vAnchor="text" w:hAnchor="page" w:x="1355" w:y="1"/>
                </w:pPr>
              </w:pPrChange>
            </w:pPr>
            <w:r w:rsidRPr="001404C4">
              <w:t>A list defined before reading</w:t>
            </w:r>
          </w:p>
        </w:tc>
      </w:tr>
      <w:tr w:rsidR="00DA5AAE" w:rsidRPr="001404C4" w14:paraId="53E4FB15" w14:textId="77777777" w:rsidTr="00867BEF">
        <w:trPr>
          <w:trHeight w:val="144"/>
        </w:trPr>
        <w:tc>
          <w:tcPr>
            <w:tcW w:w="3083" w:type="dxa"/>
            <w:shd w:val="clear" w:color="auto" w:fill="auto"/>
            <w:noWrap/>
            <w:hideMark/>
          </w:tcPr>
          <w:p w14:paraId="7F410A92" w14:textId="77777777" w:rsidR="00DA5AAE" w:rsidRPr="001404C4" w:rsidRDefault="00DA5AAE">
            <w:pPr>
              <w:pPrChange w:id="1794" w:author="Chenyu(Cherie) Li" w:date="2021-07-19T17:06:00Z">
                <w:pPr>
                  <w:pStyle w:val="tableNormal0"/>
                  <w:framePr w:hSpace="187" w:wrap="around" w:vAnchor="text" w:hAnchor="page" w:x="1355" w:y="1"/>
                </w:pPr>
              </w:pPrChange>
            </w:pPr>
          </w:p>
        </w:tc>
        <w:tc>
          <w:tcPr>
            <w:tcW w:w="2672" w:type="dxa"/>
            <w:shd w:val="clear" w:color="000000" w:fill="FFFFFF"/>
            <w:noWrap/>
            <w:vAlign w:val="bottom"/>
            <w:hideMark/>
          </w:tcPr>
          <w:p w14:paraId="7D3F6CE9" w14:textId="77777777" w:rsidR="00DA5AAE" w:rsidRPr="001404C4" w:rsidRDefault="00DA5AAE">
            <w:pPr>
              <w:pPrChange w:id="1795" w:author="Chenyu(Cherie) Li" w:date="2021-07-19T17:06:00Z">
                <w:pPr>
                  <w:pStyle w:val="tableNormal0"/>
                  <w:framePr w:hSpace="187" w:wrap="around" w:vAnchor="text" w:hAnchor="page" w:x="1355" w:y="1"/>
                </w:pPr>
              </w:pPrChange>
            </w:pPr>
            <w:proofErr w:type="spellStart"/>
            <w:r w:rsidRPr="001404C4">
              <w:t>MeSH_Term</w:t>
            </w:r>
            <w:proofErr w:type="spellEnd"/>
          </w:p>
        </w:tc>
        <w:tc>
          <w:tcPr>
            <w:tcW w:w="3595" w:type="dxa"/>
            <w:shd w:val="clear" w:color="auto" w:fill="auto"/>
            <w:noWrap/>
            <w:hideMark/>
          </w:tcPr>
          <w:p w14:paraId="054219D0" w14:textId="77777777" w:rsidR="00DA5AAE" w:rsidRPr="001404C4" w:rsidRDefault="00DA5AAE">
            <w:pPr>
              <w:pPrChange w:id="1796" w:author="Chenyu(Cherie) Li" w:date="2021-07-19T17:06:00Z">
                <w:pPr>
                  <w:pStyle w:val="tableNormal0"/>
                  <w:framePr w:hSpace="187" w:wrap="around" w:vAnchor="text" w:hAnchor="page" w:x="1355" w:y="1"/>
                </w:pPr>
              </w:pPrChange>
            </w:pPr>
            <w:r w:rsidRPr="001404C4">
              <w:t>A list extracted from EndNote</w:t>
            </w:r>
          </w:p>
        </w:tc>
      </w:tr>
    </w:tbl>
    <w:p w14:paraId="5B937AFE" w14:textId="77777777" w:rsidR="0009027F" w:rsidRDefault="0009027F" w:rsidP="00440C09"/>
    <w:p w14:paraId="367E820E" w14:textId="389146B6" w:rsidR="004832EE" w:rsidRPr="001D7430" w:rsidRDefault="004832EE">
      <w:pPr>
        <w:rPr>
          <w:rFonts w:eastAsia="Times New Roman"/>
          <w:szCs w:val="24"/>
        </w:rPr>
        <w:pPrChange w:id="1797" w:author="Chenyu(Cherie) Li" w:date="2021-07-19T17:06:00Z">
          <w:pPr>
            <w:pStyle w:val="Caption"/>
          </w:pPr>
        </w:pPrChange>
      </w:pPr>
      <w:bookmarkStart w:id="1798" w:name="_Ref48135864"/>
      <w:bookmarkStart w:id="1799" w:name="_Ref48391891"/>
      <w:r w:rsidRPr="001D7430">
        <w:t xml:space="preserve">Appendix </w:t>
      </w:r>
      <w:r w:rsidR="00864CD9">
        <w:rPr>
          <w:lang w:val="fr-FR"/>
        </w:rPr>
        <w:fldChar w:fldCharType="begin"/>
      </w:r>
      <w:r w:rsidR="00864CD9" w:rsidRPr="001D7430">
        <w:instrText xml:space="preserve"> SEQ Appendix \* ARABIC </w:instrText>
      </w:r>
      <w:r w:rsidR="00864CD9">
        <w:rPr>
          <w:lang w:val="fr-FR"/>
        </w:rPr>
        <w:fldChar w:fldCharType="separate"/>
      </w:r>
      <w:r w:rsidR="00864CD9" w:rsidRPr="001D7430">
        <w:rPr>
          <w:noProof/>
        </w:rPr>
        <w:t>6</w:t>
      </w:r>
      <w:r w:rsidR="00864CD9">
        <w:rPr>
          <w:lang w:val="fr-FR"/>
        </w:rPr>
        <w:fldChar w:fldCharType="end"/>
      </w:r>
      <w:bookmarkEnd w:id="1798"/>
      <w:r w:rsidRPr="001D7430">
        <w:t xml:space="preserve"> Analytic Code-Python 3.7</w:t>
      </w:r>
      <w:bookmarkEnd w:id="1799"/>
    </w:p>
    <w:p w14:paraId="5E02BE56" w14:textId="77777777" w:rsidR="0009027F" w:rsidRPr="001D7430" w:rsidRDefault="0009027F" w:rsidP="00440C09"/>
    <w:p w14:paraId="290B35C9" w14:textId="0EF14F70" w:rsidR="00351887" w:rsidRPr="001D7430" w:rsidRDefault="00C04BF2" w:rsidP="00440C09">
      <w:pPr>
        <w:sectPr w:rsidR="00351887" w:rsidRPr="001D7430" w:rsidSect="005E68B1">
          <w:pgSz w:w="12240" w:h="15840"/>
          <w:pgMar w:top="1440" w:right="1440" w:bottom="1440" w:left="1440" w:header="720" w:footer="720" w:gutter="0"/>
          <w:cols w:space="720"/>
          <w:docGrid w:linePitch="360"/>
        </w:sectPr>
      </w:pPr>
      <w:r>
        <w:fldChar w:fldCharType="begin"/>
      </w:r>
      <w:r w:rsidRPr="001D7430">
        <w:rPr>
          <w:rPrChange w:id="1800" w:author="Chenyu(Cherie) Li" w:date="2021-08-03T23:54:00Z">
            <w:rPr/>
          </w:rPrChange>
        </w:rPr>
        <w:instrText xml:space="preserve"> HYPERLINK "https://github.com/ChenyuL/ANALYTIC-METHODS-USED-IN-REAL-WORLD-DATA-BASED-BIOMEDICAL-RESEARCH/blob/master/Analytics_Code.ipynb" </w:instrText>
      </w:r>
      <w:r>
        <w:fldChar w:fldCharType="separate"/>
      </w:r>
      <w:r w:rsidR="00435B67" w:rsidRPr="001D7430">
        <w:rPr>
          <w:rStyle w:val="Hyperlink"/>
        </w:rPr>
        <w:t>Analytic Code-</w:t>
      </w:r>
      <w:proofErr w:type="spellStart"/>
      <w:r w:rsidR="00435B67" w:rsidRPr="001D7430">
        <w:rPr>
          <w:rStyle w:val="Hyperlink"/>
        </w:rPr>
        <w:t>github</w:t>
      </w:r>
      <w:proofErr w:type="spellEnd"/>
      <w:r>
        <w:rPr>
          <w:rStyle w:val="Hyperlink"/>
          <w:lang w:val="fr-FR"/>
        </w:rPr>
        <w:fldChar w:fldCharType="end"/>
      </w:r>
    </w:p>
    <w:p w14:paraId="7064AB7D" w14:textId="77777777" w:rsidR="00E95B0A" w:rsidRPr="00E06B2C" w:rsidRDefault="00E95B0A">
      <w:pPr>
        <w:pPrChange w:id="1801" w:author="Chenyu(Cherie) Li" w:date="2021-07-19T17:06:00Z">
          <w:pPr>
            <w:pStyle w:val="Heading1"/>
          </w:pPr>
        </w:pPrChange>
      </w:pPr>
      <w:bookmarkStart w:id="1802" w:name="_Toc48819106"/>
      <w:bookmarkStart w:id="1803" w:name="_Toc48819266"/>
      <w:r w:rsidRPr="00E06B2C">
        <w:lastRenderedPageBreak/>
        <w:t>Acknowledgement</w:t>
      </w:r>
      <w:bookmarkEnd w:id="1802"/>
      <w:bookmarkEnd w:id="1803"/>
      <w:r w:rsidRPr="00E06B2C">
        <w:t xml:space="preserve"> </w:t>
      </w:r>
    </w:p>
    <w:p w14:paraId="6113C854" w14:textId="77777777" w:rsidR="00E95B0A" w:rsidRDefault="00E95B0A" w:rsidP="00440C09">
      <w:r>
        <w:t xml:space="preserve">I would like to express my sincere appreciation to my mentor, Professor Harold Lehmann, who guided me on my first thesis, always encouraged me in the past two years. Dr. Lehmann is one of the most </w:t>
      </w:r>
      <w:proofErr w:type="spellStart"/>
      <w:r>
        <w:t>knowledgable</w:t>
      </w:r>
      <w:proofErr w:type="spellEnd"/>
      <w:r>
        <w:t xml:space="preserve"> people I’ve met; he is my primary source to ask any questions. Without his persistent help, the goal of this thesis would not have been achieved.</w:t>
      </w:r>
    </w:p>
    <w:p w14:paraId="4EF92A56" w14:textId="77777777" w:rsidR="00E95B0A" w:rsidRDefault="00E95B0A" w:rsidP="00440C09">
      <w:r>
        <w:t xml:space="preserve">I would like to thank my second reader Dr. Karen Robison, to give me valuable guidance at the beginning of this study and quickly provide me professional feedback on the thesis draft and revisions. I would like to show my gratitude to </w:t>
      </w:r>
      <w:proofErr w:type="spellStart"/>
      <w:proofErr w:type="gramStart"/>
      <w:r>
        <w:t>Ms.Claire</w:t>
      </w:r>
      <w:proofErr w:type="spellEnd"/>
      <w:proofErr w:type="gramEnd"/>
      <w:r>
        <w:t xml:space="preserve"> </w:t>
      </w:r>
      <w:proofErr w:type="spellStart"/>
      <w:r>
        <w:t>Twose</w:t>
      </w:r>
      <w:proofErr w:type="spellEnd"/>
      <w:r>
        <w:t xml:space="preserve">, who helped me define the search terms and search strategy for this thesis, And many thanks to Dr. Ray </w:t>
      </w:r>
      <w:proofErr w:type="spellStart"/>
      <w:r>
        <w:t>Alsheikh</w:t>
      </w:r>
      <w:proofErr w:type="spellEnd"/>
      <w:r>
        <w:t>, who help with rating the articles and validating the dataset, providing insightful discussions about the research.</w:t>
      </w:r>
    </w:p>
    <w:p w14:paraId="47DA0DB1" w14:textId="77777777" w:rsidR="00E95B0A" w:rsidRDefault="00E95B0A" w:rsidP="00440C09">
      <w:r>
        <w:t xml:space="preserve">In addition, I am extremely grateful to my parents for supporting my education, loving me, </w:t>
      </w:r>
    </w:p>
    <w:p w14:paraId="134C2116" w14:textId="6A9DFE0A" w:rsidR="00E95B0A" w:rsidRDefault="00E95B0A" w:rsidP="00440C09">
      <w:pPr>
        <w:sectPr w:rsidR="00E95B0A" w:rsidSect="00A256BA">
          <w:pgSz w:w="12240" w:h="15840"/>
          <w:pgMar w:top="1440" w:right="1440" w:bottom="1440" w:left="1440" w:header="720" w:footer="720" w:gutter="0"/>
          <w:pgNumType w:fmt="lowerRoman"/>
          <w:cols w:space="720"/>
          <w:docGrid w:linePitch="360"/>
        </w:sectPr>
      </w:pPr>
      <w:r>
        <w:t>and encouraging me throughout my life</w:t>
      </w:r>
    </w:p>
    <w:p w14:paraId="6CB90687" w14:textId="22D54283" w:rsidR="000F0F45" w:rsidRPr="00E95B0A" w:rsidRDefault="000F0F45" w:rsidP="00440C09"/>
    <w:sectPr w:rsidR="000F0F45" w:rsidRPr="00E95B0A" w:rsidSect="005E68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3" w:author="Chenyu(Cherie) Li" w:date="2021-07-08T12:30:00Z" w:initials="CL">
    <w:p w14:paraId="739F18EF" w14:textId="77777777" w:rsidR="00ED78B7" w:rsidRDefault="00ED78B7">
      <w:pPr>
        <w:pStyle w:val="CommentText"/>
      </w:pPr>
      <w:r>
        <w:rPr>
          <w:rStyle w:val="CommentReference"/>
        </w:rPr>
        <w:annotationRef/>
      </w:r>
      <w:r>
        <w:t>Updated new record</w:t>
      </w:r>
    </w:p>
    <w:p w14:paraId="5F6EC37E" w14:textId="77777777" w:rsidR="006B235D" w:rsidRDefault="006B235D">
      <w:pPr>
        <w:pStyle w:val="CommentText"/>
      </w:pPr>
    </w:p>
    <w:p w14:paraId="54C24171" w14:textId="6F6B2F0F" w:rsidR="006B235D" w:rsidRDefault="006B235D">
      <w:pPr>
        <w:pStyle w:val="CommentText"/>
      </w:pPr>
      <w:r>
        <w:t xml:space="preserve">Results of sensitivity analysis RWM increased? </w:t>
      </w:r>
    </w:p>
  </w:comment>
  <w:comment w:id="208" w:author="Chenyu(Cherie) Li" w:date="2021-06-07T13:54:00Z" w:initials="CL">
    <w:p w14:paraId="6ACDCE9A" w14:textId="747BCA86" w:rsidR="00515588" w:rsidRDefault="00515588">
      <w:pPr>
        <w:pStyle w:val="CommentText"/>
      </w:pPr>
      <w:r>
        <w:rPr>
          <w:rStyle w:val="CommentReference"/>
        </w:rPr>
        <w:annotationRef/>
      </w:r>
    </w:p>
  </w:comment>
  <w:comment w:id="232" w:author="Chenyu(Cherie) Li" w:date="2021-06-07T13:20:00Z" w:initials="CL">
    <w:p w14:paraId="32EA3C79" w14:textId="3C92CAE6" w:rsidR="006C6307" w:rsidRDefault="006C6307">
      <w:pPr>
        <w:pStyle w:val="CommentText"/>
      </w:pPr>
      <w:r>
        <w:rPr>
          <w:rStyle w:val="CommentReference"/>
        </w:rPr>
        <w:annotationRef/>
      </w:r>
      <w:r w:rsidR="00374AB8">
        <w:rPr>
          <w:rFonts w:ascii="Times" w:hAnsi="Times" w:cs="Times"/>
          <w:color w:val="000000"/>
        </w:rPr>
        <w:t xml:space="preserve">A pilot study (n </w:t>
      </w:r>
      <w:r w:rsidR="00374AB8">
        <w:rPr>
          <w:rFonts w:ascii="Helvetica" w:hAnsi="Helvetica" w:cs="Helvetica"/>
          <w:color w:val="000000"/>
        </w:rPr>
        <w:t>=</w:t>
      </w:r>
      <w:r w:rsidR="00374AB8">
        <w:rPr>
          <w:rFonts w:ascii="Times" w:hAnsi="Times" w:cs="Times"/>
          <w:color w:val="000000"/>
        </w:rPr>
        <w:t>1128, cases not included in published study data) was performed to troubleshoot inter-reviewer accuracy and re</w:t>
      </w:r>
      <w:r w:rsidR="00374AB8">
        <w:rPr>
          <w:rFonts w:ascii="Helvetica" w:hAnsi="Helvetica" w:cs="Helvetica"/>
          <w:color w:val="000000"/>
        </w:rPr>
        <w:t>fi</w:t>
      </w:r>
      <w:r w:rsidR="00374AB8">
        <w:rPr>
          <w:rFonts w:ascii="Times" w:hAnsi="Times" w:cs="Times"/>
          <w:color w:val="000000"/>
        </w:rPr>
        <w:t xml:space="preserve">ne the protocol that include database design, paper selection, and analysis process. </w:t>
      </w:r>
    </w:p>
  </w:comment>
  <w:comment w:id="245" w:author="Chenyu(Cherie) Li" w:date="2021-06-07T13:31:00Z" w:initials="CL">
    <w:p w14:paraId="1592C76F" w14:textId="3AF9AAB1" w:rsidR="0003090A" w:rsidRDefault="0003090A">
      <w:pPr>
        <w:pStyle w:val="CommentText"/>
      </w:pPr>
      <w:r>
        <w:rPr>
          <w:rStyle w:val="CommentReference"/>
        </w:rPr>
        <w:annotationRef/>
      </w:r>
    </w:p>
  </w:comment>
  <w:comment w:id="259" w:author="Chenyu(Cherie) Li" w:date="2021-06-07T13:42:00Z" w:initials="CL">
    <w:p w14:paraId="6056F57B" w14:textId="77777777" w:rsidR="00914967" w:rsidRDefault="00914967">
      <w:pPr>
        <w:pStyle w:val="CommentText"/>
      </w:pPr>
      <w:r>
        <w:rPr>
          <w:rStyle w:val="CommentReference"/>
        </w:rPr>
        <w:annotationRef/>
      </w:r>
      <w:r>
        <w:t xml:space="preserve">Sample size </w:t>
      </w:r>
      <w:proofErr w:type="spellStart"/>
      <w:r>
        <w:t>explaination</w:t>
      </w:r>
      <w:proofErr w:type="spellEnd"/>
      <w:r>
        <w:t xml:space="preserve"> </w:t>
      </w:r>
    </w:p>
    <w:p w14:paraId="3BF6C2F9" w14:textId="780F03BC" w:rsidR="00914967" w:rsidRDefault="00914967">
      <w:pPr>
        <w:pStyle w:val="CommentText"/>
      </w:pPr>
      <w:r>
        <w:t xml:space="preserve">Need to add formula? </w:t>
      </w:r>
    </w:p>
  </w:comment>
  <w:comment w:id="261" w:author="Chenyu(Cherie) Li" w:date="2021-06-07T13:49:00Z" w:initials="CL">
    <w:p w14:paraId="1E5B6F7F" w14:textId="69E4E519" w:rsidR="00E97A80" w:rsidRDefault="00E97A80">
      <w:pPr>
        <w:pStyle w:val="CommentText"/>
      </w:pPr>
      <w:r>
        <w:rPr>
          <w:rStyle w:val="CommentReference"/>
        </w:rPr>
        <w:annotationRef/>
      </w:r>
      <w:r>
        <w:t xml:space="preserve">Sample size table – for </w:t>
      </w:r>
      <w:proofErr w:type="gramStart"/>
      <w:r>
        <w:t xml:space="preserve">reference  </w:t>
      </w:r>
      <w:bookmarkStart w:id="262" w:name="OLE_LINK5"/>
      <w:bookmarkStart w:id="263" w:name="OLE_LINK6"/>
      <w:bookmarkStart w:id="264" w:name="OLE_LINK7"/>
      <w:bookmarkStart w:id="265" w:name="OLE_LINK8"/>
      <w:r w:rsidRPr="00E97A80">
        <w:t>https://epitools.ausvet.com.au/oneproportion</w:t>
      </w:r>
      <w:bookmarkEnd w:id="262"/>
      <w:bookmarkEnd w:id="263"/>
      <w:proofErr w:type="gramEnd"/>
    </w:p>
    <w:bookmarkEnd w:id="264"/>
    <w:bookmarkEnd w:id="265"/>
  </w:comment>
  <w:comment w:id="266" w:author="Chenyu(Cherie) Li" w:date="2021-06-07T13:46:00Z" w:initials="CL">
    <w:p w14:paraId="63A21BD3" w14:textId="5D12635D" w:rsidR="00914967" w:rsidRDefault="00914967">
      <w:pPr>
        <w:pStyle w:val="CommentText"/>
      </w:pPr>
      <w:r>
        <w:rPr>
          <w:rStyle w:val="CommentReference"/>
        </w:rPr>
        <w:annotationRef/>
      </w:r>
    </w:p>
  </w:comment>
  <w:comment w:id="1163" w:author="Chenyu(Cherie) Li" w:date="2021-07-19T16:15:00Z" w:initials="CL">
    <w:p w14:paraId="06B50007" w14:textId="77777777" w:rsidR="00A04C26" w:rsidRDefault="00A04C26">
      <w:pPr>
        <w:pStyle w:val="CommentText"/>
      </w:pPr>
      <w:r>
        <w:rPr>
          <w:rStyle w:val="CommentReference"/>
        </w:rPr>
        <w:annotationRef/>
      </w:r>
    </w:p>
    <w:tbl>
      <w:tblPr>
        <w:tblW w:w="2220" w:type="dxa"/>
        <w:tblLook w:val="04A0" w:firstRow="1" w:lastRow="0" w:firstColumn="1" w:lastColumn="0" w:noHBand="0" w:noVBand="1"/>
      </w:tblPr>
      <w:tblGrid>
        <w:gridCol w:w="2220"/>
      </w:tblGrid>
      <w:tr w:rsidR="00A04C26" w:rsidRPr="00A04C26" w14:paraId="5F72886F" w14:textId="77777777" w:rsidTr="00A04C26">
        <w:trPr>
          <w:trHeight w:val="400"/>
        </w:trPr>
        <w:tc>
          <w:tcPr>
            <w:tcW w:w="2220" w:type="dxa"/>
            <w:tcBorders>
              <w:top w:val="nil"/>
              <w:left w:val="nil"/>
              <w:bottom w:val="nil"/>
              <w:right w:val="nil"/>
            </w:tcBorders>
            <w:shd w:val="clear" w:color="000000" w:fill="A9D08E"/>
            <w:hideMark/>
          </w:tcPr>
          <w:p w14:paraId="68CEC543" w14:textId="77777777" w:rsidR="00A04C26" w:rsidRPr="00A04C26" w:rsidRDefault="00A04C26" w:rsidP="00A04C26">
            <w:pPr>
              <w:spacing w:line="240" w:lineRule="auto"/>
              <w:contextualSpacing w:val="0"/>
              <w:rPr>
                <w:rFonts w:ascii="Calibri" w:eastAsia="Times New Roman" w:hAnsi="Calibri" w:cs="Calibri"/>
                <w:color w:val="000000"/>
                <w:szCs w:val="24"/>
              </w:rPr>
            </w:pPr>
            <w:r w:rsidRPr="00A04C26">
              <w:rPr>
                <w:rFonts w:ascii="Calibri" w:eastAsia="Times New Roman" w:hAnsi="Calibri" w:cs="Calibri"/>
                <w:color w:val="000000"/>
                <w:szCs w:val="24"/>
              </w:rPr>
              <w:t>3080</w:t>
            </w:r>
          </w:p>
        </w:tc>
      </w:tr>
      <w:tr w:rsidR="00A04C26" w:rsidRPr="00A04C26" w14:paraId="4F37D1E4" w14:textId="77777777" w:rsidTr="00A04C26">
        <w:trPr>
          <w:trHeight w:val="400"/>
        </w:trPr>
        <w:tc>
          <w:tcPr>
            <w:tcW w:w="2220" w:type="dxa"/>
            <w:tcBorders>
              <w:top w:val="nil"/>
              <w:left w:val="nil"/>
              <w:bottom w:val="nil"/>
              <w:right w:val="nil"/>
            </w:tcBorders>
            <w:shd w:val="clear" w:color="000000" w:fill="A9D08E"/>
            <w:hideMark/>
          </w:tcPr>
          <w:p w14:paraId="47E8F625" w14:textId="77777777" w:rsidR="00A04C26" w:rsidRPr="00A04C26" w:rsidRDefault="00A04C26" w:rsidP="00A04C26">
            <w:pPr>
              <w:spacing w:line="240" w:lineRule="auto"/>
              <w:contextualSpacing w:val="0"/>
              <w:rPr>
                <w:rFonts w:ascii="Calibri" w:eastAsia="Times New Roman" w:hAnsi="Calibri" w:cs="Calibri"/>
                <w:color w:val="000000"/>
                <w:szCs w:val="24"/>
              </w:rPr>
            </w:pPr>
            <w:r w:rsidRPr="00A04C26">
              <w:rPr>
                <w:rFonts w:ascii="Calibri" w:eastAsia="Times New Roman" w:hAnsi="Calibri" w:cs="Calibri"/>
                <w:color w:val="000000"/>
                <w:szCs w:val="24"/>
              </w:rPr>
              <w:t>2696</w:t>
            </w:r>
          </w:p>
        </w:tc>
      </w:tr>
      <w:tr w:rsidR="00ED0FE0" w:rsidRPr="00ED0FE0" w14:paraId="42AF1BAD" w14:textId="77777777" w:rsidTr="00ED0FE0">
        <w:trPr>
          <w:trHeight w:val="400"/>
        </w:trPr>
        <w:tc>
          <w:tcPr>
            <w:tcW w:w="2220" w:type="dxa"/>
            <w:tcBorders>
              <w:top w:val="nil"/>
              <w:left w:val="nil"/>
              <w:bottom w:val="nil"/>
              <w:right w:val="nil"/>
            </w:tcBorders>
            <w:shd w:val="clear" w:color="000000" w:fill="A9D08E"/>
            <w:hideMark/>
          </w:tcPr>
          <w:p w14:paraId="25442794" w14:textId="77777777" w:rsidR="00ED0FE0" w:rsidRPr="00ED0FE0" w:rsidRDefault="00ED0FE0" w:rsidP="00ED0FE0">
            <w:pPr>
              <w:spacing w:line="240" w:lineRule="auto"/>
              <w:contextualSpacing w:val="0"/>
              <w:rPr>
                <w:rFonts w:ascii="Calibri" w:eastAsia="Times New Roman" w:hAnsi="Calibri" w:cs="Calibri"/>
                <w:color w:val="000000"/>
                <w:szCs w:val="24"/>
              </w:rPr>
            </w:pPr>
            <w:r w:rsidRPr="00ED0FE0">
              <w:rPr>
                <w:rFonts w:ascii="Calibri" w:eastAsia="Times New Roman" w:hAnsi="Calibri" w:cs="Calibri"/>
                <w:color w:val="000000"/>
                <w:szCs w:val="24"/>
              </w:rPr>
              <w:t>2851</w:t>
            </w:r>
          </w:p>
        </w:tc>
      </w:tr>
      <w:tr w:rsidR="00ED0FE0" w:rsidRPr="00ED0FE0" w14:paraId="023A2509" w14:textId="77777777" w:rsidTr="00ED0FE0">
        <w:trPr>
          <w:trHeight w:val="400"/>
        </w:trPr>
        <w:tc>
          <w:tcPr>
            <w:tcW w:w="2220" w:type="dxa"/>
            <w:tcBorders>
              <w:top w:val="nil"/>
              <w:left w:val="nil"/>
              <w:bottom w:val="nil"/>
              <w:right w:val="nil"/>
            </w:tcBorders>
            <w:shd w:val="clear" w:color="000000" w:fill="A9D08E"/>
            <w:hideMark/>
          </w:tcPr>
          <w:p w14:paraId="52C59D8E" w14:textId="77777777" w:rsidR="00ED0FE0" w:rsidRPr="00ED0FE0" w:rsidRDefault="00ED0FE0" w:rsidP="00ED0FE0">
            <w:pPr>
              <w:spacing w:line="240" w:lineRule="auto"/>
              <w:contextualSpacing w:val="0"/>
              <w:rPr>
                <w:rFonts w:ascii="Calibri" w:eastAsia="Times New Roman" w:hAnsi="Calibri" w:cs="Calibri"/>
                <w:color w:val="000000"/>
                <w:szCs w:val="24"/>
              </w:rPr>
            </w:pPr>
            <w:r w:rsidRPr="00ED0FE0">
              <w:rPr>
                <w:rFonts w:ascii="Calibri" w:eastAsia="Times New Roman" w:hAnsi="Calibri" w:cs="Calibri"/>
                <w:color w:val="000000"/>
                <w:szCs w:val="24"/>
              </w:rPr>
              <w:t>3438</w:t>
            </w:r>
          </w:p>
        </w:tc>
      </w:tr>
      <w:tr w:rsidR="00ED0FE0" w:rsidRPr="00ED0FE0" w14:paraId="4B578D55" w14:textId="77777777" w:rsidTr="00ED0FE0">
        <w:trPr>
          <w:trHeight w:val="400"/>
        </w:trPr>
        <w:tc>
          <w:tcPr>
            <w:tcW w:w="2220" w:type="dxa"/>
            <w:tcBorders>
              <w:top w:val="nil"/>
              <w:left w:val="nil"/>
              <w:bottom w:val="nil"/>
              <w:right w:val="nil"/>
            </w:tcBorders>
            <w:shd w:val="clear" w:color="000000" w:fill="A9D08E"/>
            <w:hideMark/>
          </w:tcPr>
          <w:p w14:paraId="0BAB7296" w14:textId="77777777" w:rsidR="00ED0FE0" w:rsidRPr="00ED0FE0" w:rsidRDefault="00ED0FE0" w:rsidP="00ED0FE0">
            <w:pPr>
              <w:spacing w:line="240" w:lineRule="auto"/>
              <w:contextualSpacing w:val="0"/>
              <w:rPr>
                <w:rFonts w:ascii="Calibri" w:eastAsia="Times New Roman" w:hAnsi="Calibri" w:cs="Calibri"/>
                <w:color w:val="000000"/>
                <w:szCs w:val="24"/>
              </w:rPr>
            </w:pPr>
            <w:r w:rsidRPr="00ED0FE0">
              <w:rPr>
                <w:rFonts w:ascii="Calibri" w:eastAsia="Times New Roman" w:hAnsi="Calibri" w:cs="Calibri"/>
                <w:color w:val="000000"/>
                <w:szCs w:val="24"/>
              </w:rPr>
              <w:t>2469</w:t>
            </w:r>
          </w:p>
        </w:tc>
      </w:tr>
      <w:tr w:rsidR="00ED0FE0" w:rsidRPr="00ED0FE0" w14:paraId="3B385667" w14:textId="77777777" w:rsidTr="00ED0FE0">
        <w:trPr>
          <w:trHeight w:val="400"/>
        </w:trPr>
        <w:tc>
          <w:tcPr>
            <w:tcW w:w="2220" w:type="dxa"/>
            <w:tcBorders>
              <w:top w:val="nil"/>
              <w:left w:val="nil"/>
              <w:bottom w:val="nil"/>
              <w:right w:val="nil"/>
            </w:tcBorders>
            <w:shd w:val="clear" w:color="000000" w:fill="A9D08E"/>
            <w:hideMark/>
          </w:tcPr>
          <w:p w14:paraId="78D5C01F" w14:textId="77777777" w:rsidR="00ED0FE0" w:rsidRPr="00ED0FE0" w:rsidRDefault="00ED0FE0" w:rsidP="00ED0FE0">
            <w:pPr>
              <w:spacing w:line="240" w:lineRule="auto"/>
              <w:contextualSpacing w:val="0"/>
              <w:rPr>
                <w:rFonts w:ascii="Calibri" w:eastAsia="Times New Roman" w:hAnsi="Calibri" w:cs="Calibri"/>
                <w:color w:val="000000"/>
                <w:szCs w:val="24"/>
              </w:rPr>
            </w:pPr>
            <w:r w:rsidRPr="00ED0FE0">
              <w:rPr>
                <w:rFonts w:ascii="Calibri" w:eastAsia="Times New Roman" w:hAnsi="Calibri" w:cs="Calibri"/>
                <w:color w:val="000000"/>
                <w:szCs w:val="24"/>
              </w:rPr>
              <w:t>2457</w:t>
            </w:r>
          </w:p>
        </w:tc>
      </w:tr>
      <w:tr w:rsidR="00ED0FE0" w:rsidRPr="00ED0FE0" w14:paraId="698AAE06" w14:textId="77777777" w:rsidTr="00ED0FE0">
        <w:trPr>
          <w:trHeight w:val="400"/>
        </w:trPr>
        <w:tc>
          <w:tcPr>
            <w:tcW w:w="2220" w:type="dxa"/>
            <w:tcBorders>
              <w:top w:val="nil"/>
              <w:left w:val="nil"/>
              <w:bottom w:val="nil"/>
              <w:right w:val="nil"/>
            </w:tcBorders>
            <w:shd w:val="clear" w:color="000000" w:fill="A9D08E"/>
            <w:hideMark/>
          </w:tcPr>
          <w:p w14:paraId="7B57920B" w14:textId="77777777" w:rsidR="00ED0FE0" w:rsidRPr="00ED0FE0" w:rsidRDefault="00ED0FE0" w:rsidP="00ED0FE0">
            <w:pPr>
              <w:spacing w:line="240" w:lineRule="auto"/>
              <w:contextualSpacing w:val="0"/>
              <w:rPr>
                <w:rFonts w:ascii="Calibri" w:eastAsia="Times New Roman" w:hAnsi="Calibri" w:cs="Calibri"/>
                <w:color w:val="000000"/>
                <w:szCs w:val="24"/>
              </w:rPr>
            </w:pPr>
            <w:r w:rsidRPr="00ED0FE0">
              <w:rPr>
                <w:rFonts w:ascii="Calibri" w:eastAsia="Times New Roman" w:hAnsi="Calibri" w:cs="Calibri"/>
                <w:color w:val="000000"/>
                <w:szCs w:val="24"/>
              </w:rPr>
              <w:t>3017</w:t>
            </w:r>
          </w:p>
        </w:tc>
      </w:tr>
    </w:tbl>
    <w:p w14:paraId="02FC4250" w14:textId="13859515" w:rsidR="00A04C26" w:rsidRDefault="00A04C26">
      <w:pPr>
        <w:pStyle w:val="CommentText"/>
      </w:pPr>
    </w:p>
  </w:comment>
  <w:comment w:id="1164" w:author="Chenyu(Cherie) Li" w:date="2021-07-19T16:28:00Z" w:initials="CL">
    <w:p w14:paraId="3F06EF14" w14:textId="3E87F8AB" w:rsidR="009F7AE0" w:rsidRDefault="009F7AE0">
      <w:pPr>
        <w:pStyle w:val="CommentText"/>
      </w:pPr>
      <w:r>
        <w:rPr>
          <w:rStyle w:val="CommentReference"/>
        </w:rPr>
        <w:annotationRef/>
      </w:r>
      <w:r w:rsidRPr="009F7AE0">
        <w:t>https://www.equator-network.org/wp-content/uploads/2015/10/STROBE_checklist_v4_combined.pdf</w:t>
      </w:r>
    </w:p>
  </w:comment>
  <w:comment w:id="1172" w:author="Chenyu(Cherie) Li" w:date="2021-06-14T14:28:00Z" w:initials="CL">
    <w:p w14:paraId="09A0C731" w14:textId="3EBB9DF6" w:rsidR="00AF6F7E" w:rsidRDefault="00AF6F7E">
      <w:pPr>
        <w:pStyle w:val="CommentText"/>
      </w:pPr>
      <w:r>
        <w:rPr>
          <w:rStyle w:val="CommentReference"/>
        </w:rPr>
        <w:annotationRef/>
      </w:r>
      <w:r>
        <w:t>Other ways of increasing the proportion</w:t>
      </w:r>
    </w:p>
  </w:comment>
  <w:comment w:id="1178" w:author="Chenyu(Cherie) Li" w:date="2021-06-14T14:15:00Z" w:initials="CL">
    <w:p w14:paraId="6B7C8361" w14:textId="22C90698" w:rsidR="00E55A6C" w:rsidRDefault="00E55A6C">
      <w:pPr>
        <w:pStyle w:val="CommentText"/>
      </w:pPr>
      <w:r>
        <w:rPr>
          <w:rStyle w:val="CommentReference"/>
        </w:rPr>
        <w:annotationRef/>
      </w:r>
    </w:p>
  </w:comment>
  <w:comment w:id="1197" w:author="Chenyu(Cherie) Li" w:date="2021-06-14T14:11:00Z" w:initials="CL">
    <w:p w14:paraId="4F2ADBF5" w14:textId="10F45DB2" w:rsidR="00E55A6C" w:rsidRDefault="00E55A6C">
      <w:pPr>
        <w:pStyle w:val="CommentText"/>
      </w:pPr>
      <w:r>
        <w:rPr>
          <w:rStyle w:val="CommentReference"/>
        </w:rPr>
        <w:annotationRef/>
      </w:r>
      <w:r>
        <w:t>Ideally informatics vs. epi vs. c</w:t>
      </w:r>
    </w:p>
    <w:p w14:paraId="09BB24B9" w14:textId="77777777" w:rsidR="00E55A6C" w:rsidRDefault="00E55A6C">
      <w:pPr>
        <w:pStyle w:val="CommentText"/>
      </w:pPr>
    </w:p>
    <w:p w14:paraId="2CB04308" w14:textId="77777777" w:rsidR="00E55A6C" w:rsidRPr="00374AB8" w:rsidRDefault="00E55A6C">
      <w:pPr>
        <w:pStyle w:val="CommentText"/>
      </w:pPr>
      <w:r w:rsidRPr="00374AB8">
        <w:t xml:space="preserve">Journal type, </w:t>
      </w:r>
      <w:proofErr w:type="spellStart"/>
      <w:r w:rsidRPr="00374AB8">
        <w:t>displine</w:t>
      </w:r>
      <w:proofErr w:type="spellEnd"/>
      <w:r w:rsidRPr="00374AB8">
        <w:t xml:space="preserve">, gender, race </w:t>
      </w:r>
    </w:p>
    <w:p w14:paraId="4BB8610A" w14:textId="77777777" w:rsidR="00E55A6C" w:rsidRPr="00374AB8" w:rsidRDefault="00E55A6C">
      <w:pPr>
        <w:pStyle w:val="CommentText"/>
      </w:pPr>
    </w:p>
    <w:p w14:paraId="6D049190" w14:textId="46E0FBAE" w:rsidR="00E55A6C" w:rsidRDefault="00E55A6C">
      <w:pPr>
        <w:pStyle w:val="CommentText"/>
      </w:pPr>
      <w:r>
        <w:t xml:space="preserve">2020 Covid research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C24171" w15:done="0"/>
  <w15:commentEx w15:paraId="6ACDCE9A" w15:done="0"/>
  <w15:commentEx w15:paraId="32EA3C79" w15:done="0"/>
  <w15:commentEx w15:paraId="1592C76F" w15:done="0"/>
  <w15:commentEx w15:paraId="3BF6C2F9" w15:done="0"/>
  <w15:commentEx w15:paraId="1E5B6F7F" w15:done="0"/>
  <w15:commentEx w15:paraId="63A21BD3" w15:done="0"/>
  <w15:commentEx w15:paraId="02FC4250" w15:done="0"/>
  <w15:commentEx w15:paraId="3F06EF14" w15:done="0"/>
  <w15:commentEx w15:paraId="09A0C731" w15:done="0"/>
  <w15:commentEx w15:paraId="6B7C8361" w15:done="0"/>
  <w15:commentEx w15:paraId="6D0491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16E54" w16cex:dateUtc="2021-07-08T16:30:00Z"/>
  <w16cex:commentExtensible w16cex:durableId="2468A39F" w16cex:dateUtc="2021-06-07T17:54:00Z"/>
  <w16cex:commentExtensible w16cex:durableId="24689B80" w16cex:dateUtc="2021-06-07T17:20:00Z"/>
  <w16cex:commentExtensible w16cex:durableId="24689E1A" w16cex:dateUtc="2021-06-07T17:31:00Z"/>
  <w16cex:commentExtensible w16cex:durableId="2468A0D0" w16cex:dateUtc="2021-06-07T17:42:00Z"/>
  <w16cex:commentExtensible w16cex:durableId="2468A26F" w16cex:dateUtc="2021-06-07T17:49:00Z"/>
  <w16cex:commentExtensible w16cex:durableId="2468A19E" w16cex:dateUtc="2021-06-07T17:46:00Z"/>
  <w16cex:commentExtensible w16cex:durableId="24A023B2" w16cex:dateUtc="2021-07-19T20:15:00Z"/>
  <w16cex:commentExtensible w16cex:durableId="24A026A7" w16cex:dateUtc="2021-07-19T20:28:00Z"/>
  <w16cex:commentExtensible w16cex:durableId="2471E5FF" w16cex:dateUtc="2021-06-14T18:28:00Z"/>
  <w16cex:commentExtensible w16cex:durableId="2471E2F4" w16cex:dateUtc="2021-06-14T18:15:00Z"/>
  <w16cex:commentExtensible w16cex:durableId="2471E203" w16cex:dateUtc="2021-06-14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C24171" w16cid:durableId="24916E54"/>
  <w16cid:commentId w16cid:paraId="6ACDCE9A" w16cid:durableId="2468A39F"/>
  <w16cid:commentId w16cid:paraId="32EA3C79" w16cid:durableId="24689B80"/>
  <w16cid:commentId w16cid:paraId="1592C76F" w16cid:durableId="24689E1A"/>
  <w16cid:commentId w16cid:paraId="3BF6C2F9" w16cid:durableId="2468A0D0"/>
  <w16cid:commentId w16cid:paraId="1E5B6F7F" w16cid:durableId="2468A26F"/>
  <w16cid:commentId w16cid:paraId="63A21BD3" w16cid:durableId="2468A19E"/>
  <w16cid:commentId w16cid:paraId="02FC4250" w16cid:durableId="24A023B2"/>
  <w16cid:commentId w16cid:paraId="3F06EF14" w16cid:durableId="24A026A7"/>
  <w16cid:commentId w16cid:paraId="09A0C731" w16cid:durableId="2471E5FF"/>
  <w16cid:commentId w16cid:paraId="6B7C8361" w16cid:durableId="2471E2F4"/>
  <w16cid:commentId w16cid:paraId="6D049190" w16cid:durableId="2471E2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D8FAA" w14:textId="77777777" w:rsidR="00CF5434" w:rsidRDefault="00CF5434" w:rsidP="00CB6754">
      <w:pPr>
        <w:spacing w:line="240" w:lineRule="auto"/>
      </w:pPr>
      <w:r>
        <w:separator/>
      </w:r>
    </w:p>
  </w:endnote>
  <w:endnote w:type="continuationSeparator" w:id="0">
    <w:p w14:paraId="17790F24" w14:textId="77777777" w:rsidR="00CF5434" w:rsidRDefault="00CF5434" w:rsidP="00CB6754">
      <w:pPr>
        <w:spacing w:line="240" w:lineRule="auto"/>
      </w:pPr>
      <w:r>
        <w:continuationSeparator/>
      </w:r>
    </w:p>
  </w:endnote>
  <w:endnote w:type="continuationNotice" w:id="1">
    <w:p w14:paraId="20280F77" w14:textId="77777777" w:rsidR="00CF5434" w:rsidRDefault="00CF54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auto"/>
    <w:notTrueType/>
    <w:pitch w:val="default"/>
    <w:sig w:usb0="00000003" w:usb1="08070000" w:usb2="00000010" w:usb3="00000000" w:csb0="0002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Times">
    <w:altName w:val="﷽﷽﷽﷽﷽"/>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30139210"/>
      <w:docPartObj>
        <w:docPartGallery w:val="Page Numbers (Bottom of Page)"/>
        <w:docPartUnique/>
      </w:docPartObj>
    </w:sdtPr>
    <w:sdtEndPr>
      <w:rPr>
        <w:rStyle w:val="PageNumber"/>
      </w:rPr>
    </w:sdtEndPr>
    <w:sdtContent>
      <w:p w14:paraId="45280980" w14:textId="47BC02E4" w:rsidR="00B86CEA" w:rsidRDefault="00B86CEA" w:rsidP="00A256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ABE01" w14:textId="77777777" w:rsidR="00B86CEA" w:rsidRDefault="00B86CEA" w:rsidP="00954C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99963885"/>
      <w:docPartObj>
        <w:docPartGallery w:val="Page Numbers (Bottom of Page)"/>
        <w:docPartUnique/>
      </w:docPartObj>
    </w:sdtPr>
    <w:sdtEndPr>
      <w:rPr>
        <w:rStyle w:val="PageNumber"/>
      </w:rPr>
    </w:sdtEndPr>
    <w:sdtContent>
      <w:p w14:paraId="5F5B60FC" w14:textId="35E1BDE5" w:rsidR="00B86CEA" w:rsidRDefault="00B86CEA" w:rsidP="00A256BA">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14:paraId="557E0A3B" w14:textId="77777777" w:rsidR="00B86CEA" w:rsidRDefault="00B86CEA" w:rsidP="00A256B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45A40" w14:textId="77777777" w:rsidR="00CF5434" w:rsidRDefault="00CF5434" w:rsidP="00CB6754">
      <w:pPr>
        <w:spacing w:line="240" w:lineRule="auto"/>
      </w:pPr>
      <w:r>
        <w:separator/>
      </w:r>
    </w:p>
  </w:footnote>
  <w:footnote w:type="continuationSeparator" w:id="0">
    <w:p w14:paraId="13919692" w14:textId="77777777" w:rsidR="00CF5434" w:rsidRDefault="00CF5434" w:rsidP="00CB6754">
      <w:pPr>
        <w:spacing w:line="240" w:lineRule="auto"/>
      </w:pPr>
      <w:r>
        <w:continuationSeparator/>
      </w:r>
    </w:p>
  </w:footnote>
  <w:footnote w:type="continuationNotice" w:id="1">
    <w:p w14:paraId="5B3C690E" w14:textId="77777777" w:rsidR="00CF5434" w:rsidRDefault="00CF54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8167F" w14:textId="2D8C28DA" w:rsidR="00FB2503" w:rsidRDefault="00CF5434">
    <w:pPr>
      <w:pStyle w:val="Header"/>
    </w:pPr>
    <w:r>
      <w:rPr>
        <w:noProof/>
      </w:rPr>
      <w:pict w14:anchorId="7712A8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612.65pt;height:47.1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 not quote without permiss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A5C6C8" w14:textId="4C748BCA" w:rsidR="00FB2503" w:rsidRDefault="00CF5434">
    <w:pPr>
      <w:pStyle w:val="Header"/>
    </w:pPr>
    <w:r>
      <w:rPr>
        <w:noProof/>
      </w:rPr>
      <w:pict w14:anchorId="3CAB9D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612.65pt;height:47.1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 not quote without permiss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3D0B2" w14:textId="3114439A" w:rsidR="00FB2503" w:rsidRDefault="00CF5434">
    <w:pPr>
      <w:pStyle w:val="Header"/>
    </w:pPr>
    <w:r>
      <w:rPr>
        <w:noProof/>
      </w:rPr>
      <w:pict w14:anchorId="41AE83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margin-left:0;margin-top:0;width:612.65pt;height:47.1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 not quote without permiss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547F"/>
    <w:multiLevelType w:val="hybridMultilevel"/>
    <w:tmpl w:val="1E2E4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47D12"/>
    <w:multiLevelType w:val="hybridMultilevel"/>
    <w:tmpl w:val="C910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56A0"/>
    <w:multiLevelType w:val="hybridMultilevel"/>
    <w:tmpl w:val="E6782644"/>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185352"/>
    <w:multiLevelType w:val="hybridMultilevel"/>
    <w:tmpl w:val="570C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63B4C"/>
    <w:multiLevelType w:val="hybridMultilevel"/>
    <w:tmpl w:val="D29C39F2"/>
    <w:lvl w:ilvl="0" w:tplc="692E7CB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C5B71"/>
    <w:multiLevelType w:val="hybridMultilevel"/>
    <w:tmpl w:val="EAD22D48"/>
    <w:lvl w:ilvl="0" w:tplc="15C0CA4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10A70"/>
    <w:multiLevelType w:val="hybridMultilevel"/>
    <w:tmpl w:val="263C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C6E3A"/>
    <w:multiLevelType w:val="multilevel"/>
    <w:tmpl w:val="C926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76832"/>
    <w:multiLevelType w:val="hybridMultilevel"/>
    <w:tmpl w:val="DE1C5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01191"/>
    <w:multiLevelType w:val="hybridMultilevel"/>
    <w:tmpl w:val="CB4E0634"/>
    <w:lvl w:ilvl="0" w:tplc="DBC6E61A">
      <w:start w:val="1"/>
      <w:numFmt w:val="bullet"/>
      <w:lvlText w:val=""/>
      <w:lvlJc w:val="left"/>
      <w:pPr>
        <w:ind w:left="5805" w:hanging="420"/>
      </w:pPr>
      <w:rPr>
        <w:rFonts w:ascii="Wingdings" w:hAnsi="Wingdings" w:hint="default"/>
      </w:rPr>
    </w:lvl>
    <w:lvl w:ilvl="1" w:tplc="04090003" w:tentative="1">
      <w:start w:val="1"/>
      <w:numFmt w:val="bullet"/>
      <w:lvlText w:val=""/>
      <w:lvlJc w:val="left"/>
      <w:pPr>
        <w:ind w:left="6225" w:hanging="420"/>
      </w:pPr>
      <w:rPr>
        <w:rFonts w:ascii="Wingdings" w:hAnsi="Wingdings" w:hint="default"/>
      </w:rPr>
    </w:lvl>
    <w:lvl w:ilvl="2" w:tplc="04090005" w:tentative="1">
      <w:start w:val="1"/>
      <w:numFmt w:val="bullet"/>
      <w:lvlText w:val=""/>
      <w:lvlJc w:val="left"/>
      <w:pPr>
        <w:ind w:left="6645" w:hanging="420"/>
      </w:pPr>
      <w:rPr>
        <w:rFonts w:ascii="Wingdings" w:hAnsi="Wingdings" w:hint="default"/>
      </w:rPr>
    </w:lvl>
    <w:lvl w:ilvl="3" w:tplc="04090001" w:tentative="1">
      <w:start w:val="1"/>
      <w:numFmt w:val="bullet"/>
      <w:lvlText w:val=""/>
      <w:lvlJc w:val="left"/>
      <w:pPr>
        <w:ind w:left="7065" w:hanging="420"/>
      </w:pPr>
      <w:rPr>
        <w:rFonts w:ascii="Wingdings" w:hAnsi="Wingdings" w:hint="default"/>
      </w:rPr>
    </w:lvl>
    <w:lvl w:ilvl="4" w:tplc="04090003" w:tentative="1">
      <w:start w:val="1"/>
      <w:numFmt w:val="bullet"/>
      <w:lvlText w:val=""/>
      <w:lvlJc w:val="left"/>
      <w:pPr>
        <w:ind w:left="7485" w:hanging="420"/>
      </w:pPr>
      <w:rPr>
        <w:rFonts w:ascii="Wingdings" w:hAnsi="Wingdings" w:hint="default"/>
      </w:rPr>
    </w:lvl>
    <w:lvl w:ilvl="5" w:tplc="04090005" w:tentative="1">
      <w:start w:val="1"/>
      <w:numFmt w:val="bullet"/>
      <w:lvlText w:val=""/>
      <w:lvlJc w:val="left"/>
      <w:pPr>
        <w:ind w:left="7905" w:hanging="420"/>
      </w:pPr>
      <w:rPr>
        <w:rFonts w:ascii="Wingdings" w:hAnsi="Wingdings" w:hint="default"/>
      </w:rPr>
    </w:lvl>
    <w:lvl w:ilvl="6" w:tplc="04090001" w:tentative="1">
      <w:start w:val="1"/>
      <w:numFmt w:val="bullet"/>
      <w:lvlText w:val=""/>
      <w:lvlJc w:val="left"/>
      <w:pPr>
        <w:ind w:left="8325" w:hanging="420"/>
      </w:pPr>
      <w:rPr>
        <w:rFonts w:ascii="Wingdings" w:hAnsi="Wingdings" w:hint="default"/>
      </w:rPr>
    </w:lvl>
    <w:lvl w:ilvl="7" w:tplc="04090003" w:tentative="1">
      <w:start w:val="1"/>
      <w:numFmt w:val="bullet"/>
      <w:lvlText w:val=""/>
      <w:lvlJc w:val="left"/>
      <w:pPr>
        <w:ind w:left="8745" w:hanging="420"/>
      </w:pPr>
      <w:rPr>
        <w:rFonts w:ascii="Wingdings" w:hAnsi="Wingdings" w:hint="default"/>
      </w:rPr>
    </w:lvl>
    <w:lvl w:ilvl="8" w:tplc="04090005" w:tentative="1">
      <w:start w:val="1"/>
      <w:numFmt w:val="bullet"/>
      <w:lvlText w:val=""/>
      <w:lvlJc w:val="left"/>
      <w:pPr>
        <w:ind w:left="9165" w:hanging="420"/>
      </w:pPr>
      <w:rPr>
        <w:rFonts w:ascii="Wingdings" w:hAnsi="Wingdings" w:hint="default"/>
      </w:rPr>
    </w:lvl>
  </w:abstractNum>
  <w:abstractNum w:abstractNumId="10" w15:restartNumberingAfterBreak="0">
    <w:nsid w:val="51E2172F"/>
    <w:multiLevelType w:val="hybridMultilevel"/>
    <w:tmpl w:val="227AE7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CA2DC9"/>
    <w:multiLevelType w:val="hybridMultilevel"/>
    <w:tmpl w:val="DA78E550"/>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4F54E8E"/>
    <w:multiLevelType w:val="hybridMultilevel"/>
    <w:tmpl w:val="A668571C"/>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6281B84"/>
    <w:multiLevelType w:val="hybridMultilevel"/>
    <w:tmpl w:val="8B14F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E46460"/>
    <w:multiLevelType w:val="hybridMultilevel"/>
    <w:tmpl w:val="4490B9FA"/>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BD20DB3"/>
    <w:multiLevelType w:val="hybridMultilevel"/>
    <w:tmpl w:val="801C3B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13"/>
  </w:num>
  <w:num w:numId="5">
    <w:abstractNumId w:val="4"/>
  </w:num>
  <w:num w:numId="6">
    <w:abstractNumId w:val="7"/>
  </w:num>
  <w:num w:numId="7">
    <w:abstractNumId w:val="11"/>
  </w:num>
  <w:num w:numId="8">
    <w:abstractNumId w:val="9"/>
  </w:num>
  <w:num w:numId="9">
    <w:abstractNumId w:val="12"/>
  </w:num>
  <w:num w:numId="10">
    <w:abstractNumId w:val="14"/>
  </w:num>
  <w:num w:numId="11">
    <w:abstractNumId w:val="2"/>
  </w:num>
  <w:num w:numId="12">
    <w:abstractNumId w:val="6"/>
  </w:num>
  <w:num w:numId="13">
    <w:abstractNumId w:val="10"/>
  </w:num>
  <w:num w:numId="14">
    <w:abstractNumId w:val="15"/>
  </w:num>
  <w:num w:numId="15">
    <w:abstractNumId w:val="5"/>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yu(Cherie) Li">
    <w15:presenceInfo w15:providerId="AD" w15:userId="S::cli114@jh.edu::ecbc968c-2c04-49d3-a9c9-bdc59351b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activeWritingStyle w:appName="MSWord" w:lang="en-US"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fr-FR"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1NDcxtjQwMTY3szRU0lEKTi0uzszPAykwqgUAkLNFSSwAAAA="/>
    <w:docVar w:name="EN.InstantFormat" w:val="&lt;ENInstantFormat&gt;&lt;Enabled&gt;0&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rfdfw98rr09ne9d5epv5ahdfp9rvz5pzpe&quot;&gt;20201109_article library&lt;record-ids&gt;&lt;item&gt;2523&lt;/item&gt;&lt;item&gt;2594&lt;/item&gt;&lt;item&gt;2632&lt;/item&gt;&lt;item&gt;2718&lt;/item&gt;&lt;item&gt;2892&lt;/item&gt;&lt;item&gt;3195&lt;/item&gt;&lt;item&gt;6775&lt;/item&gt;&lt;item&gt;6833&lt;/item&gt;&lt;item&gt;6844&lt;/item&gt;&lt;item&gt;6863&lt;/item&gt;&lt;/record-ids&gt;&lt;/item&gt;&lt;item db-id=&quot;wzpv2ppvtpz2foedrep5pvddrz5tx2a55ptt&quot;&gt;Methods&lt;record-ids&gt;&lt;item&gt;10&lt;/item&gt;&lt;item&gt;15&lt;/item&gt;&lt;item&gt;16&lt;/item&gt;&lt;item&gt;17&lt;/item&gt;&lt;item&gt;18&lt;/item&gt;&lt;item&gt;20&lt;/item&gt;&lt;item&gt;22&lt;/item&gt;&lt;item&gt;23&lt;/item&gt;&lt;item&gt;25&lt;/item&gt;&lt;item&gt;26&lt;/item&gt;&lt;item&gt;30&lt;/item&gt;&lt;item&gt;32&lt;/item&gt;&lt;item&gt;35&lt;/item&gt;&lt;item&gt;36&lt;/item&gt;&lt;item&gt;37&lt;/item&gt;&lt;item&gt;38&lt;/item&gt;&lt;item&gt;39&lt;/item&gt;&lt;item&gt;40&lt;/item&gt;&lt;item&gt;41&lt;/item&gt;&lt;item&gt;42&lt;/item&gt;&lt;item&gt;43&lt;/item&gt;&lt;item&gt;45&lt;/item&gt;&lt;item&gt;47&lt;/item&gt;&lt;item&gt;48&lt;/item&gt;&lt;item&gt;53&lt;/item&gt;&lt;item&gt;55&lt;/item&gt;&lt;item&gt;58&lt;/item&gt;&lt;item&gt;59&lt;/item&gt;&lt;item&gt;62&lt;/item&gt;&lt;item&gt;64&lt;/item&gt;&lt;item&gt;65&lt;/item&gt;&lt;item&gt;67&lt;/item&gt;&lt;item&gt;1196&lt;/item&gt;&lt;item&gt;1197&lt;/item&gt;&lt;item&gt;1198&lt;/item&gt;&lt;item&gt;1200&lt;/item&gt;&lt;item&gt;1201&lt;/item&gt;&lt;item&gt;1202&lt;/item&gt;&lt;item&gt;1203&lt;/item&gt;&lt;item&gt;1204&lt;/item&gt;&lt;item&gt;1206&lt;/item&gt;&lt;item&gt;1207&lt;/item&gt;&lt;item&gt;1209&lt;/item&gt;&lt;item&gt;1210&lt;/item&gt;&lt;item&gt;1212&lt;/item&gt;&lt;item&gt;1213&lt;/item&gt;&lt;item&gt;1214&lt;/item&gt;&lt;item&gt;1216&lt;/item&gt;&lt;item&gt;1219&lt;/item&gt;&lt;item&gt;1220&lt;/item&gt;&lt;item&gt;1221&lt;/item&gt;&lt;/record-ids&gt;&lt;/item&gt;&lt;/Libraries&gt;"/>
  </w:docVars>
  <w:rsids>
    <w:rsidRoot w:val="00214F18"/>
    <w:rsid w:val="000005F8"/>
    <w:rsid w:val="000009AA"/>
    <w:rsid w:val="000009C9"/>
    <w:rsid w:val="00001C4B"/>
    <w:rsid w:val="000024A3"/>
    <w:rsid w:val="00002BEB"/>
    <w:rsid w:val="00003F26"/>
    <w:rsid w:val="00005290"/>
    <w:rsid w:val="000052FC"/>
    <w:rsid w:val="00005D14"/>
    <w:rsid w:val="00006306"/>
    <w:rsid w:val="00006443"/>
    <w:rsid w:val="000067A8"/>
    <w:rsid w:val="000071DE"/>
    <w:rsid w:val="000076EA"/>
    <w:rsid w:val="00011B81"/>
    <w:rsid w:val="00012537"/>
    <w:rsid w:val="00013621"/>
    <w:rsid w:val="00014048"/>
    <w:rsid w:val="00015290"/>
    <w:rsid w:val="00015AD8"/>
    <w:rsid w:val="00015D0E"/>
    <w:rsid w:val="00016383"/>
    <w:rsid w:val="000173E2"/>
    <w:rsid w:val="000200B6"/>
    <w:rsid w:val="0002075A"/>
    <w:rsid w:val="00021226"/>
    <w:rsid w:val="000220E6"/>
    <w:rsid w:val="000222F1"/>
    <w:rsid w:val="000224FC"/>
    <w:rsid w:val="000226CE"/>
    <w:rsid w:val="000226F2"/>
    <w:rsid w:val="00022C78"/>
    <w:rsid w:val="00022EBB"/>
    <w:rsid w:val="000239F3"/>
    <w:rsid w:val="000246AD"/>
    <w:rsid w:val="0002501D"/>
    <w:rsid w:val="00027321"/>
    <w:rsid w:val="00027A56"/>
    <w:rsid w:val="00027DEF"/>
    <w:rsid w:val="00030895"/>
    <w:rsid w:val="0003090A"/>
    <w:rsid w:val="00030A80"/>
    <w:rsid w:val="00030F3F"/>
    <w:rsid w:val="00030F92"/>
    <w:rsid w:val="00031530"/>
    <w:rsid w:val="0003243A"/>
    <w:rsid w:val="000327FC"/>
    <w:rsid w:val="00032823"/>
    <w:rsid w:val="00032DAB"/>
    <w:rsid w:val="0003347C"/>
    <w:rsid w:val="00033740"/>
    <w:rsid w:val="00033E05"/>
    <w:rsid w:val="00033EB0"/>
    <w:rsid w:val="00034054"/>
    <w:rsid w:val="00034561"/>
    <w:rsid w:val="00036472"/>
    <w:rsid w:val="000379E3"/>
    <w:rsid w:val="00037A6E"/>
    <w:rsid w:val="000406EF"/>
    <w:rsid w:val="000421EF"/>
    <w:rsid w:val="00042456"/>
    <w:rsid w:val="00042A46"/>
    <w:rsid w:val="0004337F"/>
    <w:rsid w:val="000438D7"/>
    <w:rsid w:val="00044754"/>
    <w:rsid w:val="00044C08"/>
    <w:rsid w:val="00045ADF"/>
    <w:rsid w:val="00046270"/>
    <w:rsid w:val="00046E81"/>
    <w:rsid w:val="00047244"/>
    <w:rsid w:val="0004754F"/>
    <w:rsid w:val="000477A9"/>
    <w:rsid w:val="0005006B"/>
    <w:rsid w:val="000506F6"/>
    <w:rsid w:val="000509A3"/>
    <w:rsid w:val="00050DE1"/>
    <w:rsid w:val="000522FC"/>
    <w:rsid w:val="00053412"/>
    <w:rsid w:val="00054B50"/>
    <w:rsid w:val="00055047"/>
    <w:rsid w:val="00056579"/>
    <w:rsid w:val="00056D31"/>
    <w:rsid w:val="00056E4A"/>
    <w:rsid w:val="00057016"/>
    <w:rsid w:val="00057972"/>
    <w:rsid w:val="000579DC"/>
    <w:rsid w:val="00057CCB"/>
    <w:rsid w:val="00061926"/>
    <w:rsid w:val="00061BFC"/>
    <w:rsid w:val="00062678"/>
    <w:rsid w:val="000629E8"/>
    <w:rsid w:val="00062BD5"/>
    <w:rsid w:val="0006334B"/>
    <w:rsid w:val="00063706"/>
    <w:rsid w:val="00064349"/>
    <w:rsid w:val="00065F8E"/>
    <w:rsid w:val="00066523"/>
    <w:rsid w:val="00066E6B"/>
    <w:rsid w:val="000671CE"/>
    <w:rsid w:val="00070309"/>
    <w:rsid w:val="0007064D"/>
    <w:rsid w:val="00072B9C"/>
    <w:rsid w:val="0007307C"/>
    <w:rsid w:val="000734E2"/>
    <w:rsid w:val="00074003"/>
    <w:rsid w:val="00074136"/>
    <w:rsid w:val="00075377"/>
    <w:rsid w:val="000757FC"/>
    <w:rsid w:val="00075CFA"/>
    <w:rsid w:val="00075E85"/>
    <w:rsid w:val="00077E53"/>
    <w:rsid w:val="000802DF"/>
    <w:rsid w:val="000806F1"/>
    <w:rsid w:val="000813CF"/>
    <w:rsid w:val="000832B9"/>
    <w:rsid w:val="0008382D"/>
    <w:rsid w:val="00084142"/>
    <w:rsid w:val="00086175"/>
    <w:rsid w:val="0008730C"/>
    <w:rsid w:val="000879CF"/>
    <w:rsid w:val="000900CE"/>
    <w:rsid w:val="0009027F"/>
    <w:rsid w:val="000903D3"/>
    <w:rsid w:val="000904FB"/>
    <w:rsid w:val="00090778"/>
    <w:rsid w:val="00090CF6"/>
    <w:rsid w:val="00090DB5"/>
    <w:rsid w:val="0009124B"/>
    <w:rsid w:val="000932F1"/>
    <w:rsid w:val="000934FA"/>
    <w:rsid w:val="00093AEB"/>
    <w:rsid w:val="00094558"/>
    <w:rsid w:val="00094967"/>
    <w:rsid w:val="0009668A"/>
    <w:rsid w:val="00096D0E"/>
    <w:rsid w:val="000976B1"/>
    <w:rsid w:val="000977DD"/>
    <w:rsid w:val="00097CA4"/>
    <w:rsid w:val="00097CB7"/>
    <w:rsid w:val="000A0699"/>
    <w:rsid w:val="000A0CD8"/>
    <w:rsid w:val="000A166E"/>
    <w:rsid w:val="000A1B25"/>
    <w:rsid w:val="000A210F"/>
    <w:rsid w:val="000A22BF"/>
    <w:rsid w:val="000A3089"/>
    <w:rsid w:val="000A315B"/>
    <w:rsid w:val="000A3667"/>
    <w:rsid w:val="000A4973"/>
    <w:rsid w:val="000A4B3F"/>
    <w:rsid w:val="000A6F96"/>
    <w:rsid w:val="000A7608"/>
    <w:rsid w:val="000B15A9"/>
    <w:rsid w:val="000B577A"/>
    <w:rsid w:val="000B5A11"/>
    <w:rsid w:val="000B65B3"/>
    <w:rsid w:val="000B66E3"/>
    <w:rsid w:val="000C009F"/>
    <w:rsid w:val="000C02F4"/>
    <w:rsid w:val="000C0D32"/>
    <w:rsid w:val="000C0E2C"/>
    <w:rsid w:val="000C16E4"/>
    <w:rsid w:val="000C207E"/>
    <w:rsid w:val="000C293F"/>
    <w:rsid w:val="000C6061"/>
    <w:rsid w:val="000C6387"/>
    <w:rsid w:val="000C762A"/>
    <w:rsid w:val="000C7D77"/>
    <w:rsid w:val="000D0826"/>
    <w:rsid w:val="000D2667"/>
    <w:rsid w:val="000D2B58"/>
    <w:rsid w:val="000D4A56"/>
    <w:rsid w:val="000D5593"/>
    <w:rsid w:val="000D654D"/>
    <w:rsid w:val="000D70B6"/>
    <w:rsid w:val="000E2C2F"/>
    <w:rsid w:val="000E2C60"/>
    <w:rsid w:val="000E511F"/>
    <w:rsid w:val="000E5721"/>
    <w:rsid w:val="000E5AD2"/>
    <w:rsid w:val="000E61A8"/>
    <w:rsid w:val="000E64AC"/>
    <w:rsid w:val="000E6505"/>
    <w:rsid w:val="000E71A5"/>
    <w:rsid w:val="000E72E6"/>
    <w:rsid w:val="000E7D48"/>
    <w:rsid w:val="000F0714"/>
    <w:rsid w:val="000F0F45"/>
    <w:rsid w:val="000F164C"/>
    <w:rsid w:val="000F39F0"/>
    <w:rsid w:val="000F3F18"/>
    <w:rsid w:val="000F5503"/>
    <w:rsid w:val="000F5BDF"/>
    <w:rsid w:val="000F6794"/>
    <w:rsid w:val="000F71E9"/>
    <w:rsid w:val="000F73DE"/>
    <w:rsid w:val="00100F33"/>
    <w:rsid w:val="00101B23"/>
    <w:rsid w:val="00103174"/>
    <w:rsid w:val="001032FD"/>
    <w:rsid w:val="00103A22"/>
    <w:rsid w:val="00104C3C"/>
    <w:rsid w:val="00104D29"/>
    <w:rsid w:val="001052ED"/>
    <w:rsid w:val="00105BCA"/>
    <w:rsid w:val="001060C4"/>
    <w:rsid w:val="001103F4"/>
    <w:rsid w:val="001111E4"/>
    <w:rsid w:val="0011137B"/>
    <w:rsid w:val="001126FA"/>
    <w:rsid w:val="00112E8D"/>
    <w:rsid w:val="00114772"/>
    <w:rsid w:val="00114BA4"/>
    <w:rsid w:val="00115337"/>
    <w:rsid w:val="00115EA8"/>
    <w:rsid w:val="00116953"/>
    <w:rsid w:val="00116A0D"/>
    <w:rsid w:val="00117902"/>
    <w:rsid w:val="0012181B"/>
    <w:rsid w:val="0012385B"/>
    <w:rsid w:val="0012444E"/>
    <w:rsid w:val="00124592"/>
    <w:rsid w:val="00125031"/>
    <w:rsid w:val="0012505B"/>
    <w:rsid w:val="001256A3"/>
    <w:rsid w:val="00126348"/>
    <w:rsid w:val="0012695B"/>
    <w:rsid w:val="0012721D"/>
    <w:rsid w:val="00127590"/>
    <w:rsid w:val="00127C35"/>
    <w:rsid w:val="00131608"/>
    <w:rsid w:val="001317AE"/>
    <w:rsid w:val="00131E81"/>
    <w:rsid w:val="00132C0A"/>
    <w:rsid w:val="00133B0D"/>
    <w:rsid w:val="00134061"/>
    <w:rsid w:val="001353F7"/>
    <w:rsid w:val="001356AB"/>
    <w:rsid w:val="00137321"/>
    <w:rsid w:val="001415E4"/>
    <w:rsid w:val="001425FB"/>
    <w:rsid w:val="00143377"/>
    <w:rsid w:val="00143A18"/>
    <w:rsid w:val="00143FD0"/>
    <w:rsid w:val="00145402"/>
    <w:rsid w:val="00146775"/>
    <w:rsid w:val="0014741D"/>
    <w:rsid w:val="0014774A"/>
    <w:rsid w:val="00147C47"/>
    <w:rsid w:val="00150009"/>
    <w:rsid w:val="0015136B"/>
    <w:rsid w:val="0015181F"/>
    <w:rsid w:val="00152107"/>
    <w:rsid w:val="001527D7"/>
    <w:rsid w:val="00153F3C"/>
    <w:rsid w:val="00154023"/>
    <w:rsid w:val="00154339"/>
    <w:rsid w:val="001543C1"/>
    <w:rsid w:val="00155122"/>
    <w:rsid w:val="0015581C"/>
    <w:rsid w:val="001569BA"/>
    <w:rsid w:val="00156E88"/>
    <w:rsid w:val="0015709D"/>
    <w:rsid w:val="00157B9B"/>
    <w:rsid w:val="00157C23"/>
    <w:rsid w:val="00160B76"/>
    <w:rsid w:val="00161418"/>
    <w:rsid w:val="00161D4B"/>
    <w:rsid w:val="001620A9"/>
    <w:rsid w:val="0016375D"/>
    <w:rsid w:val="00164DA4"/>
    <w:rsid w:val="00165B52"/>
    <w:rsid w:val="00166D3F"/>
    <w:rsid w:val="00170325"/>
    <w:rsid w:val="00170593"/>
    <w:rsid w:val="001705E9"/>
    <w:rsid w:val="0017088D"/>
    <w:rsid w:val="001709D8"/>
    <w:rsid w:val="00170C79"/>
    <w:rsid w:val="00172C2F"/>
    <w:rsid w:val="00176A46"/>
    <w:rsid w:val="001777AA"/>
    <w:rsid w:val="00180EEC"/>
    <w:rsid w:val="00182293"/>
    <w:rsid w:val="0018292D"/>
    <w:rsid w:val="001833C1"/>
    <w:rsid w:val="001846AD"/>
    <w:rsid w:val="00184EDF"/>
    <w:rsid w:val="00185313"/>
    <w:rsid w:val="0018535E"/>
    <w:rsid w:val="00186FC4"/>
    <w:rsid w:val="001909A4"/>
    <w:rsid w:val="001912BE"/>
    <w:rsid w:val="001913CC"/>
    <w:rsid w:val="00191556"/>
    <w:rsid w:val="001922DE"/>
    <w:rsid w:val="001944FE"/>
    <w:rsid w:val="0019491E"/>
    <w:rsid w:val="00196634"/>
    <w:rsid w:val="00197001"/>
    <w:rsid w:val="00197544"/>
    <w:rsid w:val="00197DAD"/>
    <w:rsid w:val="001A079E"/>
    <w:rsid w:val="001A170D"/>
    <w:rsid w:val="001A19D1"/>
    <w:rsid w:val="001A1CC6"/>
    <w:rsid w:val="001A1EF5"/>
    <w:rsid w:val="001A236C"/>
    <w:rsid w:val="001A5C17"/>
    <w:rsid w:val="001A6080"/>
    <w:rsid w:val="001A618B"/>
    <w:rsid w:val="001A671C"/>
    <w:rsid w:val="001A689A"/>
    <w:rsid w:val="001A7026"/>
    <w:rsid w:val="001A7A22"/>
    <w:rsid w:val="001B0045"/>
    <w:rsid w:val="001B0C8E"/>
    <w:rsid w:val="001B0DFB"/>
    <w:rsid w:val="001B1ABF"/>
    <w:rsid w:val="001B1E19"/>
    <w:rsid w:val="001B2F68"/>
    <w:rsid w:val="001B31F9"/>
    <w:rsid w:val="001B48FC"/>
    <w:rsid w:val="001B5508"/>
    <w:rsid w:val="001B5FF7"/>
    <w:rsid w:val="001B75C4"/>
    <w:rsid w:val="001B7844"/>
    <w:rsid w:val="001B7D94"/>
    <w:rsid w:val="001C17DC"/>
    <w:rsid w:val="001C1A87"/>
    <w:rsid w:val="001C2805"/>
    <w:rsid w:val="001C36DB"/>
    <w:rsid w:val="001C37AE"/>
    <w:rsid w:val="001C42F7"/>
    <w:rsid w:val="001C44C7"/>
    <w:rsid w:val="001C4645"/>
    <w:rsid w:val="001C4E5D"/>
    <w:rsid w:val="001C54DA"/>
    <w:rsid w:val="001C78FA"/>
    <w:rsid w:val="001D1557"/>
    <w:rsid w:val="001D2740"/>
    <w:rsid w:val="001D487B"/>
    <w:rsid w:val="001D685A"/>
    <w:rsid w:val="001D7430"/>
    <w:rsid w:val="001E2BDA"/>
    <w:rsid w:val="001E358E"/>
    <w:rsid w:val="001E437D"/>
    <w:rsid w:val="001E5D47"/>
    <w:rsid w:val="001E658F"/>
    <w:rsid w:val="001E7443"/>
    <w:rsid w:val="001E7C80"/>
    <w:rsid w:val="001F154E"/>
    <w:rsid w:val="001F2927"/>
    <w:rsid w:val="001F3CC6"/>
    <w:rsid w:val="001F487D"/>
    <w:rsid w:val="001F4DCD"/>
    <w:rsid w:val="001F4FD2"/>
    <w:rsid w:val="001F5922"/>
    <w:rsid w:val="001F59B1"/>
    <w:rsid w:val="001F63C1"/>
    <w:rsid w:val="001F6A59"/>
    <w:rsid w:val="001F6E8D"/>
    <w:rsid w:val="00201A40"/>
    <w:rsid w:val="00201EED"/>
    <w:rsid w:val="0020206C"/>
    <w:rsid w:val="002027C7"/>
    <w:rsid w:val="002028AA"/>
    <w:rsid w:val="002036AD"/>
    <w:rsid w:val="0020394E"/>
    <w:rsid w:val="0020403A"/>
    <w:rsid w:val="002047D2"/>
    <w:rsid w:val="00206B14"/>
    <w:rsid w:val="00207C96"/>
    <w:rsid w:val="00207F97"/>
    <w:rsid w:val="00210254"/>
    <w:rsid w:val="002109CE"/>
    <w:rsid w:val="00210BCC"/>
    <w:rsid w:val="002113EF"/>
    <w:rsid w:val="0021159B"/>
    <w:rsid w:val="002115FF"/>
    <w:rsid w:val="00211F25"/>
    <w:rsid w:val="00211F42"/>
    <w:rsid w:val="00214F18"/>
    <w:rsid w:val="002151D3"/>
    <w:rsid w:val="00215EBA"/>
    <w:rsid w:val="0021614B"/>
    <w:rsid w:val="00216E0F"/>
    <w:rsid w:val="00216FDA"/>
    <w:rsid w:val="002172A8"/>
    <w:rsid w:val="00220A21"/>
    <w:rsid w:val="00220CF9"/>
    <w:rsid w:val="00221A2C"/>
    <w:rsid w:val="0022246A"/>
    <w:rsid w:val="0022256C"/>
    <w:rsid w:val="00224C74"/>
    <w:rsid w:val="00224C76"/>
    <w:rsid w:val="00224D38"/>
    <w:rsid w:val="00224EE8"/>
    <w:rsid w:val="00225008"/>
    <w:rsid w:val="002256A9"/>
    <w:rsid w:val="00225B3A"/>
    <w:rsid w:val="00225ED5"/>
    <w:rsid w:val="00225F0C"/>
    <w:rsid w:val="00227CC8"/>
    <w:rsid w:val="0023044F"/>
    <w:rsid w:val="00232C37"/>
    <w:rsid w:val="00232E31"/>
    <w:rsid w:val="00233176"/>
    <w:rsid w:val="00233567"/>
    <w:rsid w:val="002338DF"/>
    <w:rsid w:val="00233D42"/>
    <w:rsid w:val="00233FB9"/>
    <w:rsid w:val="00234065"/>
    <w:rsid w:val="002353E8"/>
    <w:rsid w:val="00235569"/>
    <w:rsid w:val="002366C8"/>
    <w:rsid w:val="00236D0C"/>
    <w:rsid w:val="00236D75"/>
    <w:rsid w:val="002372ED"/>
    <w:rsid w:val="00237C9E"/>
    <w:rsid w:val="002418F5"/>
    <w:rsid w:val="00241FF0"/>
    <w:rsid w:val="002421F7"/>
    <w:rsid w:val="00242221"/>
    <w:rsid w:val="00243CC8"/>
    <w:rsid w:val="002450E7"/>
    <w:rsid w:val="00245D14"/>
    <w:rsid w:val="00245F80"/>
    <w:rsid w:val="00246E8E"/>
    <w:rsid w:val="00250894"/>
    <w:rsid w:val="00250EB2"/>
    <w:rsid w:val="00251EA2"/>
    <w:rsid w:val="00252217"/>
    <w:rsid w:val="0025248D"/>
    <w:rsid w:val="00252D69"/>
    <w:rsid w:val="002536ED"/>
    <w:rsid w:val="00256235"/>
    <w:rsid w:val="0026016E"/>
    <w:rsid w:val="00261B40"/>
    <w:rsid w:val="002626C4"/>
    <w:rsid w:val="0026319A"/>
    <w:rsid w:val="00264868"/>
    <w:rsid w:val="00264A1E"/>
    <w:rsid w:val="00264D5B"/>
    <w:rsid w:val="0026503A"/>
    <w:rsid w:val="00265349"/>
    <w:rsid w:val="00266156"/>
    <w:rsid w:val="002674E3"/>
    <w:rsid w:val="00270D9E"/>
    <w:rsid w:val="002714D7"/>
    <w:rsid w:val="002715CF"/>
    <w:rsid w:val="00271E92"/>
    <w:rsid w:val="00272887"/>
    <w:rsid w:val="0027347A"/>
    <w:rsid w:val="002734CF"/>
    <w:rsid w:val="00274A4A"/>
    <w:rsid w:val="00274A83"/>
    <w:rsid w:val="00274BBC"/>
    <w:rsid w:val="00274D97"/>
    <w:rsid w:val="002752D1"/>
    <w:rsid w:val="002755E7"/>
    <w:rsid w:val="00275616"/>
    <w:rsid w:val="00276CE5"/>
    <w:rsid w:val="0027706F"/>
    <w:rsid w:val="00280728"/>
    <w:rsid w:val="00280C60"/>
    <w:rsid w:val="00281528"/>
    <w:rsid w:val="002820D6"/>
    <w:rsid w:val="00282482"/>
    <w:rsid w:val="00282D72"/>
    <w:rsid w:val="00282EF9"/>
    <w:rsid w:val="00282F3C"/>
    <w:rsid w:val="00283D1B"/>
    <w:rsid w:val="00284131"/>
    <w:rsid w:val="0028491C"/>
    <w:rsid w:val="002876AD"/>
    <w:rsid w:val="002879E1"/>
    <w:rsid w:val="00287A2B"/>
    <w:rsid w:val="0029048E"/>
    <w:rsid w:val="00290D39"/>
    <w:rsid w:val="00291E93"/>
    <w:rsid w:val="00292117"/>
    <w:rsid w:val="00292946"/>
    <w:rsid w:val="00292A70"/>
    <w:rsid w:val="00293442"/>
    <w:rsid w:val="002936D1"/>
    <w:rsid w:val="0029390A"/>
    <w:rsid w:val="00293A01"/>
    <w:rsid w:val="00294F12"/>
    <w:rsid w:val="00295D30"/>
    <w:rsid w:val="00297B6F"/>
    <w:rsid w:val="002A0199"/>
    <w:rsid w:val="002A10DF"/>
    <w:rsid w:val="002A18B0"/>
    <w:rsid w:val="002A29B0"/>
    <w:rsid w:val="002A4357"/>
    <w:rsid w:val="002A455D"/>
    <w:rsid w:val="002A57A7"/>
    <w:rsid w:val="002A5A3E"/>
    <w:rsid w:val="002B1CCD"/>
    <w:rsid w:val="002B2045"/>
    <w:rsid w:val="002B27AC"/>
    <w:rsid w:val="002B3E8D"/>
    <w:rsid w:val="002B419D"/>
    <w:rsid w:val="002B53B7"/>
    <w:rsid w:val="002B5A38"/>
    <w:rsid w:val="002B6566"/>
    <w:rsid w:val="002B7C4C"/>
    <w:rsid w:val="002C0D09"/>
    <w:rsid w:val="002C2AF1"/>
    <w:rsid w:val="002C324E"/>
    <w:rsid w:val="002C35D8"/>
    <w:rsid w:val="002C3C68"/>
    <w:rsid w:val="002C3E89"/>
    <w:rsid w:val="002C3FD5"/>
    <w:rsid w:val="002C50F2"/>
    <w:rsid w:val="002C519C"/>
    <w:rsid w:val="002C5A7A"/>
    <w:rsid w:val="002C6002"/>
    <w:rsid w:val="002C787A"/>
    <w:rsid w:val="002C7B5F"/>
    <w:rsid w:val="002C7CA9"/>
    <w:rsid w:val="002D02F3"/>
    <w:rsid w:val="002D0608"/>
    <w:rsid w:val="002D1132"/>
    <w:rsid w:val="002D2D56"/>
    <w:rsid w:val="002D2FFC"/>
    <w:rsid w:val="002D30C3"/>
    <w:rsid w:val="002D3E22"/>
    <w:rsid w:val="002D43DD"/>
    <w:rsid w:val="002D720B"/>
    <w:rsid w:val="002D7D72"/>
    <w:rsid w:val="002D7FE7"/>
    <w:rsid w:val="002E12B7"/>
    <w:rsid w:val="002E14BD"/>
    <w:rsid w:val="002E1679"/>
    <w:rsid w:val="002E17E2"/>
    <w:rsid w:val="002E18D3"/>
    <w:rsid w:val="002E1971"/>
    <w:rsid w:val="002E209F"/>
    <w:rsid w:val="002E2580"/>
    <w:rsid w:val="002E2BA4"/>
    <w:rsid w:val="002E2F63"/>
    <w:rsid w:val="002E396F"/>
    <w:rsid w:val="002E3B71"/>
    <w:rsid w:val="002E405E"/>
    <w:rsid w:val="002E4199"/>
    <w:rsid w:val="002E41CB"/>
    <w:rsid w:val="002E4211"/>
    <w:rsid w:val="002E49D5"/>
    <w:rsid w:val="002E54C1"/>
    <w:rsid w:val="002E5C4B"/>
    <w:rsid w:val="002E5FFF"/>
    <w:rsid w:val="002E7EB2"/>
    <w:rsid w:val="002E7F80"/>
    <w:rsid w:val="002F10C2"/>
    <w:rsid w:val="002F212A"/>
    <w:rsid w:val="002F2153"/>
    <w:rsid w:val="002F24F8"/>
    <w:rsid w:val="002F2550"/>
    <w:rsid w:val="002F2999"/>
    <w:rsid w:val="002F2D6E"/>
    <w:rsid w:val="002F3854"/>
    <w:rsid w:val="002F3F69"/>
    <w:rsid w:val="002F48B0"/>
    <w:rsid w:val="002F507F"/>
    <w:rsid w:val="002F67BF"/>
    <w:rsid w:val="002F6983"/>
    <w:rsid w:val="002F7ACF"/>
    <w:rsid w:val="002F7D7E"/>
    <w:rsid w:val="00301721"/>
    <w:rsid w:val="00302DED"/>
    <w:rsid w:val="003045A8"/>
    <w:rsid w:val="00304B67"/>
    <w:rsid w:val="00305232"/>
    <w:rsid w:val="00305744"/>
    <w:rsid w:val="003062BA"/>
    <w:rsid w:val="00306510"/>
    <w:rsid w:val="00306F98"/>
    <w:rsid w:val="00310627"/>
    <w:rsid w:val="003107D5"/>
    <w:rsid w:val="00312051"/>
    <w:rsid w:val="00312FF5"/>
    <w:rsid w:val="003147EC"/>
    <w:rsid w:val="00314C8D"/>
    <w:rsid w:val="00314CE4"/>
    <w:rsid w:val="00317001"/>
    <w:rsid w:val="00317637"/>
    <w:rsid w:val="003177E7"/>
    <w:rsid w:val="00322754"/>
    <w:rsid w:val="00322C60"/>
    <w:rsid w:val="00323271"/>
    <w:rsid w:val="00325199"/>
    <w:rsid w:val="00325CB1"/>
    <w:rsid w:val="003269C1"/>
    <w:rsid w:val="00326D46"/>
    <w:rsid w:val="00327901"/>
    <w:rsid w:val="003305FE"/>
    <w:rsid w:val="00330DAD"/>
    <w:rsid w:val="003322C2"/>
    <w:rsid w:val="00334146"/>
    <w:rsid w:val="0033495A"/>
    <w:rsid w:val="00335542"/>
    <w:rsid w:val="00335A41"/>
    <w:rsid w:val="00336B38"/>
    <w:rsid w:val="00337EA4"/>
    <w:rsid w:val="00340AEF"/>
    <w:rsid w:val="00341008"/>
    <w:rsid w:val="00341385"/>
    <w:rsid w:val="00342379"/>
    <w:rsid w:val="00343A05"/>
    <w:rsid w:val="003441FA"/>
    <w:rsid w:val="003450A4"/>
    <w:rsid w:val="003453AF"/>
    <w:rsid w:val="0034682D"/>
    <w:rsid w:val="00346A80"/>
    <w:rsid w:val="00350404"/>
    <w:rsid w:val="00350606"/>
    <w:rsid w:val="00350A4D"/>
    <w:rsid w:val="00351887"/>
    <w:rsid w:val="00352828"/>
    <w:rsid w:val="00353384"/>
    <w:rsid w:val="003537A1"/>
    <w:rsid w:val="00353C58"/>
    <w:rsid w:val="00354ED9"/>
    <w:rsid w:val="0035565A"/>
    <w:rsid w:val="00355830"/>
    <w:rsid w:val="003578FE"/>
    <w:rsid w:val="003617D2"/>
    <w:rsid w:val="00361C44"/>
    <w:rsid w:val="0036297D"/>
    <w:rsid w:val="00362B45"/>
    <w:rsid w:val="00364BBA"/>
    <w:rsid w:val="0036588B"/>
    <w:rsid w:val="0036634D"/>
    <w:rsid w:val="00366414"/>
    <w:rsid w:val="003667F3"/>
    <w:rsid w:val="0036693F"/>
    <w:rsid w:val="00366B84"/>
    <w:rsid w:val="003710B0"/>
    <w:rsid w:val="00371486"/>
    <w:rsid w:val="0037205E"/>
    <w:rsid w:val="00373771"/>
    <w:rsid w:val="00373C5B"/>
    <w:rsid w:val="0037423B"/>
    <w:rsid w:val="00374AB8"/>
    <w:rsid w:val="003753EC"/>
    <w:rsid w:val="003758FC"/>
    <w:rsid w:val="003763CB"/>
    <w:rsid w:val="003811BF"/>
    <w:rsid w:val="00381D5A"/>
    <w:rsid w:val="00383458"/>
    <w:rsid w:val="00383501"/>
    <w:rsid w:val="0038438F"/>
    <w:rsid w:val="00385B02"/>
    <w:rsid w:val="00385CF3"/>
    <w:rsid w:val="00386103"/>
    <w:rsid w:val="00386D2B"/>
    <w:rsid w:val="00387367"/>
    <w:rsid w:val="003878B0"/>
    <w:rsid w:val="00387CC0"/>
    <w:rsid w:val="0039016C"/>
    <w:rsid w:val="003901E2"/>
    <w:rsid w:val="00390668"/>
    <w:rsid w:val="00391EE0"/>
    <w:rsid w:val="00392C03"/>
    <w:rsid w:val="0039332D"/>
    <w:rsid w:val="003937BE"/>
    <w:rsid w:val="003939BE"/>
    <w:rsid w:val="00393E8B"/>
    <w:rsid w:val="0039496E"/>
    <w:rsid w:val="00394EAB"/>
    <w:rsid w:val="0039705B"/>
    <w:rsid w:val="003A0747"/>
    <w:rsid w:val="003A2A68"/>
    <w:rsid w:val="003A2C31"/>
    <w:rsid w:val="003A31E0"/>
    <w:rsid w:val="003A3781"/>
    <w:rsid w:val="003A4655"/>
    <w:rsid w:val="003A48FF"/>
    <w:rsid w:val="003A4D37"/>
    <w:rsid w:val="003A5AC3"/>
    <w:rsid w:val="003A5DD7"/>
    <w:rsid w:val="003A6BE9"/>
    <w:rsid w:val="003A6C52"/>
    <w:rsid w:val="003A6C64"/>
    <w:rsid w:val="003A6FDF"/>
    <w:rsid w:val="003B190A"/>
    <w:rsid w:val="003B24F3"/>
    <w:rsid w:val="003B39F3"/>
    <w:rsid w:val="003B3F66"/>
    <w:rsid w:val="003B46B8"/>
    <w:rsid w:val="003B5991"/>
    <w:rsid w:val="003B62A6"/>
    <w:rsid w:val="003B720D"/>
    <w:rsid w:val="003B79E4"/>
    <w:rsid w:val="003C0031"/>
    <w:rsid w:val="003C009E"/>
    <w:rsid w:val="003C06CC"/>
    <w:rsid w:val="003C1D65"/>
    <w:rsid w:val="003C2F22"/>
    <w:rsid w:val="003C3DDE"/>
    <w:rsid w:val="003C46D6"/>
    <w:rsid w:val="003C50DF"/>
    <w:rsid w:val="003C6C8D"/>
    <w:rsid w:val="003C6FB5"/>
    <w:rsid w:val="003C78F6"/>
    <w:rsid w:val="003D13B7"/>
    <w:rsid w:val="003D2F4A"/>
    <w:rsid w:val="003D369A"/>
    <w:rsid w:val="003D531B"/>
    <w:rsid w:val="003D5475"/>
    <w:rsid w:val="003D5BC1"/>
    <w:rsid w:val="003E0988"/>
    <w:rsid w:val="003E0F5A"/>
    <w:rsid w:val="003E0F8C"/>
    <w:rsid w:val="003E0FD4"/>
    <w:rsid w:val="003E10C5"/>
    <w:rsid w:val="003E165E"/>
    <w:rsid w:val="003E2CB6"/>
    <w:rsid w:val="003E2E5B"/>
    <w:rsid w:val="003E4D7F"/>
    <w:rsid w:val="003E50A3"/>
    <w:rsid w:val="003E6157"/>
    <w:rsid w:val="003E6580"/>
    <w:rsid w:val="003E7A0A"/>
    <w:rsid w:val="003E7B17"/>
    <w:rsid w:val="003F0850"/>
    <w:rsid w:val="003F1E85"/>
    <w:rsid w:val="003F3BD5"/>
    <w:rsid w:val="003F55BF"/>
    <w:rsid w:val="003F7F68"/>
    <w:rsid w:val="00400E37"/>
    <w:rsid w:val="004017A0"/>
    <w:rsid w:val="004020DB"/>
    <w:rsid w:val="00402FA4"/>
    <w:rsid w:val="004035D1"/>
    <w:rsid w:val="004036F4"/>
    <w:rsid w:val="00403726"/>
    <w:rsid w:val="0040650A"/>
    <w:rsid w:val="00406DC3"/>
    <w:rsid w:val="00406DD2"/>
    <w:rsid w:val="00406E64"/>
    <w:rsid w:val="00407E40"/>
    <w:rsid w:val="00410644"/>
    <w:rsid w:val="004107D0"/>
    <w:rsid w:val="00410D51"/>
    <w:rsid w:val="00410F67"/>
    <w:rsid w:val="00411100"/>
    <w:rsid w:val="0041147D"/>
    <w:rsid w:val="00411695"/>
    <w:rsid w:val="00411D5D"/>
    <w:rsid w:val="00411DD2"/>
    <w:rsid w:val="00411F4C"/>
    <w:rsid w:val="00413E4B"/>
    <w:rsid w:val="00414366"/>
    <w:rsid w:val="004152B0"/>
    <w:rsid w:val="004156C4"/>
    <w:rsid w:val="00416925"/>
    <w:rsid w:val="00416F3D"/>
    <w:rsid w:val="00421F0E"/>
    <w:rsid w:val="0042224B"/>
    <w:rsid w:val="004223A0"/>
    <w:rsid w:val="00423274"/>
    <w:rsid w:val="004241BB"/>
    <w:rsid w:val="00425809"/>
    <w:rsid w:val="00425F99"/>
    <w:rsid w:val="004261C7"/>
    <w:rsid w:val="004268B0"/>
    <w:rsid w:val="00426C08"/>
    <w:rsid w:val="00426E08"/>
    <w:rsid w:val="0043243D"/>
    <w:rsid w:val="00432FCB"/>
    <w:rsid w:val="00433F5E"/>
    <w:rsid w:val="00434435"/>
    <w:rsid w:val="004355CD"/>
    <w:rsid w:val="0043573A"/>
    <w:rsid w:val="00435B67"/>
    <w:rsid w:val="00436B9D"/>
    <w:rsid w:val="00436E48"/>
    <w:rsid w:val="00437C77"/>
    <w:rsid w:val="00437D7F"/>
    <w:rsid w:val="00437EB4"/>
    <w:rsid w:val="00440000"/>
    <w:rsid w:val="00440C09"/>
    <w:rsid w:val="0044103B"/>
    <w:rsid w:val="004416A2"/>
    <w:rsid w:val="00442BD0"/>
    <w:rsid w:val="00442D68"/>
    <w:rsid w:val="0044361F"/>
    <w:rsid w:val="00443A49"/>
    <w:rsid w:val="0044513F"/>
    <w:rsid w:val="004457F9"/>
    <w:rsid w:val="00450CA0"/>
    <w:rsid w:val="00450DC9"/>
    <w:rsid w:val="00451C7F"/>
    <w:rsid w:val="00451DC3"/>
    <w:rsid w:val="004529AD"/>
    <w:rsid w:val="00452A3E"/>
    <w:rsid w:val="00453F6C"/>
    <w:rsid w:val="004543ED"/>
    <w:rsid w:val="00454EA1"/>
    <w:rsid w:val="00455157"/>
    <w:rsid w:val="00455398"/>
    <w:rsid w:val="0045616B"/>
    <w:rsid w:val="004578C9"/>
    <w:rsid w:val="00460BB4"/>
    <w:rsid w:val="00460E01"/>
    <w:rsid w:val="004625B5"/>
    <w:rsid w:val="00463A51"/>
    <w:rsid w:val="004661E1"/>
    <w:rsid w:val="00466C36"/>
    <w:rsid w:val="00467932"/>
    <w:rsid w:val="00470492"/>
    <w:rsid w:val="004710C1"/>
    <w:rsid w:val="004723F5"/>
    <w:rsid w:val="00472510"/>
    <w:rsid w:val="004736C0"/>
    <w:rsid w:val="00473F17"/>
    <w:rsid w:val="0047477B"/>
    <w:rsid w:val="004755B3"/>
    <w:rsid w:val="00475996"/>
    <w:rsid w:val="00475E22"/>
    <w:rsid w:val="00476256"/>
    <w:rsid w:val="004763FA"/>
    <w:rsid w:val="0047646E"/>
    <w:rsid w:val="004775AD"/>
    <w:rsid w:val="00477773"/>
    <w:rsid w:val="00477CF0"/>
    <w:rsid w:val="0048009E"/>
    <w:rsid w:val="004816AE"/>
    <w:rsid w:val="0048173C"/>
    <w:rsid w:val="004832EE"/>
    <w:rsid w:val="0048354E"/>
    <w:rsid w:val="00483AB2"/>
    <w:rsid w:val="004846F6"/>
    <w:rsid w:val="00484B87"/>
    <w:rsid w:val="004851AB"/>
    <w:rsid w:val="0048524B"/>
    <w:rsid w:val="004857BC"/>
    <w:rsid w:val="004858B5"/>
    <w:rsid w:val="00486B7D"/>
    <w:rsid w:val="00486E71"/>
    <w:rsid w:val="004873F3"/>
    <w:rsid w:val="0048746C"/>
    <w:rsid w:val="00487BA6"/>
    <w:rsid w:val="0049005C"/>
    <w:rsid w:val="0049085F"/>
    <w:rsid w:val="00490DD7"/>
    <w:rsid w:val="00492F0B"/>
    <w:rsid w:val="00493A33"/>
    <w:rsid w:val="00493BE7"/>
    <w:rsid w:val="00493CBC"/>
    <w:rsid w:val="0049517A"/>
    <w:rsid w:val="00495433"/>
    <w:rsid w:val="00495570"/>
    <w:rsid w:val="004957A1"/>
    <w:rsid w:val="00495BFA"/>
    <w:rsid w:val="00495C8D"/>
    <w:rsid w:val="004960F4"/>
    <w:rsid w:val="00497161"/>
    <w:rsid w:val="004A0A4D"/>
    <w:rsid w:val="004A1614"/>
    <w:rsid w:val="004A1983"/>
    <w:rsid w:val="004A1A0A"/>
    <w:rsid w:val="004A2A4F"/>
    <w:rsid w:val="004A2C3A"/>
    <w:rsid w:val="004A2EAF"/>
    <w:rsid w:val="004A36FB"/>
    <w:rsid w:val="004A3D02"/>
    <w:rsid w:val="004A3E52"/>
    <w:rsid w:val="004A3ED0"/>
    <w:rsid w:val="004A46B9"/>
    <w:rsid w:val="004A5843"/>
    <w:rsid w:val="004A5F1B"/>
    <w:rsid w:val="004A62DE"/>
    <w:rsid w:val="004A6413"/>
    <w:rsid w:val="004A648C"/>
    <w:rsid w:val="004A654E"/>
    <w:rsid w:val="004A67E6"/>
    <w:rsid w:val="004B076B"/>
    <w:rsid w:val="004B222F"/>
    <w:rsid w:val="004B30AD"/>
    <w:rsid w:val="004B32D3"/>
    <w:rsid w:val="004B4BA9"/>
    <w:rsid w:val="004B633F"/>
    <w:rsid w:val="004B6D2C"/>
    <w:rsid w:val="004B72F0"/>
    <w:rsid w:val="004B746E"/>
    <w:rsid w:val="004C102B"/>
    <w:rsid w:val="004C3086"/>
    <w:rsid w:val="004C388C"/>
    <w:rsid w:val="004C4C5F"/>
    <w:rsid w:val="004C4D95"/>
    <w:rsid w:val="004C542F"/>
    <w:rsid w:val="004C5555"/>
    <w:rsid w:val="004C5AFD"/>
    <w:rsid w:val="004C5CD7"/>
    <w:rsid w:val="004C661A"/>
    <w:rsid w:val="004C6B73"/>
    <w:rsid w:val="004C6DE9"/>
    <w:rsid w:val="004C6FC0"/>
    <w:rsid w:val="004D2168"/>
    <w:rsid w:val="004D271D"/>
    <w:rsid w:val="004D4DB8"/>
    <w:rsid w:val="004D4F53"/>
    <w:rsid w:val="004D50FA"/>
    <w:rsid w:val="004D5561"/>
    <w:rsid w:val="004D596F"/>
    <w:rsid w:val="004D5DAB"/>
    <w:rsid w:val="004D635C"/>
    <w:rsid w:val="004D6B55"/>
    <w:rsid w:val="004D6C39"/>
    <w:rsid w:val="004D77FF"/>
    <w:rsid w:val="004D78A7"/>
    <w:rsid w:val="004E0495"/>
    <w:rsid w:val="004E04EE"/>
    <w:rsid w:val="004E13B2"/>
    <w:rsid w:val="004E21EB"/>
    <w:rsid w:val="004E4A98"/>
    <w:rsid w:val="004E612E"/>
    <w:rsid w:val="004E6F09"/>
    <w:rsid w:val="004E7BCA"/>
    <w:rsid w:val="004E7BEA"/>
    <w:rsid w:val="004E7DE0"/>
    <w:rsid w:val="004F0734"/>
    <w:rsid w:val="004F1391"/>
    <w:rsid w:val="004F1DEC"/>
    <w:rsid w:val="004F2589"/>
    <w:rsid w:val="004F5C61"/>
    <w:rsid w:val="004F6405"/>
    <w:rsid w:val="00501A72"/>
    <w:rsid w:val="005020C1"/>
    <w:rsid w:val="00502265"/>
    <w:rsid w:val="005027F6"/>
    <w:rsid w:val="0050440A"/>
    <w:rsid w:val="0050503A"/>
    <w:rsid w:val="00506248"/>
    <w:rsid w:val="0050657E"/>
    <w:rsid w:val="00507214"/>
    <w:rsid w:val="0050757A"/>
    <w:rsid w:val="0051108F"/>
    <w:rsid w:val="005121C9"/>
    <w:rsid w:val="00512820"/>
    <w:rsid w:val="005142B0"/>
    <w:rsid w:val="00515588"/>
    <w:rsid w:val="005156D2"/>
    <w:rsid w:val="00516859"/>
    <w:rsid w:val="00516862"/>
    <w:rsid w:val="00517280"/>
    <w:rsid w:val="0051793C"/>
    <w:rsid w:val="00517B3C"/>
    <w:rsid w:val="00517ED0"/>
    <w:rsid w:val="00520A65"/>
    <w:rsid w:val="00520C40"/>
    <w:rsid w:val="00520EE6"/>
    <w:rsid w:val="0052103E"/>
    <w:rsid w:val="005224E2"/>
    <w:rsid w:val="005265AC"/>
    <w:rsid w:val="00526B59"/>
    <w:rsid w:val="005277D7"/>
    <w:rsid w:val="00527C3B"/>
    <w:rsid w:val="005314E8"/>
    <w:rsid w:val="0053361E"/>
    <w:rsid w:val="00533D51"/>
    <w:rsid w:val="00533D52"/>
    <w:rsid w:val="0053544B"/>
    <w:rsid w:val="005357A4"/>
    <w:rsid w:val="00535954"/>
    <w:rsid w:val="005367D7"/>
    <w:rsid w:val="005379E3"/>
    <w:rsid w:val="00537B9D"/>
    <w:rsid w:val="00540376"/>
    <w:rsid w:val="00540941"/>
    <w:rsid w:val="00540E50"/>
    <w:rsid w:val="0054163E"/>
    <w:rsid w:val="00541BDD"/>
    <w:rsid w:val="0054289E"/>
    <w:rsid w:val="005431FF"/>
    <w:rsid w:val="0054412D"/>
    <w:rsid w:val="0054441E"/>
    <w:rsid w:val="00546AF2"/>
    <w:rsid w:val="00546B74"/>
    <w:rsid w:val="00546F5D"/>
    <w:rsid w:val="0054755A"/>
    <w:rsid w:val="005476E3"/>
    <w:rsid w:val="00547D07"/>
    <w:rsid w:val="005502D1"/>
    <w:rsid w:val="005504FE"/>
    <w:rsid w:val="0055060C"/>
    <w:rsid w:val="00550D4B"/>
    <w:rsid w:val="00551447"/>
    <w:rsid w:val="005516A2"/>
    <w:rsid w:val="005519A0"/>
    <w:rsid w:val="00552428"/>
    <w:rsid w:val="00552F93"/>
    <w:rsid w:val="00552FC5"/>
    <w:rsid w:val="00553AC0"/>
    <w:rsid w:val="00554552"/>
    <w:rsid w:val="005545CF"/>
    <w:rsid w:val="00554F3E"/>
    <w:rsid w:val="00555769"/>
    <w:rsid w:val="00555B90"/>
    <w:rsid w:val="005565C4"/>
    <w:rsid w:val="00556797"/>
    <w:rsid w:val="005572DF"/>
    <w:rsid w:val="00557B87"/>
    <w:rsid w:val="00560AA6"/>
    <w:rsid w:val="005630FB"/>
    <w:rsid w:val="005631AB"/>
    <w:rsid w:val="005664CB"/>
    <w:rsid w:val="00566FF3"/>
    <w:rsid w:val="0056706F"/>
    <w:rsid w:val="00567DD4"/>
    <w:rsid w:val="005700E2"/>
    <w:rsid w:val="0057016A"/>
    <w:rsid w:val="00570628"/>
    <w:rsid w:val="005708B2"/>
    <w:rsid w:val="00571390"/>
    <w:rsid w:val="00571EE5"/>
    <w:rsid w:val="0057268D"/>
    <w:rsid w:val="005736F5"/>
    <w:rsid w:val="00574C81"/>
    <w:rsid w:val="00576329"/>
    <w:rsid w:val="00577820"/>
    <w:rsid w:val="00577861"/>
    <w:rsid w:val="00577911"/>
    <w:rsid w:val="00577B85"/>
    <w:rsid w:val="00577CF5"/>
    <w:rsid w:val="00577DFE"/>
    <w:rsid w:val="0058064F"/>
    <w:rsid w:val="00581065"/>
    <w:rsid w:val="005824D7"/>
    <w:rsid w:val="0058274A"/>
    <w:rsid w:val="00583DB8"/>
    <w:rsid w:val="00584170"/>
    <w:rsid w:val="00584ECE"/>
    <w:rsid w:val="0058534A"/>
    <w:rsid w:val="00586881"/>
    <w:rsid w:val="00586DD7"/>
    <w:rsid w:val="00586FF1"/>
    <w:rsid w:val="00587103"/>
    <w:rsid w:val="0058719F"/>
    <w:rsid w:val="005909E9"/>
    <w:rsid w:val="00590FFC"/>
    <w:rsid w:val="0059142D"/>
    <w:rsid w:val="0059144B"/>
    <w:rsid w:val="00592134"/>
    <w:rsid w:val="0059280C"/>
    <w:rsid w:val="00593528"/>
    <w:rsid w:val="00594256"/>
    <w:rsid w:val="005946F1"/>
    <w:rsid w:val="005954DA"/>
    <w:rsid w:val="00595577"/>
    <w:rsid w:val="00595637"/>
    <w:rsid w:val="0059586B"/>
    <w:rsid w:val="00596C82"/>
    <w:rsid w:val="005A03B7"/>
    <w:rsid w:val="005A0D91"/>
    <w:rsid w:val="005A10F4"/>
    <w:rsid w:val="005A2315"/>
    <w:rsid w:val="005A2354"/>
    <w:rsid w:val="005A2628"/>
    <w:rsid w:val="005A2A89"/>
    <w:rsid w:val="005A3B9A"/>
    <w:rsid w:val="005A4857"/>
    <w:rsid w:val="005A4A48"/>
    <w:rsid w:val="005A5D62"/>
    <w:rsid w:val="005A78D3"/>
    <w:rsid w:val="005A7A06"/>
    <w:rsid w:val="005A7D29"/>
    <w:rsid w:val="005A7F7A"/>
    <w:rsid w:val="005B048A"/>
    <w:rsid w:val="005B0D76"/>
    <w:rsid w:val="005B11F1"/>
    <w:rsid w:val="005B1480"/>
    <w:rsid w:val="005B2CF8"/>
    <w:rsid w:val="005B33D2"/>
    <w:rsid w:val="005B4237"/>
    <w:rsid w:val="005B42F9"/>
    <w:rsid w:val="005B494E"/>
    <w:rsid w:val="005B59C1"/>
    <w:rsid w:val="005B5A5F"/>
    <w:rsid w:val="005B6147"/>
    <w:rsid w:val="005B6372"/>
    <w:rsid w:val="005B69C7"/>
    <w:rsid w:val="005B75EE"/>
    <w:rsid w:val="005C020E"/>
    <w:rsid w:val="005C0762"/>
    <w:rsid w:val="005C224B"/>
    <w:rsid w:val="005C26AD"/>
    <w:rsid w:val="005C42A6"/>
    <w:rsid w:val="005C4CB1"/>
    <w:rsid w:val="005C5776"/>
    <w:rsid w:val="005C5E7F"/>
    <w:rsid w:val="005C67E5"/>
    <w:rsid w:val="005C6863"/>
    <w:rsid w:val="005C7067"/>
    <w:rsid w:val="005C7393"/>
    <w:rsid w:val="005D0F85"/>
    <w:rsid w:val="005D1480"/>
    <w:rsid w:val="005D2606"/>
    <w:rsid w:val="005D397A"/>
    <w:rsid w:val="005D4C81"/>
    <w:rsid w:val="005D4FFB"/>
    <w:rsid w:val="005D60AB"/>
    <w:rsid w:val="005D6496"/>
    <w:rsid w:val="005D79B0"/>
    <w:rsid w:val="005D7CF1"/>
    <w:rsid w:val="005E0618"/>
    <w:rsid w:val="005E18EF"/>
    <w:rsid w:val="005E1A79"/>
    <w:rsid w:val="005E1FC5"/>
    <w:rsid w:val="005E2B4F"/>
    <w:rsid w:val="005E3605"/>
    <w:rsid w:val="005E3D05"/>
    <w:rsid w:val="005E4138"/>
    <w:rsid w:val="005E5BD5"/>
    <w:rsid w:val="005E68B1"/>
    <w:rsid w:val="005E6D05"/>
    <w:rsid w:val="005E71E4"/>
    <w:rsid w:val="005F105D"/>
    <w:rsid w:val="005F17F7"/>
    <w:rsid w:val="005F1AB3"/>
    <w:rsid w:val="005F24F8"/>
    <w:rsid w:val="005F2C4E"/>
    <w:rsid w:val="005F45D1"/>
    <w:rsid w:val="005F4F77"/>
    <w:rsid w:val="005F6354"/>
    <w:rsid w:val="005F6822"/>
    <w:rsid w:val="005F7B83"/>
    <w:rsid w:val="00602371"/>
    <w:rsid w:val="00602B39"/>
    <w:rsid w:val="006044E7"/>
    <w:rsid w:val="0060450C"/>
    <w:rsid w:val="00604857"/>
    <w:rsid w:val="0060529D"/>
    <w:rsid w:val="00606B44"/>
    <w:rsid w:val="006114EE"/>
    <w:rsid w:val="0061219D"/>
    <w:rsid w:val="0061226F"/>
    <w:rsid w:val="006138D5"/>
    <w:rsid w:val="006152D7"/>
    <w:rsid w:val="00615570"/>
    <w:rsid w:val="006164E7"/>
    <w:rsid w:val="00620A2C"/>
    <w:rsid w:val="00620D27"/>
    <w:rsid w:val="00620F6E"/>
    <w:rsid w:val="00621040"/>
    <w:rsid w:val="006211B6"/>
    <w:rsid w:val="006211C4"/>
    <w:rsid w:val="00621CF6"/>
    <w:rsid w:val="006220AE"/>
    <w:rsid w:val="00624B11"/>
    <w:rsid w:val="00625656"/>
    <w:rsid w:val="00625730"/>
    <w:rsid w:val="0062596A"/>
    <w:rsid w:val="00625A76"/>
    <w:rsid w:val="006262A2"/>
    <w:rsid w:val="00626345"/>
    <w:rsid w:val="00626524"/>
    <w:rsid w:val="00627184"/>
    <w:rsid w:val="0062766D"/>
    <w:rsid w:val="006279E3"/>
    <w:rsid w:val="00631034"/>
    <w:rsid w:val="00631246"/>
    <w:rsid w:val="00631792"/>
    <w:rsid w:val="00631DE2"/>
    <w:rsid w:val="00631EB2"/>
    <w:rsid w:val="00633A73"/>
    <w:rsid w:val="00633EDE"/>
    <w:rsid w:val="006341B7"/>
    <w:rsid w:val="006364B3"/>
    <w:rsid w:val="00640D80"/>
    <w:rsid w:val="00643C75"/>
    <w:rsid w:val="0064419E"/>
    <w:rsid w:val="006445FA"/>
    <w:rsid w:val="00645C3E"/>
    <w:rsid w:val="006460E6"/>
    <w:rsid w:val="0064691E"/>
    <w:rsid w:val="00652466"/>
    <w:rsid w:val="0065273C"/>
    <w:rsid w:val="006539D6"/>
    <w:rsid w:val="006546CC"/>
    <w:rsid w:val="0065555B"/>
    <w:rsid w:val="00655CC9"/>
    <w:rsid w:val="0065638D"/>
    <w:rsid w:val="00657A3A"/>
    <w:rsid w:val="00657E6A"/>
    <w:rsid w:val="00660313"/>
    <w:rsid w:val="00660495"/>
    <w:rsid w:val="006606AB"/>
    <w:rsid w:val="00661FDC"/>
    <w:rsid w:val="0066307D"/>
    <w:rsid w:val="0066352C"/>
    <w:rsid w:val="00663659"/>
    <w:rsid w:val="0066391B"/>
    <w:rsid w:val="00663F36"/>
    <w:rsid w:val="006657FB"/>
    <w:rsid w:val="00665CFF"/>
    <w:rsid w:val="00667819"/>
    <w:rsid w:val="0066793D"/>
    <w:rsid w:val="00667B33"/>
    <w:rsid w:val="00673A08"/>
    <w:rsid w:val="00674AD8"/>
    <w:rsid w:val="0067651E"/>
    <w:rsid w:val="00677287"/>
    <w:rsid w:val="006777A4"/>
    <w:rsid w:val="00681540"/>
    <w:rsid w:val="00682AC2"/>
    <w:rsid w:val="00682E68"/>
    <w:rsid w:val="006833C2"/>
    <w:rsid w:val="00683FEF"/>
    <w:rsid w:val="0068424F"/>
    <w:rsid w:val="00684960"/>
    <w:rsid w:val="00685154"/>
    <w:rsid w:val="0068649F"/>
    <w:rsid w:val="00690167"/>
    <w:rsid w:val="00692122"/>
    <w:rsid w:val="006931F9"/>
    <w:rsid w:val="00693D7F"/>
    <w:rsid w:val="006946E6"/>
    <w:rsid w:val="006956EE"/>
    <w:rsid w:val="006958A2"/>
    <w:rsid w:val="00695D15"/>
    <w:rsid w:val="0069773A"/>
    <w:rsid w:val="00697E49"/>
    <w:rsid w:val="006A00FD"/>
    <w:rsid w:val="006A100C"/>
    <w:rsid w:val="006A100D"/>
    <w:rsid w:val="006A165C"/>
    <w:rsid w:val="006A398F"/>
    <w:rsid w:val="006A3D50"/>
    <w:rsid w:val="006A4B83"/>
    <w:rsid w:val="006A69EE"/>
    <w:rsid w:val="006A6AAA"/>
    <w:rsid w:val="006A70F6"/>
    <w:rsid w:val="006A738F"/>
    <w:rsid w:val="006A76C6"/>
    <w:rsid w:val="006B03A2"/>
    <w:rsid w:val="006B074C"/>
    <w:rsid w:val="006B0985"/>
    <w:rsid w:val="006B0C02"/>
    <w:rsid w:val="006B194F"/>
    <w:rsid w:val="006B1C3F"/>
    <w:rsid w:val="006B235D"/>
    <w:rsid w:val="006B4317"/>
    <w:rsid w:val="006B49A2"/>
    <w:rsid w:val="006B5060"/>
    <w:rsid w:val="006B516C"/>
    <w:rsid w:val="006B57EE"/>
    <w:rsid w:val="006B61D6"/>
    <w:rsid w:val="006B6354"/>
    <w:rsid w:val="006B73E4"/>
    <w:rsid w:val="006B7DBF"/>
    <w:rsid w:val="006C0E5B"/>
    <w:rsid w:val="006C21FB"/>
    <w:rsid w:val="006C310C"/>
    <w:rsid w:val="006C4C94"/>
    <w:rsid w:val="006C54A7"/>
    <w:rsid w:val="006C6307"/>
    <w:rsid w:val="006C639D"/>
    <w:rsid w:val="006D0081"/>
    <w:rsid w:val="006D00F4"/>
    <w:rsid w:val="006D01A5"/>
    <w:rsid w:val="006D1045"/>
    <w:rsid w:val="006D150F"/>
    <w:rsid w:val="006D1883"/>
    <w:rsid w:val="006D2C2C"/>
    <w:rsid w:val="006D3FB1"/>
    <w:rsid w:val="006D40C2"/>
    <w:rsid w:val="006D601A"/>
    <w:rsid w:val="006D6852"/>
    <w:rsid w:val="006D687A"/>
    <w:rsid w:val="006D7446"/>
    <w:rsid w:val="006D7699"/>
    <w:rsid w:val="006D7774"/>
    <w:rsid w:val="006E0162"/>
    <w:rsid w:val="006E3252"/>
    <w:rsid w:val="006E3814"/>
    <w:rsid w:val="006E438C"/>
    <w:rsid w:val="006E5130"/>
    <w:rsid w:val="006E5C47"/>
    <w:rsid w:val="006E5EDC"/>
    <w:rsid w:val="006E6C1A"/>
    <w:rsid w:val="006E6D55"/>
    <w:rsid w:val="006E78F5"/>
    <w:rsid w:val="006F02E9"/>
    <w:rsid w:val="006F074B"/>
    <w:rsid w:val="006F07C8"/>
    <w:rsid w:val="006F1BD9"/>
    <w:rsid w:val="006F1C9B"/>
    <w:rsid w:val="006F2273"/>
    <w:rsid w:val="006F2307"/>
    <w:rsid w:val="006F258B"/>
    <w:rsid w:val="006F28CD"/>
    <w:rsid w:val="006F34AD"/>
    <w:rsid w:val="006F3592"/>
    <w:rsid w:val="006F36EC"/>
    <w:rsid w:val="006F430E"/>
    <w:rsid w:val="006F4854"/>
    <w:rsid w:val="006F553E"/>
    <w:rsid w:val="006F5D92"/>
    <w:rsid w:val="006F6626"/>
    <w:rsid w:val="006F6A02"/>
    <w:rsid w:val="006F6D78"/>
    <w:rsid w:val="006F74F5"/>
    <w:rsid w:val="007001F0"/>
    <w:rsid w:val="007005FC"/>
    <w:rsid w:val="00700C74"/>
    <w:rsid w:val="00700F3B"/>
    <w:rsid w:val="00701520"/>
    <w:rsid w:val="007027FD"/>
    <w:rsid w:val="00703356"/>
    <w:rsid w:val="00703764"/>
    <w:rsid w:val="00703C01"/>
    <w:rsid w:val="00705021"/>
    <w:rsid w:val="00705E5A"/>
    <w:rsid w:val="00706014"/>
    <w:rsid w:val="00706839"/>
    <w:rsid w:val="00706DD4"/>
    <w:rsid w:val="00707C33"/>
    <w:rsid w:val="0071035E"/>
    <w:rsid w:val="007114BA"/>
    <w:rsid w:val="00712090"/>
    <w:rsid w:val="007126DD"/>
    <w:rsid w:val="00712F5E"/>
    <w:rsid w:val="007131CA"/>
    <w:rsid w:val="007142A3"/>
    <w:rsid w:val="007149FB"/>
    <w:rsid w:val="00715A5F"/>
    <w:rsid w:val="0071684F"/>
    <w:rsid w:val="0071758D"/>
    <w:rsid w:val="00717C11"/>
    <w:rsid w:val="0071B6A0"/>
    <w:rsid w:val="00720CD9"/>
    <w:rsid w:val="00721C42"/>
    <w:rsid w:val="007225E7"/>
    <w:rsid w:val="007231E1"/>
    <w:rsid w:val="00725F91"/>
    <w:rsid w:val="00725FBF"/>
    <w:rsid w:val="007260BC"/>
    <w:rsid w:val="00730906"/>
    <w:rsid w:val="00730DF9"/>
    <w:rsid w:val="00731BFB"/>
    <w:rsid w:val="00731F59"/>
    <w:rsid w:val="00733930"/>
    <w:rsid w:val="00734099"/>
    <w:rsid w:val="00734927"/>
    <w:rsid w:val="0073565C"/>
    <w:rsid w:val="00735B68"/>
    <w:rsid w:val="00735B95"/>
    <w:rsid w:val="0073642D"/>
    <w:rsid w:val="00736657"/>
    <w:rsid w:val="00736BD2"/>
    <w:rsid w:val="0073717A"/>
    <w:rsid w:val="007375BA"/>
    <w:rsid w:val="0074052F"/>
    <w:rsid w:val="007408EE"/>
    <w:rsid w:val="00741173"/>
    <w:rsid w:val="00741277"/>
    <w:rsid w:val="00741937"/>
    <w:rsid w:val="00741A17"/>
    <w:rsid w:val="00741DD1"/>
    <w:rsid w:val="00741F5A"/>
    <w:rsid w:val="0074268F"/>
    <w:rsid w:val="00745195"/>
    <w:rsid w:val="00745327"/>
    <w:rsid w:val="00746D6C"/>
    <w:rsid w:val="00750DCE"/>
    <w:rsid w:val="00751490"/>
    <w:rsid w:val="00760EAB"/>
    <w:rsid w:val="0076125B"/>
    <w:rsid w:val="00761AEE"/>
    <w:rsid w:val="00761FCC"/>
    <w:rsid w:val="00762C29"/>
    <w:rsid w:val="00762D12"/>
    <w:rsid w:val="007630CB"/>
    <w:rsid w:val="00763D05"/>
    <w:rsid w:val="00763F1A"/>
    <w:rsid w:val="00764A0B"/>
    <w:rsid w:val="00764BF8"/>
    <w:rsid w:val="00764F8E"/>
    <w:rsid w:val="00767243"/>
    <w:rsid w:val="007707B1"/>
    <w:rsid w:val="007716C9"/>
    <w:rsid w:val="00772344"/>
    <w:rsid w:val="00772F5E"/>
    <w:rsid w:val="00774A3E"/>
    <w:rsid w:val="00775D7E"/>
    <w:rsid w:val="00775F69"/>
    <w:rsid w:val="007806AB"/>
    <w:rsid w:val="00780AC9"/>
    <w:rsid w:val="007817C9"/>
    <w:rsid w:val="007819A3"/>
    <w:rsid w:val="00782927"/>
    <w:rsid w:val="00782BB1"/>
    <w:rsid w:val="007842EB"/>
    <w:rsid w:val="007850CA"/>
    <w:rsid w:val="00785177"/>
    <w:rsid w:val="00785621"/>
    <w:rsid w:val="00785ECC"/>
    <w:rsid w:val="0078617F"/>
    <w:rsid w:val="00786A0B"/>
    <w:rsid w:val="00786F6E"/>
    <w:rsid w:val="007875C0"/>
    <w:rsid w:val="00791248"/>
    <w:rsid w:val="00791CB8"/>
    <w:rsid w:val="00792F6A"/>
    <w:rsid w:val="0079314A"/>
    <w:rsid w:val="00793292"/>
    <w:rsid w:val="00793DEF"/>
    <w:rsid w:val="00794F0C"/>
    <w:rsid w:val="00794F54"/>
    <w:rsid w:val="007951B6"/>
    <w:rsid w:val="0079545E"/>
    <w:rsid w:val="007966BC"/>
    <w:rsid w:val="00796C90"/>
    <w:rsid w:val="00796EF8"/>
    <w:rsid w:val="0079748B"/>
    <w:rsid w:val="007A0541"/>
    <w:rsid w:val="007A5C97"/>
    <w:rsid w:val="007A5DBD"/>
    <w:rsid w:val="007A7DA0"/>
    <w:rsid w:val="007B09C8"/>
    <w:rsid w:val="007B0CBE"/>
    <w:rsid w:val="007B0F17"/>
    <w:rsid w:val="007B0F81"/>
    <w:rsid w:val="007B1039"/>
    <w:rsid w:val="007B1B9E"/>
    <w:rsid w:val="007B45B5"/>
    <w:rsid w:val="007B50F1"/>
    <w:rsid w:val="007B722F"/>
    <w:rsid w:val="007B7BA8"/>
    <w:rsid w:val="007C042C"/>
    <w:rsid w:val="007C1520"/>
    <w:rsid w:val="007C18FA"/>
    <w:rsid w:val="007C2EA1"/>
    <w:rsid w:val="007C338F"/>
    <w:rsid w:val="007C367F"/>
    <w:rsid w:val="007C4C02"/>
    <w:rsid w:val="007C587D"/>
    <w:rsid w:val="007C589E"/>
    <w:rsid w:val="007C7631"/>
    <w:rsid w:val="007D29CA"/>
    <w:rsid w:val="007D3B6D"/>
    <w:rsid w:val="007D3CD7"/>
    <w:rsid w:val="007D48A1"/>
    <w:rsid w:val="007D494E"/>
    <w:rsid w:val="007D5064"/>
    <w:rsid w:val="007D577B"/>
    <w:rsid w:val="007D5B6D"/>
    <w:rsid w:val="007D790D"/>
    <w:rsid w:val="007E17FD"/>
    <w:rsid w:val="007E212B"/>
    <w:rsid w:val="007E2979"/>
    <w:rsid w:val="007E2EEA"/>
    <w:rsid w:val="007E4AFC"/>
    <w:rsid w:val="007E5449"/>
    <w:rsid w:val="007E5563"/>
    <w:rsid w:val="007E636B"/>
    <w:rsid w:val="007E6C6B"/>
    <w:rsid w:val="007E7418"/>
    <w:rsid w:val="007F0A2D"/>
    <w:rsid w:val="007F1363"/>
    <w:rsid w:val="007F1F99"/>
    <w:rsid w:val="007F1FCB"/>
    <w:rsid w:val="007F22E0"/>
    <w:rsid w:val="007F2379"/>
    <w:rsid w:val="007F2BE2"/>
    <w:rsid w:val="007F312F"/>
    <w:rsid w:val="007F3502"/>
    <w:rsid w:val="007F3809"/>
    <w:rsid w:val="007F4030"/>
    <w:rsid w:val="007F4683"/>
    <w:rsid w:val="007F578C"/>
    <w:rsid w:val="007F57CC"/>
    <w:rsid w:val="007F67E5"/>
    <w:rsid w:val="007F7AE7"/>
    <w:rsid w:val="00800AC8"/>
    <w:rsid w:val="00801901"/>
    <w:rsid w:val="00802A00"/>
    <w:rsid w:val="00802D77"/>
    <w:rsid w:val="0080478B"/>
    <w:rsid w:val="00804EBA"/>
    <w:rsid w:val="00805A3C"/>
    <w:rsid w:val="00805B6A"/>
    <w:rsid w:val="00806AF8"/>
    <w:rsid w:val="00807948"/>
    <w:rsid w:val="008079D6"/>
    <w:rsid w:val="008114DF"/>
    <w:rsid w:val="0081178D"/>
    <w:rsid w:val="00811D9F"/>
    <w:rsid w:val="0081224E"/>
    <w:rsid w:val="00813BD9"/>
    <w:rsid w:val="00813EF4"/>
    <w:rsid w:val="0081442F"/>
    <w:rsid w:val="0081490B"/>
    <w:rsid w:val="008158B7"/>
    <w:rsid w:val="00815904"/>
    <w:rsid w:val="00815A8B"/>
    <w:rsid w:val="008162EE"/>
    <w:rsid w:val="0081710D"/>
    <w:rsid w:val="00817182"/>
    <w:rsid w:val="00817A62"/>
    <w:rsid w:val="00820497"/>
    <w:rsid w:val="00824641"/>
    <w:rsid w:val="00824E3E"/>
    <w:rsid w:val="00825B15"/>
    <w:rsid w:val="008264A4"/>
    <w:rsid w:val="00827495"/>
    <w:rsid w:val="00827E3F"/>
    <w:rsid w:val="0083083B"/>
    <w:rsid w:val="00830BF2"/>
    <w:rsid w:val="008324C2"/>
    <w:rsid w:val="00832782"/>
    <w:rsid w:val="00832A6E"/>
    <w:rsid w:val="008330BC"/>
    <w:rsid w:val="008340B7"/>
    <w:rsid w:val="0083457F"/>
    <w:rsid w:val="008345E1"/>
    <w:rsid w:val="0083492B"/>
    <w:rsid w:val="00834C4F"/>
    <w:rsid w:val="00835638"/>
    <w:rsid w:val="008357FE"/>
    <w:rsid w:val="00835CAE"/>
    <w:rsid w:val="00837B9B"/>
    <w:rsid w:val="00837E76"/>
    <w:rsid w:val="00840025"/>
    <w:rsid w:val="00841ADB"/>
    <w:rsid w:val="00843053"/>
    <w:rsid w:val="00843F60"/>
    <w:rsid w:val="0084420A"/>
    <w:rsid w:val="00844586"/>
    <w:rsid w:val="00844C17"/>
    <w:rsid w:val="008459E0"/>
    <w:rsid w:val="00845A45"/>
    <w:rsid w:val="00846673"/>
    <w:rsid w:val="00850B68"/>
    <w:rsid w:val="00850F84"/>
    <w:rsid w:val="00851B11"/>
    <w:rsid w:val="00851B7A"/>
    <w:rsid w:val="008538F9"/>
    <w:rsid w:val="00853CA3"/>
    <w:rsid w:val="00853DD2"/>
    <w:rsid w:val="00853EAA"/>
    <w:rsid w:val="00855D94"/>
    <w:rsid w:val="0085628E"/>
    <w:rsid w:val="00856452"/>
    <w:rsid w:val="0085768F"/>
    <w:rsid w:val="00857BC4"/>
    <w:rsid w:val="0086088E"/>
    <w:rsid w:val="00861830"/>
    <w:rsid w:val="008622E5"/>
    <w:rsid w:val="00863577"/>
    <w:rsid w:val="00863777"/>
    <w:rsid w:val="00863B6A"/>
    <w:rsid w:val="0086403D"/>
    <w:rsid w:val="00864BFF"/>
    <w:rsid w:val="00864CD9"/>
    <w:rsid w:val="0086513B"/>
    <w:rsid w:val="00865B0C"/>
    <w:rsid w:val="008679AF"/>
    <w:rsid w:val="00867ABA"/>
    <w:rsid w:val="00867BEF"/>
    <w:rsid w:val="00867E25"/>
    <w:rsid w:val="008701A3"/>
    <w:rsid w:val="00870790"/>
    <w:rsid w:val="008708DB"/>
    <w:rsid w:val="00870F99"/>
    <w:rsid w:val="00871731"/>
    <w:rsid w:val="00872531"/>
    <w:rsid w:val="008737BA"/>
    <w:rsid w:val="00874431"/>
    <w:rsid w:val="008747FE"/>
    <w:rsid w:val="00875753"/>
    <w:rsid w:val="00876046"/>
    <w:rsid w:val="0087664A"/>
    <w:rsid w:val="00876827"/>
    <w:rsid w:val="00876FDB"/>
    <w:rsid w:val="008803F5"/>
    <w:rsid w:val="008805CD"/>
    <w:rsid w:val="00881860"/>
    <w:rsid w:val="00881F55"/>
    <w:rsid w:val="00883A4F"/>
    <w:rsid w:val="00883C51"/>
    <w:rsid w:val="008845BB"/>
    <w:rsid w:val="0088497E"/>
    <w:rsid w:val="008900E5"/>
    <w:rsid w:val="008902CF"/>
    <w:rsid w:val="00890609"/>
    <w:rsid w:val="008908EA"/>
    <w:rsid w:val="00890FDB"/>
    <w:rsid w:val="0089101B"/>
    <w:rsid w:val="008914D6"/>
    <w:rsid w:val="008947F7"/>
    <w:rsid w:val="00895053"/>
    <w:rsid w:val="0089568F"/>
    <w:rsid w:val="008962F0"/>
    <w:rsid w:val="008965BE"/>
    <w:rsid w:val="0089705F"/>
    <w:rsid w:val="008A270A"/>
    <w:rsid w:val="008A34FE"/>
    <w:rsid w:val="008A47AB"/>
    <w:rsid w:val="008A6642"/>
    <w:rsid w:val="008A6884"/>
    <w:rsid w:val="008A6AE3"/>
    <w:rsid w:val="008A7C69"/>
    <w:rsid w:val="008B18E7"/>
    <w:rsid w:val="008B26E4"/>
    <w:rsid w:val="008B3C29"/>
    <w:rsid w:val="008B3D9E"/>
    <w:rsid w:val="008B4191"/>
    <w:rsid w:val="008B4D2A"/>
    <w:rsid w:val="008B4F05"/>
    <w:rsid w:val="008B51F2"/>
    <w:rsid w:val="008B5275"/>
    <w:rsid w:val="008B5C0C"/>
    <w:rsid w:val="008B6CA2"/>
    <w:rsid w:val="008B6CD1"/>
    <w:rsid w:val="008B6D39"/>
    <w:rsid w:val="008B723B"/>
    <w:rsid w:val="008B7DF5"/>
    <w:rsid w:val="008C0479"/>
    <w:rsid w:val="008C0C1D"/>
    <w:rsid w:val="008C1043"/>
    <w:rsid w:val="008C13FD"/>
    <w:rsid w:val="008C19F4"/>
    <w:rsid w:val="008C2368"/>
    <w:rsid w:val="008C3E4C"/>
    <w:rsid w:val="008C405A"/>
    <w:rsid w:val="008C5E39"/>
    <w:rsid w:val="008C629A"/>
    <w:rsid w:val="008C7335"/>
    <w:rsid w:val="008D0424"/>
    <w:rsid w:val="008D0FCE"/>
    <w:rsid w:val="008D1462"/>
    <w:rsid w:val="008D1C0F"/>
    <w:rsid w:val="008D2C80"/>
    <w:rsid w:val="008D2F8B"/>
    <w:rsid w:val="008D316C"/>
    <w:rsid w:val="008D3684"/>
    <w:rsid w:val="008D452C"/>
    <w:rsid w:val="008D47A2"/>
    <w:rsid w:val="008D47F1"/>
    <w:rsid w:val="008D5641"/>
    <w:rsid w:val="008E1152"/>
    <w:rsid w:val="008E61F9"/>
    <w:rsid w:val="008E6D0A"/>
    <w:rsid w:val="008E743C"/>
    <w:rsid w:val="008E7ACD"/>
    <w:rsid w:val="008E7AEB"/>
    <w:rsid w:val="008F33C2"/>
    <w:rsid w:val="008F3E97"/>
    <w:rsid w:val="008F52B5"/>
    <w:rsid w:val="008F5553"/>
    <w:rsid w:val="008F6B89"/>
    <w:rsid w:val="008F71EA"/>
    <w:rsid w:val="008F7B5E"/>
    <w:rsid w:val="0090017A"/>
    <w:rsid w:val="00900694"/>
    <w:rsid w:val="009008F9"/>
    <w:rsid w:val="00901E3A"/>
    <w:rsid w:val="009021DD"/>
    <w:rsid w:val="00902312"/>
    <w:rsid w:val="009024EF"/>
    <w:rsid w:val="009029EE"/>
    <w:rsid w:val="00903AFC"/>
    <w:rsid w:val="00903DF6"/>
    <w:rsid w:val="00904840"/>
    <w:rsid w:val="00904E20"/>
    <w:rsid w:val="00905FD6"/>
    <w:rsid w:val="009071C3"/>
    <w:rsid w:val="00907FF2"/>
    <w:rsid w:val="009104F7"/>
    <w:rsid w:val="009107C5"/>
    <w:rsid w:val="00910E03"/>
    <w:rsid w:val="00911247"/>
    <w:rsid w:val="00911DC8"/>
    <w:rsid w:val="00911E0F"/>
    <w:rsid w:val="0091223F"/>
    <w:rsid w:val="00912E85"/>
    <w:rsid w:val="0091305E"/>
    <w:rsid w:val="0091376B"/>
    <w:rsid w:val="0091424B"/>
    <w:rsid w:val="00914967"/>
    <w:rsid w:val="00914A37"/>
    <w:rsid w:val="00914A70"/>
    <w:rsid w:val="00915A04"/>
    <w:rsid w:val="00915BDA"/>
    <w:rsid w:val="009160AD"/>
    <w:rsid w:val="00916270"/>
    <w:rsid w:val="009166FE"/>
    <w:rsid w:val="00920F71"/>
    <w:rsid w:val="009241CC"/>
    <w:rsid w:val="009250C0"/>
    <w:rsid w:val="00925DAD"/>
    <w:rsid w:val="0092698E"/>
    <w:rsid w:val="00927234"/>
    <w:rsid w:val="00931E52"/>
    <w:rsid w:val="00931F85"/>
    <w:rsid w:val="0093211D"/>
    <w:rsid w:val="009330BE"/>
    <w:rsid w:val="009337C7"/>
    <w:rsid w:val="0093393E"/>
    <w:rsid w:val="00933C8F"/>
    <w:rsid w:val="009352B6"/>
    <w:rsid w:val="00935724"/>
    <w:rsid w:val="00935AFD"/>
    <w:rsid w:val="00936D67"/>
    <w:rsid w:val="009373FE"/>
    <w:rsid w:val="009376FD"/>
    <w:rsid w:val="00937E9F"/>
    <w:rsid w:val="009410DA"/>
    <w:rsid w:val="00941443"/>
    <w:rsid w:val="00942363"/>
    <w:rsid w:val="00943299"/>
    <w:rsid w:val="009436EA"/>
    <w:rsid w:val="00945A67"/>
    <w:rsid w:val="009474B5"/>
    <w:rsid w:val="00947822"/>
    <w:rsid w:val="00947AEE"/>
    <w:rsid w:val="009512B4"/>
    <w:rsid w:val="0095163D"/>
    <w:rsid w:val="00951C05"/>
    <w:rsid w:val="00951C59"/>
    <w:rsid w:val="009526F2"/>
    <w:rsid w:val="00953251"/>
    <w:rsid w:val="00953BC1"/>
    <w:rsid w:val="00954C3A"/>
    <w:rsid w:val="00954E93"/>
    <w:rsid w:val="00955861"/>
    <w:rsid w:val="00957929"/>
    <w:rsid w:val="0095794A"/>
    <w:rsid w:val="009607A3"/>
    <w:rsid w:val="009610F5"/>
    <w:rsid w:val="009620BD"/>
    <w:rsid w:val="00962551"/>
    <w:rsid w:val="00964097"/>
    <w:rsid w:val="00964EA8"/>
    <w:rsid w:val="00965795"/>
    <w:rsid w:val="00966B7F"/>
    <w:rsid w:val="00966D0E"/>
    <w:rsid w:val="00967188"/>
    <w:rsid w:val="009672A0"/>
    <w:rsid w:val="00967C06"/>
    <w:rsid w:val="0097114F"/>
    <w:rsid w:val="00971B5D"/>
    <w:rsid w:val="00971D79"/>
    <w:rsid w:val="009723DD"/>
    <w:rsid w:val="00973B5A"/>
    <w:rsid w:val="00974DB7"/>
    <w:rsid w:val="00975D71"/>
    <w:rsid w:val="0097638A"/>
    <w:rsid w:val="00976582"/>
    <w:rsid w:val="00976B7E"/>
    <w:rsid w:val="00980397"/>
    <w:rsid w:val="00981BA3"/>
    <w:rsid w:val="0098230E"/>
    <w:rsid w:val="0098292B"/>
    <w:rsid w:val="009833D7"/>
    <w:rsid w:val="009856E2"/>
    <w:rsid w:val="00985786"/>
    <w:rsid w:val="009860EC"/>
    <w:rsid w:val="00986F75"/>
    <w:rsid w:val="0099012A"/>
    <w:rsid w:val="00990E4B"/>
    <w:rsid w:val="00991C60"/>
    <w:rsid w:val="00991E1F"/>
    <w:rsid w:val="00991F4B"/>
    <w:rsid w:val="00991FA8"/>
    <w:rsid w:val="00991FC4"/>
    <w:rsid w:val="00992167"/>
    <w:rsid w:val="009922AA"/>
    <w:rsid w:val="00993641"/>
    <w:rsid w:val="009939D3"/>
    <w:rsid w:val="00993C26"/>
    <w:rsid w:val="009954C8"/>
    <w:rsid w:val="0099675C"/>
    <w:rsid w:val="009967E9"/>
    <w:rsid w:val="00996A20"/>
    <w:rsid w:val="00997509"/>
    <w:rsid w:val="009A01E2"/>
    <w:rsid w:val="009A02BF"/>
    <w:rsid w:val="009A24A3"/>
    <w:rsid w:val="009A3496"/>
    <w:rsid w:val="009A35DE"/>
    <w:rsid w:val="009A3705"/>
    <w:rsid w:val="009A668A"/>
    <w:rsid w:val="009A6BF5"/>
    <w:rsid w:val="009A6E12"/>
    <w:rsid w:val="009A6EC0"/>
    <w:rsid w:val="009A7A44"/>
    <w:rsid w:val="009B026A"/>
    <w:rsid w:val="009B03C0"/>
    <w:rsid w:val="009B3560"/>
    <w:rsid w:val="009B3740"/>
    <w:rsid w:val="009B4A6A"/>
    <w:rsid w:val="009B55AE"/>
    <w:rsid w:val="009B5717"/>
    <w:rsid w:val="009B59A0"/>
    <w:rsid w:val="009B62A7"/>
    <w:rsid w:val="009B64D8"/>
    <w:rsid w:val="009B69B7"/>
    <w:rsid w:val="009C001D"/>
    <w:rsid w:val="009C1303"/>
    <w:rsid w:val="009C1A5D"/>
    <w:rsid w:val="009C1B10"/>
    <w:rsid w:val="009C2FDA"/>
    <w:rsid w:val="009C3B6B"/>
    <w:rsid w:val="009C3D03"/>
    <w:rsid w:val="009C3D7E"/>
    <w:rsid w:val="009C425B"/>
    <w:rsid w:val="009C434B"/>
    <w:rsid w:val="009C4B3E"/>
    <w:rsid w:val="009C63D5"/>
    <w:rsid w:val="009C7A26"/>
    <w:rsid w:val="009C7ACD"/>
    <w:rsid w:val="009D0CB5"/>
    <w:rsid w:val="009D0F46"/>
    <w:rsid w:val="009D672A"/>
    <w:rsid w:val="009D6DB8"/>
    <w:rsid w:val="009D6EEB"/>
    <w:rsid w:val="009E0962"/>
    <w:rsid w:val="009E0B6F"/>
    <w:rsid w:val="009E2012"/>
    <w:rsid w:val="009E2D08"/>
    <w:rsid w:val="009E2DB1"/>
    <w:rsid w:val="009E5074"/>
    <w:rsid w:val="009E5957"/>
    <w:rsid w:val="009E6A7C"/>
    <w:rsid w:val="009E6B26"/>
    <w:rsid w:val="009E7742"/>
    <w:rsid w:val="009E79FC"/>
    <w:rsid w:val="009E7D58"/>
    <w:rsid w:val="009F00AC"/>
    <w:rsid w:val="009F07BC"/>
    <w:rsid w:val="009F098C"/>
    <w:rsid w:val="009F0B67"/>
    <w:rsid w:val="009F1BC9"/>
    <w:rsid w:val="009F1F4F"/>
    <w:rsid w:val="009F30A1"/>
    <w:rsid w:val="009F429C"/>
    <w:rsid w:val="009F4593"/>
    <w:rsid w:val="009F4727"/>
    <w:rsid w:val="009F52CD"/>
    <w:rsid w:val="009F52F2"/>
    <w:rsid w:val="009F60DA"/>
    <w:rsid w:val="009F6474"/>
    <w:rsid w:val="009F6516"/>
    <w:rsid w:val="009F7456"/>
    <w:rsid w:val="009F7AE0"/>
    <w:rsid w:val="009F7B94"/>
    <w:rsid w:val="00A02D4F"/>
    <w:rsid w:val="00A03767"/>
    <w:rsid w:val="00A04C26"/>
    <w:rsid w:val="00A05A9B"/>
    <w:rsid w:val="00A05D00"/>
    <w:rsid w:val="00A062B5"/>
    <w:rsid w:val="00A06AF7"/>
    <w:rsid w:val="00A1044C"/>
    <w:rsid w:val="00A109EA"/>
    <w:rsid w:val="00A1101B"/>
    <w:rsid w:val="00A11706"/>
    <w:rsid w:val="00A1173C"/>
    <w:rsid w:val="00A12628"/>
    <w:rsid w:val="00A132F7"/>
    <w:rsid w:val="00A1338C"/>
    <w:rsid w:val="00A1366C"/>
    <w:rsid w:val="00A1392B"/>
    <w:rsid w:val="00A155DC"/>
    <w:rsid w:val="00A15FCA"/>
    <w:rsid w:val="00A164D0"/>
    <w:rsid w:val="00A16C43"/>
    <w:rsid w:val="00A16FB6"/>
    <w:rsid w:val="00A17B9D"/>
    <w:rsid w:val="00A20F21"/>
    <w:rsid w:val="00A2259E"/>
    <w:rsid w:val="00A22906"/>
    <w:rsid w:val="00A22A6C"/>
    <w:rsid w:val="00A22D58"/>
    <w:rsid w:val="00A23484"/>
    <w:rsid w:val="00A23560"/>
    <w:rsid w:val="00A24371"/>
    <w:rsid w:val="00A24F57"/>
    <w:rsid w:val="00A2541D"/>
    <w:rsid w:val="00A256BA"/>
    <w:rsid w:val="00A25BC4"/>
    <w:rsid w:val="00A25C51"/>
    <w:rsid w:val="00A27992"/>
    <w:rsid w:val="00A27CAF"/>
    <w:rsid w:val="00A31A30"/>
    <w:rsid w:val="00A33169"/>
    <w:rsid w:val="00A33171"/>
    <w:rsid w:val="00A3359F"/>
    <w:rsid w:val="00A33D87"/>
    <w:rsid w:val="00A33E37"/>
    <w:rsid w:val="00A34DBB"/>
    <w:rsid w:val="00A34F79"/>
    <w:rsid w:val="00A350F6"/>
    <w:rsid w:val="00A360F4"/>
    <w:rsid w:val="00A370CE"/>
    <w:rsid w:val="00A40C06"/>
    <w:rsid w:val="00A41544"/>
    <w:rsid w:val="00A4156A"/>
    <w:rsid w:val="00A4181F"/>
    <w:rsid w:val="00A419BF"/>
    <w:rsid w:val="00A43333"/>
    <w:rsid w:val="00A45E64"/>
    <w:rsid w:val="00A472B3"/>
    <w:rsid w:val="00A474DC"/>
    <w:rsid w:val="00A47521"/>
    <w:rsid w:val="00A47C55"/>
    <w:rsid w:val="00A47CF5"/>
    <w:rsid w:val="00A47F47"/>
    <w:rsid w:val="00A50A19"/>
    <w:rsid w:val="00A515EF"/>
    <w:rsid w:val="00A516A6"/>
    <w:rsid w:val="00A54639"/>
    <w:rsid w:val="00A54654"/>
    <w:rsid w:val="00A54818"/>
    <w:rsid w:val="00A54D00"/>
    <w:rsid w:val="00A54F45"/>
    <w:rsid w:val="00A552CA"/>
    <w:rsid w:val="00A55B50"/>
    <w:rsid w:val="00A570E7"/>
    <w:rsid w:val="00A573AA"/>
    <w:rsid w:val="00A57C57"/>
    <w:rsid w:val="00A60B4C"/>
    <w:rsid w:val="00A6204D"/>
    <w:rsid w:val="00A62390"/>
    <w:rsid w:val="00A62DF8"/>
    <w:rsid w:val="00A63F9E"/>
    <w:rsid w:val="00A64245"/>
    <w:rsid w:val="00A643DC"/>
    <w:rsid w:val="00A644C0"/>
    <w:rsid w:val="00A64DCA"/>
    <w:rsid w:val="00A650DB"/>
    <w:rsid w:val="00A66B8B"/>
    <w:rsid w:val="00A6725E"/>
    <w:rsid w:val="00A6770D"/>
    <w:rsid w:val="00A67744"/>
    <w:rsid w:val="00A67AFD"/>
    <w:rsid w:val="00A70240"/>
    <w:rsid w:val="00A70726"/>
    <w:rsid w:val="00A71041"/>
    <w:rsid w:val="00A71256"/>
    <w:rsid w:val="00A713D5"/>
    <w:rsid w:val="00A71496"/>
    <w:rsid w:val="00A72108"/>
    <w:rsid w:val="00A722F9"/>
    <w:rsid w:val="00A733E7"/>
    <w:rsid w:val="00A73889"/>
    <w:rsid w:val="00A73EDE"/>
    <w:rsid w:val="00A74258"/>
    <w:rsid w:val="00A745A7"/>
    <w:rsid w:val="00A74D1B"/>
    <w:rsid w:val="00A75132"/>
    <w:rsid w:val="00A75169"/>
    <w:rsid w:val="00A76272"/>
    <w:rsid w:val="00A763AE"/>
    <w:rsid w:val="00A76F36"/>
    <w:rsid w:val="00A77459"/>
    <w:rsid w:val="00A7796D"/>
    <w:rsid w:val="00A77DBB"/>
    <w:rsid w:val="00A80AF2"/>
    <w:rsid w:val="00A81C18"/>
    <w:rsid w:val="00A822BE"/>
    <w:rsid w:val="00A82352"/>
    <w:rsid w:val="00A823DF"/>
    <w:rsid w:val="00A8256C"/>
    <w:rsid w:val="00A82677"/>
    <w:rsid w:val="00A8283F"/>
    <w:rsid w:val="00A82A71"/>
    <w:rsid w:val="00A83A3F"/>
    <w:rsid w:val="00A83B16"/>
    <w:rsid w:val="00A84E51"/>
    <w:rsid w:val="00A85A33"/>
    <w:rsid w:val="00A862FF"/>
    <w:rsid w:val="00A9093F"/>
    <w:rsid w:val="00A90E65"/>
    <w:rsid w:val="00A91B2D"/>
    <w:rsid w:val="00A921A2"/>
    <w:rsid w:val="00A92F5A"/>
    <w:rsid w:val="00A947B6"/>
    <w:rsid w:val="00A95866"/>
    <w:rsid w:val="00A95E02"/>
    <w:rsid w:val="00A9604E"/>
    <w:rsid w:val="00A97243"/>
    <w:rsid w:val="00A9768B"/>
    <w:rsid w:val="00AA26C3"/>
    <w:rsid w:val="00AA3743"/>
    <w:rsid w:val="00AA5B09"/>
    <w:rsid w:val="00AA5E73"/>
    <w:rsid w:val="00AA716A"/>
    <w:rsid w:val="00AA7D47"/>
    <w:rsid w:val="00AB0EC7"/>
    <w:rsid w:val="00AB2A77"/>
    <w:rsid w:val="00AB50C3"/>
    <w:rsid w:val="00AB529D"/>
    <w:rsid w:val="00AB5361"/>
    <w:rsid w:val="00AB580F"/>
    <w:rsid w:val="00AB612E"/>
    <w:rsid w:val="00AB6471"/>
    <w:rsid w:val="00AB6F6F"/>
    <w:rsid w:val="00AB6FB1"/>
    <w:rsid w:val="00AB7A54"/>
    <w:rsid w:val="00AB7B93"/>
    <w:rsid w:val="00AC02C8"/>
    <w:rsid w:val="00AC1FEE"/>
    <w:rsid w:val="00AC2481"/>
    <w:rsid w:val="00AC297D"/>
    <w:rsid w:val="00AC2DF6"/>
    <w:rsid w:val="00AC3822"/>
    <w:rsid w:val="00AC399E"/>
    <w:rsid w:val="00AC47CA"/>
    <w:rsid w:val="00AC5532"/>
    <w:rsid w:val="00AC5BE7"/>
    <w:rsid w:val="00AC5DA1"/>
    <w:rsid w:val="00AC7103"/>
    <w:rsid w:val="00AC7793"/>
    <w:rsid w:val="00AD012C"/>
    <w:rsid w:val="00AD0544"/>
    <w:rsid w:val="00AD223E"/>
    <w:rsid w:val="00AD26CE"/>
    <w:rsid w:val="00AD2F40"/>
    <w:rsid w:val="00AD3805"/>
    <w:rsid w:val="00AD4E58"/>
    <w:rsid w:val="00AD4F88"/>
    <w:rsid w:val="00AD540F"/>
    <w:rsid w:val="00AD5DAD"/>
    <w:rsid w:val="00AD5DD7"/>
    <w:rsid w:val="00AD5F1E"/>
    <w:rsid w:val="00AD7CE5"/>
    <w:rsid w:val="00AE0D0A"/>
    <w:rsid w:val="00AE1313"/>
    <w:rsid w:val="00AE172B"/>
    <w:rsid w:val="00AE1FB8"/>
    <w:rsid w:val="00AE272E"/>
    <w:rsid w:val="00AE27CB"/>
    <w:rsid w:val="00AE2900"/>
    <w:rsid w:val="00AE33B3"/>
    <w:rsid w:val="00AE386D"/>
    <w:rsid w:val="00AE3AA0"/>
    <w:rsid w:val="00AE6C0B"/>
    <w:rsid w:val="00AE7484"/>
    <w:rsid w:val="00AE7C35"/>
    <w:rsid w:val="00AE7EF5"/>
    <w:rsid w:val="00AF0684"/>
    <w:rsid w:val="00AF2829"/>
    <w:rsid w:val="00AF2881"/>
    <w:rsid w:val="00AF2FEE"/>
    <w:rsid w:val="00AF3366"/>
    <w:rsid w:val="00AF38FE"/>
    <w:rsid w:val="00AF4424"/>
    <w:rsid w:val="00AF467D"/>
    <w:rsid w:val="00AF5786"/>
    <w:rsid w:val="00AF5CE9"/>
    <w:rsid w:val="00AF61A0"/>
    <w:rsid w:val="00AF65A9"/>
    <w:rsid w:val="00AF6B71"/>
    <w:rsid w:val="00AF6F7E"/>
    <w:rsid w:val="00AF7FD2"/>
    <w:rsid w:val="00B00439"/>
    <w:rsid w:val="00B01027"/>
    <w:rsid w:val="00B01705"/>
    <w:rsid w:val="00B01AE7"/>
    <w:rsid w:val="00B04162"/>
    <w:rsid w:val="00B0474C"/>
    <w:rsid w:val="00B04D47"/>
    <w:rsid w:val="00B054C4"/>
    <w:rsid w:val="00B05577"/>
    <w:rsid w:val="00B062F3"/>
    <w:rsid w:val="00B063C0"/>
    <w:rsid w:val="00B077A4"/>
    <w:rsid w:val="00B1206A"/>
    <w:rsid w:val="00B1271F"/>
    <w:rsid w:val="00B1328C"/>
    <w:rsid w:val="00B1390F"/>
    <w:rsid w:val="00B13A84"/>
    <w:rsid w:val="00B13D02"/>
    <w:rsid w:val="00B164E0"/>
    <w:rsid w:val="00B166A4"/>
    <w:rsid w:val="00B16E4D"/>
    <w:rsid w:val="00B217D1"/>
    <w:rsid w:val="00B222A2"/>
    <w:rsid w:val="00B22755"/>
    <w:rsid w:val="00B2283B"/>
    <w:rsid w:val="00B230E1"/>
    <w:rsid w:val="00B2382A"/>
    <w:rsid w:val="00B239F1"/>
    <w:rsid w:val="00B23A29"/>
    <w:rsid w:val="00B2485D"/>
    <w:rsid w:val="00B25E3B"/>
    <w:rsid w:val="00B26300"/>
    <w:rsid w:val="00B2690A"/>
    <w:rsid w:val="00B26B53"/>
    <w:rsid w:val="00B307FF"/>
    <w:rsid w:val="00B3190B"/>
    <w:rsid w:val="00B322D4"/>
    <w:rsid w:val="00B32B24"/>
    <w:rsid w:val="00B3399B"/>
    <w:rsid w:val="00B33CCF"/>
    <w:rsid w:val="00B3415A"/>
    <w:rsid w:val="00B341CE"/>
    <w:rsid w:val="00B3527D"/>
    <w:rsid w:val="00B35297"/>
    <w:rsid w:val="00B35AFB"/>
    <w:rsid w:val="00B3655D"/>
    <w:rsid w:val="00B37112"/>
    <w:rsid w:val="00B37424"/>
    <w:rsid w:val="00B37D14"/>
    <w:rsid w:val="00B40B58"/>
    <w:rsid w:val="00B413D3"/>
    <w:rsid w:val="00B418E3"/>
    <w:rsid w:val="00B41D76"/>
    <w:rsid w:val="00B4316E"/>
    <w:rsid w:val="00B4334D"/>
    <w:rsid w:val="00B4346F"/>
    <w:rsid w:val="00B435A5"/>
    <w:rsid w:val="00B43888"/>
    <w:rsid w:val="00B46BD1"/>
    <w:rsid w:val="00B504CD"/>
    <w:rsid w:val="00B5060B"/>
    <w:rsid w:val="00B515C7"/>
    <w:rsid w:val="00B52E60"/>
    <w:rsid w:val="00B53055"/>
    <w:rsid w:val="00B55C18"/>
    <w:rsid w:val="00B56939"/>
    <w:rsid w:val="00B57814"/>
    <w:rsid w:val="00B57D0A"/>
    <w:rsid w:val="00B57FCE"/>
    <w:rsid w:val="00B624AE"/>
    <w:rsid w:val="00B6335F"/>
    <w:rsid w:val="00B6403D"/>
    <w:rsid w:val="00B648D6"/>
    <w:rsid w:val="00B655BE"/>
    <w:rsid w:val="00B65A86"/>
    <w:rsid w:val="00B6658E"/>
    <w:rsid w:val="00B6683F"/>
    <w:rsid w:val="00B66B8B"/>
    <w:rsid w:val="00B700C2"/>
    <w:rsid w:val="00B71009"/>
    <w:rsid w:val="00B7148C"/>
    <w:rsid w:val="00B715A7"/>
    <w:rsid w:val="00B71660"/>
    <w:rsid w:val="00B71C49"/>
    <w:rsid w:val="00B72101"/>
    <w:rsid w:val="00B77217"/>
    <w:rsid w:val="00B775DD"/>
    <w:rsid w:val="00B7788E"/>
    <w:rsid w:val="00B8179C"/>
    <w:rsid w:val="00B823AF"/>
    <w:rsid w:val="00B829B7"/>
    <w:rsid w:val="00B82A50"/>
    <w:rsid w:val="00B82F94"/>
    <w:rsid w:val="00B83D27"/>
    <w:rsid w:val="00B840B5"/>
    <w:rsid w:val="00B840EF"/>
    <w:rsid w:val="00B8415E"/>
    <w:rsid w:val="00B841C7"/>
    <w:rsid w:val="00B854D4"/>
    <w:rsid w:val="00B865AD"/>
    <w:rsid w:val="00B86659"/>
    <w:rsid w:val="00B86CEA"/>
    <w:rsid w:val="00B87FEA"/>
    <w:rsid w:val="00B9039A"/>
    <w:rsid w:val="00B91751"/>
    <w:rsid w:val="00B91CB8"/>
    <w:rsid w:val="00B920BB"/>
    <w:rsid w:val="00B9282C"/>
    <w:rsid w:val="00B92B1D"/>
    <w:rsid w:val="00B92C5F"/>
    <w:rsid w:val="00B92E99"/>
    <w:rsid w:val="00B93C08"/>
    <w:rsid w:val="00B93EA7"/>
    <w:rsid w:val="00B945E8"/>
    <w:rsid w:val="00B9484E"/>
    <w:rsid w:val="00B94FE8"/>
    <w:rsid w:val="00B95D43"/>
    <w:rsid w:val="00B962C4"/>
    <w:rsid w:val="00BA0D62"/>
    <w:rsid w:val="00BA1A17"/>
    <w:rsid w:val="00BA2296"/>
    <w:rsid w:val="00BA317C"/>
    <w:rsid w:val="00BA4A38"/>
    <w:rsid w:val="00BA5D77"/>
    <w:rsid w:val="00BA60B6"/>
    <w:rsid w:val="00BA6D2E"/>
    <w:rsid w:val="00BB0898"/>
    <w:rsid w:val="00BB0BBA"/>
    <w:rsid w:val="00BB1117"/>
    <w:rsid w:val="00BB11D7"/>
    <w:rsid w:val="00BB143E"/>
    <w:rsid w:val="00BB2880"/>
    <w:rsid w:val="00BB2AA0"/>
    <w:rsid w:val="00BB32D9"/>
    <w:rsid w:val="00BB43A5"/>
    <w:rsid w:val="00BB47C2"/>
    <w:rsid w:val="00BB4A7E"/>
    <w:rsid w:val="00BB6726"/>
    <w:rsid w:val="00BB678D"/>
    <w:rsid w:val="00BC05B9"/>
    <w:rsid w:val="00BC07B7"/>
    <w:rsid w:val="00BC09A3"/>
    <w:rsid w:val="00BC263D"/>
    <w:rsid w:val="00BC2CF1"/>
    <w:rsid w:val="00BC3825"/>
    <w:rsid w:val="00BC3AC7"/>
    <w:rsid w:val="00BC4109"/>
    <w:rsid w:val="00BC41A5"/>
    <w:rsid w:val="00BC4229"/>
    <w:rsid w:val="00BC4EBA"/>
    <w:rsid w:val="00BC68A9"/>
    <w:rsid w:val="00BC755C"/>
    <w:rsid w:val="00BC7C76"/>
    <w:rsid w:val="00BD2447"/>
    <w:rsid w:val="00BD2D0A"/>
    <w:rsid w:val="00BD3A5E"/>
    <w:rsid w:val="00BD3B31"/>
    <w:rsid w:val="00BD5135"/>
    <w:rsid w:val="00BD53A7"/>
    <w:rsid w:val="00BD5B70"/>
    <w:rsid w:val="00BD5C1C"/>
    <w:rsid w:val="00BD722C"/>
    <w:rsid w:val="00BD7609"/>
    <w:rsid w:val="00BE0E9A"/>
    <w:rsid w:val="00BE0F25"/>
    <w:rsid w:val="00BE27BA"/>
    <w:rsid w:val="00BE3F5D"/>
    <w:rsid w:val="00BE41B7"/>
    <w:rsid w:val="00BE509A"/>
    <w:rsid w:val="00BE5285"/>
    <w:rsid w:val="00BE564E"/>
    <w:rsid w:val="00BE696D"/>
    <w:rsid w:val="00BE787F"/>
    <w:rsid w:val="00BE7941"/>
    <w:rsid w:val="00BF0439"/>
    <w:rsid w:val="00BF14C4"/>
    <w:rsid w:val="00BF1D66"/>
    <w:rsid w:val="00BF20BA"/>
    <w:rsid w:val="00BF21E8"/>
    <w:rsid w:val="00BF37C3"/>
    <w:rsid w:val="00BF3F29"/>
    <w:rsid w:val="00BF4779"/>
    <w:rsid w:val="00BF5208"/>
    <w:rsid w:val="00BF5AFF"/>
    <w:rsid w:val="00BF65DF"/>
    <w:rsid w:val="00BF66D3"/>
    <w:rsid w:val="00BF6B83"/>
    <w:rsid w:val="00C000FA"/>
    <w:rsid w:val="00C009B7"/>
    <w:rsid w:val="00C016A4"/>
    <w:rsid w:val="00C01D98"/>
    <w:rsid w:val="00C01F1B"/>
    <w:rsid w:val="00C04401"/>
    <w:rsid w:val="00C04AAC"/>
    <w:rsid w:val="00C04B94"/>
    <w:rsid w:val="00C04BF2"/>
    <w:rsid w:val="00C058A2"/>
    <w:rsid w:val="00C067CB"/>
    <w:rsid w:val="00C070E5"/>
    <w:rsid w:val="00C07209"/>
    <w:rsid w:val="00C078F1"/>
    <w:rsid w:val="00C07DCB"/>
    <w:rsid w:val="00C105F1"/>
    <w:rsid w:val="00C10BF1"/>
    <w:rsid w:val="00C10CF4"/>
    <w:rsid w:val="00C11435"/>
    <w:rsid w:val="00C11EA0"/>
    <w:rsid w:val="00C11F70"/>
    <w:rsid w:val="00C12725"/>
    <w:rsid w:val="00C1290F"/>
    <w:rsid w:val="00C12EFD"/>
    <w:rsid w:val="00C130F9"/>
    <w:rsid w:val="00C1635A"/>
    <w:rsid w:val="00C1671A"/>
    <w:rsid w:val="00C171C2"/>
    <w:rsid w:val="00C17AD2"/>
    <w:rsid w:val="00C17CA4"/>
    <w:rsid w:val="00C20815"/>
    <w:rsid w:val="00C20AF8"/>
    <w:rsid w:val="00C20BF7"/>
    <w:rsid w:val="00C21247"/>
    <w:rsid w:val="00C212D6"/>
    <w:rsid w:val="00C213E7"/>
    <w:rsid w:val="00C219A7"/>
    <w:rsid w:val="00C22FF4"/>
    <w:rsid w:val="00C2455D"/>
    <w:rsid w:val="00C2495F"/>
    <w:rsid w:val="00C254CD"/>
    <w:rsid w:val="00C254E3"/>
    <w:rsid w:val="00C259AA"/>
    <w:rsid w:val="00C25E50"/>
    <w:rsid w:val="00C26418"/>
    <w:rsid w:val="00C27B5F"/>
    <w:rsid w:val="00C30477"/>
    <w:rsid w:val="00C30E48"/>
    <w:rsid w:val="00C324B4"/>
    <w:rsid w:val="00C34407"/>
    <w:rsid w:val="00C35715"/>
    <w:rsid w:val="00C37E72"/>
    <w:rsid w:val="00C40AE2"/>
    <w:rsid w:val="00C40BD6"/>
    <w:rsid w:val="00C41758"/>
    <w:rsid w:val="00C41960"/>
    <w:rsid w:val="00C42CC3"/>
    <w:rsid w:val="00C43492"/>
    <w:rsid w:val="00C43AF7"/>
    <w:rsid w:val="00C43E98"/>
    <w:rsid w:val="00C4412D"/>
    <w:rsid w:val="00C44AE5"/>
    <w:rsid w:val="00C458DF"/>
    <w:rsid w:val="00C45C65"/>
    <w:rsid w:val="00C465CC"/>
    <w:rsid w:val="00C47340"/>
    <w:rsid w:val="00C5196B"/>
    <w:rsid w:val="00C53CD5"/>
    <w:rsid w:val="00C54EFF"/>
    <w:rsid w:val="00C54F4B"/>
    <w:rsid w:val="00C5531E"/>
    <w:rsid w:val="00C5540E"/>
    <w:rsid w:val="00C569F6"/>
    <w:rsid w:val="00C56A22"/>
    <w:rsid w:val="00C57260"/>
    <w:rsid w:val="00C606C9"/>
    <w:rsid w:val="00C6151B"/>
    <w:rsid w:val="00C6349E"/>
    <w:rsid w:val="00C63621"/>
    <w:rsid w:val="00C64B49"/>
    <w:rsid w:val="00C65C75"/>
    <w:rsid w:val="00C65F5B"/>
    <w:rsid w:val="00C66933"/>
    <w:rsid w:val="00C66B82"/>
    <w:rsid w:val="00C67416"/>
    <w:rsid w:val="00C675FA"/>
    <w:rsid w:val="00C67B18"/>
    <w:rsid w:val="00C70960"/>
    <w:rsid w:val="00C712F4"/>
    <w:rsid w:val="00C714EF"/>
    <w:rsid w:val="00C727A2"/>
    <w:rsid w:val="00C728E1"/>
    <w:rsid w:val="00C72AEF"/>
    <w:rsid w:val="00C73E7B"/>
    <w:rsid w:val="00C750B6"/>
    <w:rsid w:val="00C778FB"/>
    <w:rsid w:val="00C80105"/>
    <w:rsid w:val="00C80C5A"/>
    <w:rsid w:val="00C81EB6"/>
    <w:rsid w:val="00C827F4"/>
    <w:rsid w:val="00C82CD5"/>
    <w:rsid w:val="00C832EB"/>
    <w:rsid w:val="00C83B77"/>
    <w:rsid w:val="00C84107"/>
    <w:rsid w:val="00C8436B"/>
    <w:rsid w:val="00C85C8B"/>
    <w:rsid w:val="00C90602"/>
    <w:rsid w:val="00C920BE"/>
    <w:rsid w:val="00C92517"/>
    <w:rsid w:val="00C93242"/>
    <w:rsid w:val="00C945A7"/>
    <w:rsid w:val="00C9500A"/>
    <w:rsid w:val="00C960B7"/>
    <w:rsid w:val="00C9649C"/>
    <w:rsid w:val="00C97892"/>
    <w:rsid w:val="00C97AE3"/>
    <w:rsid w:val="00C97C65"/>
    <w:rsid w:val="00CA0572"/>
    <w:rsid w:val="00CA0D36"/>
    <w:rsid w:val="00CA1251"/>
    <w:rsid w:val="00CA2D13"/>
    <w:rsid w:val="00CA2FA4"/>
    <w:rsid w:val="00CA59C9"/>
    <w:rsid w:val="00CA777C"/>
    <w:rsid w:val="00CA783F"/>
    <w:rsid w:val="00CB01D4"/>
    <w:rsid w:val="00CB02E4"/>
    <w:rsid w:val="00CB0F04"/>
    <w:rsid w:val="00CB1155"/>
    <w:rsid w:val="00CB11E7"/>
    <w:rsid w:val="00CB185C"/>
    <w:rsid w:val="00CB1DA5"/>
    <w:rsid w:val="00CB2991"/>
    <w:rsid w:val="00CB4FC3"/>
    <w:rsid w:val="00CB52C3"/>
    <w:rsid w:val="00CB532B"/>
    <w:rsid w:val="00CB611A"/>
    <w:rsid w:val="00CB6235"/>
    <w:rsid w:val="00CB6754"/>
    <w:rsid w:val="00CC1FE0"/>
    <w:rsid w:val="00CC31C7"/>
    <w:rsid w:val="00CC3ED7"/>
    <w:rsid w:val="00CC4DA8"/>
    <w:rsid w:val="00CC5BA5"/>
    <w:rsid w:val="00CC604B"/>
    <w:rsid w:val="00CD02A1"/>
    <w:rsid w:val="00CD0F89"/>
    <w:rsid w:val="00CD16A6"/>
    <w:rsid w:val="00CD21EB"/>
    <w:rsid w:val="00CD34D6"/>
    <w:rsid w:val="00CD3512"/>
    <w:rsid w:val="00CD3706"/>
    <w:rsid w:val="00CD3E34"/>
    <w:rsid w:val="00CD5715"/>
    <w:rsid w:val="00CD6988"/>
    <w:rsid w:val="00CD6AD7"/>
    <w:rsid w:val="00CD748D"/>
    <w:rsid w:val="00CE2052"/>
    <w:rsid w:val="00CE2C6A"/>
    <w:rsid w:val="00CE3098"/>
    <w:rsid w:val="00CE4058"/>
    <w:rsid w:val="00CE435F"/>
    <w:rsid w:val="00CE6B93"/>
    <w:rsid w:val="00CE6FEC"/>
    <w:rsid w:val="00CE7187"/>
    <w:rsid w:val="00CE7B93"/>
    <w:rsid w:val="00CE7F02"/>
    <w:rsid w:val="00CF01A7"/>
    <w:rsid w:val="00CF115D"/>
    <w:rsid w:val="00CF1164"/>
    <w:rsid w:val="00CF14D4"/>
    <w:rsid w:val="00CF1A31"/>
    <w:rsid w:val="00CF2479"/>
    <w:rsid w:val="00CF27DF"/>
    <w:rsid w:val="00CF2A86"/>
    <w:rsid w:val="00CF3227"/>
    <w:rsid w:val="00CF3452"/>
    <w:rsid w:val="00CF3F0B"/>
    <w:rsid w:val="00CF4120"/>
    <w:rsid w:val="00CF461E"/>
    <w:rsid w:val="00CF5434"/>
    <w:rsid w:val="00CF5DCC"/>
    <w:rsid w:val="00CF6845"/>
    <w:rsid w:val="00D008A4"/>
    <w:rsid w:val="00D017D2"/>
    <w:rsid w:val="00D0202E"/>
    <w:rsid w:val="00D03098"/>
    <w:rsid w:val="00D0333C"/>
    <w:rsid w:val="00D03361"/>
    <w:rsid w:val="00D040B6"/>
    <w:rsid w:val="00D05027"/>
    <w:rsid w:val="00D0509B"/>
    <w:rsid w:val="00D05D80"/>
    <w:rsid w:val="00D07E53"/>
    <w:rsid w:val="00D07FB6"/>
    <w:rsid w:val="00D105BE"/>
    <w:rsid w:val="00D1113F"/>
    <w:rsid w:val="00D11816"/>
    <w:rsid w:val="00D11EDD"/>
    <w:rsid w:val="00D11F68"/>
    <w:rsid w:val="00D12A64"/>
    <w:rsid w:val="00D13132"/>
    <w:rsid w:val="00D13461"/>
    <w:rsid w:val="00D13DDC"/>
    <w:rsid w:val="00D158EE"/>
    <w:rsid w:val="00D15A26"/>
    <w:rsid w:val="00D160DA"/>
    <w:rsid w:val="00D1618E"/>
    <w:rsid w:val="00D16597"/>
    <w:rsid w:val="00D176C4"/>
    <w:rsid w:val="00D17EA7"/>
    <w:rsid w:val="00D2179C"/>
    <w:rsid w:val="00D21A2A"/>
    <w:rsid w:val="00D2279A"/>
    <w:rsid w:val="00D24147"/>
    <w:rsid w:val="00D24836"/>
    <w:rsid w:val="00D25686"/>
    <w:rsid w:val="00D30A4B"/>
    <w:rsid w:val="00D30B1D"/>
    <w:rsid w:val="00D30F70"/>
    <w:rsid w:val="00D31DDB"/>
    <w:rsid w:val="00D33497"/>
    <w:rsid w:val="00D34B7F"/>
    <w:rsid w:val="00D34D55"/>
    <w:rsid w:val="00D405B9"/>
    <w:rsid w:val="00D407DE"/>
    <w:rsid w:val="00D41D1E"/>
    <w:rsid w:val="00D43456"/>
    <w:rsid w:val="00D4496D"/>
    <w:rsid w:val="00D44C90"/>
    <w:rsid w:val="00D45490"/>
    <w:rsid w:val="00D461D4"/>
    <w:rsid w:val="00D46ADA"/>
    <w:rsid w:val="00D50356"/>
    <w:rsid w:val="00D513BB"/>
    <w:rsid w:val="00D531B3"/>
    <w:rsid w:val="00D539EA"/>
    <w:rsid w:val="00D53CAD"/>
    <w:rsid w:val="00D54435"/>
    <w:rsid w:val="00D54C6D"/>
    <w:rsid w:val="00D5666F"/>
    <w:rsid w:val="00D57951"/>
    <w:rsid w:val="00D60803"/>
    <w:rsid w:val="00D60CA5"/>
    <w:rsid w:val="00D62130"/>
    <w:rsid w:val="00D6217A"/>
    <w:rsid w:val="00D62B6A"/>
    <w:rsid w:val="00D62D40"/>
    <w:rsid w:val="00D62D9B"/>
    <w:rsid w:val="00D637BA"/>
    <w:rsid w:val="00D63B5C"/>
    <w:rsid w:val="00D63DBC"/>
    <w:rsid w:val="00D66443"/>
    <w:rsid w:val="00D673CF"/>
    <w:rsid w:val="00D705F7"/>
    <w:rsid w:val="00D7070E"/>
    <w:rsid w:val="00D70993"/>
    <w:rsid w:val="00D721A3"/>
    <w:rsid w:val="00D7263C"/>
    <w:rsid w:val="00D726B1"/>
    <w:rsid w:val="00D72A7A"/>
    <w:rsid w:val="00D73725"/>
    <w:rsid w:val="00D73EDD"/>
    <w:rsid w:val="00D7435C"/>
    <w:rsid w:val="00D745A5"/>
    <w:rsid w:val="00D74E1F"/>
    <w:rsid w:val="00D75014"/>
    <w:rsid w:val="00D75B94"/>
    <w:rsid w:val="00D75C98"/>
    <w:rsid w:val="00D76588"/>
    <w:rsid w:val="00D76614"/>
    <w:rsid w:val="00D77CDB"/>
    <w:rsid w:val="00D80169"/>
    <w:rsid w:val="00D805D2"/>
    <w:rsid w:val="00D80F5F"/>
    <w:rsid w:val="00D81173"/>
    <w:rsid w:val="00D8188F"/>
    <w:rsid w:val="00D82637"/>
    <w:rsid w:val="00D82F3D"/>
    <w:rsid w:val="00D850D0"/>
    <w:rsid w:val="00D90622"/>
    <w:rsid w:val="00D91125"/>
    <w:rsid w:val="00D91731"/>
    <w:rsid w:val="00D938DE"/>
    <w:rsid w:val="00D944C2"/>
    <w:rsid w:val="00D954C8"/>
    <w:rsid w:val="00D955DC"/>
    <w:rsid w:val="00D964B0"/>
    <w:rsid w:val="00D96ECE"/>
    <w:rsid w:val="00D97C19"/>
    <w:rsid w:val="00DA2E3C"/>
    <w:rsid w:val="00DA31A6"/>
    <w:rsid w:val="00DA35D8"/>
    <w:rsid w:val="00DA3F75"/>
    <w:rsid w:val="00DA4E2F"/>
    <w:rsid w:val="00DA5AAE"/>
    <w:rsid w:val="00DA64F5"/>
    <w:rsid w:val="00DA6F9C"/>
    <w:rsid w:val="00DA7EE6"/>
    <w:rsid w:val="00DB1C2C"/>
    <w:rsid w:val="00DB2BFB"/>
    <w:rsid w:val="00DB5A15"/>
    <w:rsid w:val="00DB652E"/>
    <w:rsid w:val="00DB6552"/>
    <w:rsid w:val="00DB6590"/>
    <w:rsid w:val="00DB6C20"/>
    <w:rsid w:val="00DB7175"/>
    <w:rsid w:val="00DB7C02"/>
    <w:rsid w:val="00DC017C"/>
    <w:rsid w:val="00DC06C7"/>
    <w:rsid w:val="00DC0A03"/>
    <w:rsid w:val="00DC2BF3"/>
    <w:rsid w:val="00DC360B"/>
    <w:rsid w:val="00DC3C12"/>
    <w:rsid w:val="00DC450E"/>
    <w:rsid w:val="00DC678C"/>
    <w:rsid w:val="00DC6CAA"/>
    <w:rsid w:val="00DC6CD3"/>
    <w:rsid w:val="00DC6D1E"/>
    <w:rsid w:val="00DC784E"/>
    <w:rsid w:val="00DC7CD1"/>
    <w:rsid w:val="00DD03FB"/>
    <w:rsid w:val="00DD0EA3"/>
    <w:rsid w:val="00DD186B"/>
    <w:rsid w:val="00DD220B"/>
    <w:rsid w:val="00DD22DC"/>
    <w:rsid w:val="00DD2435"/>
    <w:rsid w:val="00DD25CD"/>
    <w:rsid w:val="00DD2666"/>
    <w:rsid w:val="00DD4C43"/>
    <w:rsid w:val="00DD5841"/>
    <w:rsid w:val="00DD5E2C"/>
    <w:rsid w:val="00DD66D3"/>
    <w:rsid w:val="00DD6FB6"/>
    <w:rsid w:val="00DD7C06"/>
    <w:rsid w:val="00DE0D23"/>
    <w:rsid w:val="00DE13B0"/>
    <w:rsid w:val="00DE1CC1"/>
    <w:rsid w:val="00DE238C"/>
    <w:rsid w:val="00DE3F25"/>
    <w:rsid w:val="00DE3F5F"/>
    <w:rsid w:val="00DE4A5E"/>
    <w:rsid w:val="00DE6481"/>
    <w:rsid w:val="00DE68F5"/>
    <w:rsid w:val="00DE7A43"/>
    <w:rsid w:val="00DF13A9"/>
    <w:rsid w:val="00DF1580"/>
    <w:rsid w:val="00DF2D53"/>
    <w:rsid w:val="00DF2F1C"/>
    <w:rsid w:val="00DF2F5C"/>
    <w:rsid w:val="00DF300A"/>
    <w:rsid w:val="00DF31FF"/>
    <w:rsid w:val="00DF3349"/>
    <w:rsid w:val="00DF37D9"/>
    <w:rsid w:val="00DF471A"/>
    <w:rsid w:val="00DF5559"/>
    <w:rsid w:val="00DF55F3"/>
    <w:rsid w:val="00DF5A84"/>
    <w:rsid w:val="00DF6272"/>
    <w:rsid w:val="00DF6A90"/>
    <w:rsid w:val="00DF6B99"/>
    <w:rsid w:val="00DF6E18"/>
    <w:rsid w:val="00DF7481"/>
    <w:rsid w:val="00DF7B21"/>
    <w:rsid w:val="00DF7DC7"/>
    <w:rsid w:val="00E00380"/>
    <w:rsid w:val="00E01444"/>
    <w:rsid w:val="00E01AE7"/>
    <w:rsid w:val="00E025EF"/>
    <w:rsid w:val="00E033C0"/>
    <w:rsid w:val="00E041B9"/>
    <w:rsid w:val="00E047AD"/>
    <w:rsid w:val="00E05906"/>
    <w:rsid w:val="00E069DB"/>
    <w:rsid w:val="00E06B2C"/>
    <w:rsid w:val="00E07FF6"/>
    <w:rsid w:val="00E10B40"/>
    <w:rsid w:val="00E11E69"/>
    <w:rsid w:val="00E11F6B"/>
    <w:rsid w:val="00E11F88"/>
    <w:rsid w:val="00E12F11"/>
    <w:rsid w:val="00E13C13"/>
    <w:rsid w:val="00E13E53"/>
    <w:rsid w:val="00E15852"/>
    <w:rsid w:val="00E15C34"/>
    <w:rsid w:val="00E15D33"/>
    <w:rsid w:val="00E16D82"/>
    <w:rsid w:val="00E21196"/>
    <w:rsid w:val="00E21CF7"/>
    <w:rsid w:val="00E22738"/>
    <w:rsid w:val="00E22FE3"/>
    <w:rsid w:val="00E23FBA"/>
    <w:rsid w:val="00E257DD"/>
    <w:rsid w:val="00E27730"/>
    <w:rsid w:val="00E30711"/>
    <w:rsid w:val="00E31760"/>
    <w:rsid w:val="00E3280D"/>
    <w:rsid w:val="00E32A3E"/>
    <w:rsid w:val="00E3303C"/>
    <w:rsid w:val="00E342A8"/>
    <w:rsid w:val="00E3457A"/>
    <w:rsid w:val="00E34D04"/>
    <w:rsid w:val="00E34DFD"/>
    <w:rsid w:val="00E3530E"/>
    <w:rsid w:val="00E35D53"/>
    <w:rsid w:val="00E35DB6"/>
    <w:rsid w:val="00E3643B"/>
    <w:rsid w:val="00E3689F"/>
    <w:rsid w:val="00E400A1"/>
    <w:rsid w:val="00E408F5"/>
    <w:rsid w:val="00E41028"/>
    <w:rsid w:val="00E4123A"/>
    <w:rsid w:val="00E412BF"/>
    <w:rsid w:val="00E41D85"/>
    <w:rsid w:val="00E42AF5"/>
    <w:rsid w:val="00E447D0"/>
    <w:rsid w:val="00E44AF3"/>
    <w:rsid w:val="00E44E66"/>
    <w:rsid w:val="00E45378"/>
    <w:rsid w:val="00E45457"/>
    <w:rsid w:val="00E4632A"/>
    <w:rsid w:val="00E46939"/>
    <w:rsid w:val="00E47144"/>
    <w:rsid w:val="00E47D36"/>
    <w:rsid w:val="00E50E0D"/>
    <w:rsid w:val="00E51909"/>
    <w:rsid w:val="00E5382F"/>
    <w:rsid w:val="00E53B4A"/>
    <w:rsid w:val="00E53C30"/>
    <w:rsid w:val="00E5431C"/>
    <w:rsid w:val="00E54328"/>
    <w:rsid w:val="00E54563"/>
    <w:rsid w:val="00E54622"/>
    <w:rsid w:val="00E55A6C"/>
    <w:rsid w:val="00E56B06"/>
    <w:rsid w:val="00E57140"/>
    <w:rsid w:val="00E57AEA"/>
    <w:rsid w:val="00E607D4"/>
    <w:rsid w:val="00E61652"/>
    <w:rsid w:val="00E61FDC"/>
    <w:rsid w:val="00E62276"/>
    <w:rsid w:val="00E62B31"/>
    <w:rsid w:val="00E62DBB"/>
    <w:rsid w:val="00E63275"/>
    <w:rsid w:val="00E63455"/>
    <w:rsid w:val="00E63E8D"/>
    <w:rsid w:val="00E6404B"/>
    <w:rsid w:val="00E661CD"/>
    <w:rsid w:val="00E6735F"/>
    <w:rsid w:val="00E712ED"/>
    <w:rsid w:val="00E71636"/>
    <w:rsid w:val="00E732B8"/>
    <w:rsid w:val="00E7497B"/>
    <w:rsid w:val="00E749F1"/>
    <w:rsid w:val="00E74D33"/>
    <w:rsid w:val="00E7538C"/>
    <w:rsid w:val="00E7743C"/>
    <w:rsid w:val="00E7763A"/>
    <w:rsid w:val="00E80124"/>
    <w:rsid w:val="00E81F53"/>
    <w:rsid w:val="00E81F57"/>
    <w:rsid w:val="00E82829"/>
    <w:rsid w:val="00E82952"/>
    <w:rsid w:val="00E82C51"/>
    <w:rsid w:val="00E83B7A"/>
    <w:rsid w:val="00E85410"/>
    <w:rsid w:val="00E86CE8"/>
    <w:rsid w:val="00E87BC2"/>
    <w:rsid w:val="00E90BBF"/>
    <w:rsid w:val="00E91911"/>
    <w:rsid w:val="00E924A7"/>
    <w:rsid w:val="00E9264C"/>
    <w:rsid w:val="00E92B4F"/>
    <w:rsid w:val="00E9397E"/>
    <w:rsid w:val="00E95B0A"/>
    <w:rsid w:val="00E963C8"/>
    <w:rsid w:val="00E97433"/>
    <w:rsid w:val="00E97A80"/>
    <w:rsid w:val="00EA02F1"/>
    <w:rsid w:val="00EA14E5"/>
    <w:rsid w:val="00EA2232"/>
    <w:rsid w:val="00EA273F"/>
    <w:rsid w:val="00EA2CCA"/>
    <w:rsid w:val="00EA3AE1"/>
    <w:rsid w:val="00EA3F5B"/>
    <w:rsid w:val="00EA4299"/>
    <w:rsid w:val="00EA473A"/>
    <w:rsid w:val="00EA4A5E"/>
    <w:rsid w:val="00EA6FDE"/>
    <w:rsid w:val="00EB2E03"/>
    <w:rsid w:val="00EB36A6"/>
    <w:rsid w:val="00EB6B5C"/>
    <w:rsid w:val="00EC030B"/>
    <w:rsid w:val="00EC0927"/>
    <w:rsid w:val="00EC0B79"/>
    <w:rsid w:val="00EC0F77"/>
    <w:rsid w:val="00EC1650"/>
    <w:rsid w:val="00EC19F9"/>
    <w:rsid w:val="00EC1F6C"/>
    <w:rsid w:val="00EC2A56"/>
    <w:rsid w:val="00EC2C29"/>
    <w:rsid w:val="00EC3AB7"/>
    <w:rsid w:val="00EC57F3"/>
    <w:rsid w:val="00EC57FE"/>
    <w:rsid w:val="00EC5A11"/>
    <w:rsid w:val="00EC6C34"/>
    <w:rsid w:val="00EC736E"/>
    <w:rsid w:val="00EC74DA"/>
    <w:rsid w:val="00ED0AC0"/>
    <w:rsid w:val="00ED0FE0"/>
    <w:rsid w:val="00ED17AB"/>
    <w:rsid w:val="00ED1AEC"/>
    <w:rsid w:val="00ED206A"/>
    <w:rsid w:val="00ED2776"/>
    <w:rsid w:val="00ED393E"/>
    <w:rsid w:val="00ED3C8F"/>
    <w:rsid w:val="00ED43A2"/>
    <w:rsid w:val="00ED4E34"/>
    <w:rsid w:val="00ED5393"/>
    <w:rsid w:val="00ED5395"/>
    <w:rsid w:val="00ED6C59"/>
    <w:rsid w:val="00ED75F1"/>
    <w:rsid w:val="00ED78B7"/>
    <w:rsid w:val="00EE022E"/>
    <w:rsid w:val="00EE05B6"/>
    <w:rsid w:val="00EE113E"/>
    <w:rsid w:val="00EE210A"/>
    <w:rsid w:val="00EE2220"/>
    <w:rsid w:val="00EE3080"/>
    <w:rsid w:val="00EE4D86"/>
    <w:rsid w:val="00EE50CB"/>
    <w:rsid w:val="00EE517A"/>
    <w:rsid w:val="00EE5709"/>
    <w:rsid w:val="00EE58F6"/>
    <w:rsid w:val="00EE5CB2"/>
    <w:rsid w:val="00EE64AD"/>
    <w:rsid w:val="00EE6C92"/>
    <w:rsid w:val="00EE6E2D"/>
    <w:rsid w:val="00EE7F04"/>
    <w:rsid w:val="00EF0557"/>
    <w:rsid w:val="00EF108F"/>
    <w:rsid w:val="00EF1193"/>
    <w:rsid w:val="00EF1271"/>
    <w:rsid w:val="00EF30A8"/>
    <w:rsid w:val="00EF3DC1"/>
    <w:rsid w:val="00EF426F"/>
    <w:rsid w:val="00EF446D"/>
    <w:rsid w:val="00EF4BAE"/>
    <w:rsid w:val="00EF4D32"/>
    <w:rsid w:val="00EF5B9E"/>
    <w:rsid w:val="00EF7871"/>
    <w:rsid w:val="00F00E24"/>
    <w:rsid w:val="00F02423"/>
    <w:rsid w:val="00F028BD"/>
    <w:rsid w:val="00F02B1A"/>
    <w:rsid w:val="00F03180"/>
    <w:rsid w:val="00F03FCB"/>
    <w:rsid w:val="00F04DD3"/>
    <w:rsid w:val="00F057DB"/>
    <w:rsid w:val="00F058AA"/>
    <w:rsid w:val="00F061F3"/>
    <w:rsid w:val="00F06573"/>
    <w:rsid w:val="00F06D39"/>
    <w:rsid w:val="00F06FE9"/>
    <w:rsid w:val="00F10195"/>
    <w:rsid w:val="00F1033E"/>
    <w:rsid w:val="00F110BC"/>
    <w:rsid w:val="00F12711"/>
    <w:rsid w:val="00F1281F"/>
    <w:rsid w:val="00F14BEA"/>
    <w:rsid w:val="00F14F98"/>
    <w:rsid w:val="00F2067E"/>
    <w:rsid w:val="00F20A3E"/>
    <w:rsid w:val="00F20DDD"/>
    <w:rsid w:val="00F21451"/>
    <w:rsid w:val="00F218F1"/>
    <w:rsid w:val="00F23078"/>
    <w:rsid w:val="00F24000"/>
    <w:rsid w:val="00F24152"/>
    <w:rsid w:val="00F24171"/>
    <w:rsid w:val="00F27B49"/>
    <w:rsid w:val="00F3140A"/>
    <w:rsid w:val="00F32385"/>
    <w:rsid w:val="00F32EB4"/>
    <w:rsid w:val="00F33B96"/>
    <w:rsid w:val="00F348AC"/>
    <w:rsid w:val="00F34ADA"/>
    <w:rsid w:val="00F36E8B"/>
    <w:rsid w:val="00F42279"/>
    <w:rsid w:val="00F42A5C"/>
    <w:rsid w:val="00F431C3"/>
    <w:rsid w:val="00F43208"/>
    <w:rsid w:val="00F435CC"/>
    <w:rsid w:val="00F44135"/>
    <w:rsid w:val="00F4434B"/>
    <w:rsid w:val="00F4461C"/>
    <w:rsid w:val="00F44731"/>
    <w:rsid w:val="00F44F2F"/>
    <w:rsid w:val="00F45A4E"/>
    <w:rsid w:val="00F46B9F"/>
    <w:rsid w:val="00F475B4"/>
    <w:rsid w:val="00F475EB"/>
    <w:rsid w:val="00F5049C"/>
    <w:rsid w:val="00F5086B"/>
    <w:rsid w:val="00F50CEB"/>
    <w:rsid w:val="00F50E10"/>
    <w:rsid w:val="00F51CAF"/>
    <w:rsid w:val="00F52356"/>
    <w:rsid w:val="00F52BE9"/>
    <w:rsid w:val="00F52E62"/>
    <w:rsid w:val="00F52FEC"/>
    <w:rsid w:val="00F5327C"/>
    <w:rsid w:val="00F53755"/>
    <w:rsid w:val="00F53988"/>
    <w:rsid w:val="00F53C05"/>
    <w:rsid w:val="00F53C6D"/>
    <w:rsid w:val="00F53F0B"/>
    <w:rsid w:val="00F53F8C"/>
    <w:rsid w:val="00F544B2"/>
    <w:rsid w:val="00F55490"/>
    <w:rsid w:val="00F555C2"/>
    <w:rsid w:val="00F55798"/>
    <w:rsid w:val="00F55FA1"/>
    <w:rsid w:val="00F6030D"/>
    <w:rsid w:val="00F60379"/>
    <w:rsid w:val="00F61A81"/>
    <w:rsid w:val="00F62A05"/>
    <w:rsid w:val="00F62BBA"/>
    <w:rsid w:val="00F62CE5"/>
    <w:rsid w:val="00F64211"/>
    <w:rsid w:val="00F64BA6"/>
    <w:rsid w:val="00F650E9"/>
    <w:rsid w:val="00F657C1"/>
    <w:rsid w:val="00F659A4"/>
    <w:rsid w:val="00F65D9F"/>
    <w:rsid w:val="00F65FB9"/>
    <w:rsid w:val="00F6628B"/>
    <w:rsid w:val="00F6676A"/>
    <w:rsid w:val="00F66F28"/>
    <w:rsid w:val="00F66FCA"/>
    <w:rsid w:val="00F674ED"/>
    <w:rsid w:val="00F70FA1"/>
    <w:rsid w:val="00F719B1"/>
    <w:rsid w:val="00F721FA"/>
    <w:rsid w:val="00F72601"/>
    <w:rsid w:val="00F732B4"/>
    <w:rsid w:val="00F7330E"/>
    <w:rsid w:val="00F738EE"/>
    <w:rsid w:val="00F73DB3"/>
    <w:rsid w:val="00F76772"/>
    <w:rsid w:val="00F76FF8"/>
    <w:rsid w:val="00F80D77"/>
    <w:rsid w:val="00F80DB8"/>
    <w:rsid w:val="00F825DC"/>
    <w:rsid w:val="00F83A55"/>
    <w:rsid w:val="00F8403A"/>
    <w:rsid w:val="00F847F0"/>
    <w:rsid w:val="00F85182"/>
    <w:rsid w:val="00F85EF6"/>
    <w:rsid w:val="00F85F04"/>
    <w:rsid w:val="00F85F11"/>
    <w:rsid w:val="00F86147"/>
    <w:rsid w:val="00F8745B"/>
    <w:rsid w:val="00F87A31"/>
    <w:rsid w:val="00F90BEB"/>
    <w:rsid w:val="00F90C40"/>
    <w:rsid w:val="00F914F4"/>
    <w:rsid w:val="00F92A7D"/>
    <w:rsid w:val="00F9381D"/>
    <w:rsid w:val="00F951F7"/>
    <w:rsid w:val="00F95621"/>
    <w:rsid w:val="00F96A71"/>
    <w:rsid w:val="00F96B8A"/>
    <w:rsid w:val="00FA0C22"/>
    <w:rsid w:val="00FA122D"/>
    <w:rsid w:val="00FA1283"/>
    <w:rsid w:val="00FA1504"/>
    <w:rsid w:val="00FA15F4"/>
    <w:rsid w:val="00FA1CB0"/>
    <w:rsid w:val="00FA21D1"/>
    <w:rsid w:val="00FA2A58"/>
    <w:rsid w:val="00FA3BB2"/>
    <w:rsid w:val="00FA4383"/>
    <w:rsid w:val="00FA447A"/>
    <w:rsid w:val="00FA4499"/>
    <w:rsid w:val="00FA5348"/>
    <w:rsid w:val="00FA58D1"/>
    <w:rsid w:val="00FA5C1B"/>
    <w:rsid w:val="00FA6E29"/>
    <w:rsid w:val="00FA7545"/>
    <w:rsid w:val="00FA7681"/>
    <w:rsid w:val="00FB0ABF"/>
    <w:rsid w:val="00FB0EA9"/>
    <w:rsid w:val="00FB20CA"/>
    <w:rsid w:val="00FB23FE"/>
    <w:rsid w:val="00FB2503"/>
    <w:rsid w:val="00FB355F"/>
    <w:rsid w:val="00FB4F09"/>
    <w:rsid w:val="00FB54CD"/>
    <w:rsid w:val="00FB696D"/>
    <w:rsid w:val="00FB7396"/>
    <w:rsid w:val="00FB75BA"/>
    <w:rsid w:val="00FB75DC"/>
    <w:rsid w:val="00FC0745"/>
    <w:rsid w:val="00FC1B4E"/>
    <w:rsid w:val="00FC391C"/>
    <w:rsid w:val="00FC3CF4"/>
    <w:rsid w:val="00FC3D23"/>
    <w:rsid w:val="00FC3F76"/>
    <w:rsid w:val="00FC4675"/>
    <w:rsid w:val="00FC4987"/>
    <w:rsid w:val="00FC70DC"/>
    <w:rsid w:val="00FD07E5"/>
    <w:rsid w:val="00FD0A81"/>
    <w:rsid w:val="00FD0A83"/>
    <w:rsid w:val="00FD1CB5"/>
    <w:rsid w:val="00FD1F56"/>
    <w:rsid w:val="00FD5340"/>
    <w:rsid w:val="00FD5848"/>
    <w:rsid w:val="00FD628B"/>
    <w:rsid w:val="00FD6F09"/>
    <w:rsid w:val="00FD6F2A"/>
    <w:rsid w:val="00FD7563"/>
    <w:rsid w:val="00FD79CD"/>
    <w:rsid w:val="00FE0814"/>
    <w:rsid w:val="00FE0830"/>
    <w:rsid w:val="00FE0CDA"/>
    <w:rsid w:val="00FE11B0"/>
    <w:rsid w:val="00FE1678"/>
    <w:rsid w:val="00FE2D32"/>
    <w:rsid w:val="00FE2F84"/>
    <w:rsid w:val="00FE36F1"/>
    <w:rsid w:val="00FE3E7F"/>
    <w:rsid w:val="00FE4380"/>
    <w:rsid w:val="00FE4C3E"/>
    <w:rsid w:val="00FE6489"/>
    <w:rsid w:val="00FE6D56"/>
    <w:rsid w:val="00FF1FD4"/>
    <w:rsid w:val="00FF2717"/>
    <w:rsid w:val="00FF2CDE"/>
    <w:rsid w:val="00FF3704"/>
    <w:rsid w:val="00FF442E"/>
    <w:rsid w:val="00FF50D5"/>
    <w:rsid w:val="00FF55D7"/>
    <w:rsid w:val="00FF62B6"/>
    <w:rsid w:val="00FF69C3"/>
    <w:rsid w:val="00FF6A1C"/>
    <w:rsid w:val="00FF72ED"/>
    <w:rsid w:val="00FF7BF7"/>
    <w:rsid w:val="010AC743"/>
    <w:rsid w:val="013AE748"/>
    <w:rsid w:val="017FAEB0"/>
    <w:rsid w:val="01A3CE6F"/>
    <w:rsid w:val="0202C1E7"/>
    <w:rsid w:val="02398844"/>
    <w:rsid w:val="036094F2"/>
    <w:rsid w:val="03B8AAEB"/>
    <w:rsid w:val="041D5527"/>
    <w:rsid w:val="046B1754"/>
    <w:rsid w:val="04FFBEFB"/>
    <w:rsid w:val="051E35F9"/>
    <w:rsid w:val="052D22A3"/>
    <w:rsid w:val="05546331"/>
    <w:rsid w:val="0576B0A5"/>
    <w:rsid w:val="0582535E"/>
    <w:rsid w:val="0589ED3C"/>
    <w:rsid w:val="0592BE6C"/>
    <w:rsid w:val="0627174C"/>
    <w:rsid w:val="06D10595"/>
    <w:rsid w:val="075DBC07"/>
    <w:rsid w:val="07618C03"/>
    <w:rsid w:val="077B06B6"/>
    <w:rsid w:val="07D2B723"/>
    <w:rsid w:val="0810C770"/>
    <w:rsid w:val="0811EA1F"/>
    <w:rsid w:val="08A42BA6"/>
    <w:rsid w:val="09035824"/>
    <w:rsid w:val="0A7DC925"/>
    <w:rsid w:val="0A88C537"/>
    <w:rsid w:val="0AE446B2"/>
    <w:rsid w:val="0B26CC10"/>
    <w:rsid w:val="0B98F8D2"/>
    <w:rsid w:val="0D7D32AA"/>
    <w:rsid w:val="0D8E8592"/>
    <w:rsid w:val="0E1BC456"/>
    <w:rsid w:val="0E3D5F62"/>
    <w:rsid w:val="0EBB311B"/>
    <w:rsid w:val="0EBDEBF3"/>
    <w:rsid w:val="0F47C63A"/>
    <w:rsid w:val="0FE3F1E5"/>
    <w:rsid w:val="10222C9A"/>
    <w:rsid w:val="1035A398"/>
    <w:rsid w:val="103DDE7C"/>
    <w:rsid w:val="111703FC"/>
    <w:rsid w:val="112552AB"/>
    <w:rsid w:val="11456FB8"/>
    <w:rsid w:val="119FC745"/>
    <w:rsid w:val="11AE2A79"/>
    <w:rsid w:val="11F288E1"/>
    <w:rsid w:val="11F7AEF4"/>
    <w:rsid w:val="1237B2A1"/>
    <w:rsid w:val="12B849D5"/>
    <w:rsid w:val="12D8A631"/>
    <w:rsid w:val="1306E5E7"/>
    <w:rsid w:val="131793F7"/>
    <w:rsid w:val="136206DE"/>
    <w:rsid w:val="137F3983"/>
    <w:rsid w:val="14ED3A6F"/>
    <w:rsid w:val="1503F929"/>
    <w:rsid w:val="152E3737"/>
    <w:rsid w:val="15366B7A"/>
    <w:rsid w:val="158BE431"/>
    <w:rsid w:val="158FCC9D"/>
    <w:rsid w:val="159A7CCC"/>
    <w:rsid w:val="15A42EB8"/>
    <w:rsid w:val="1608C51D"/>
    <w:rsid w:val="167939A8"/>
    <w:rsid w:val="16BDA658"/>
    <w:rsid w:val="16DA7F6A"/>
    <w:rsid w:val="17010CD0"/>
    <w:rsid w:val="170556B5"/>
    <w:rsid w:val="170F09A8"/>
    <w:rsid w:val="1715C4CE"/>
    <w:rsid w:val="174180A2"/>
    <w:rsid w:val="1772C5FB"/>
    <w:rsid w:val="1773E014"/>
    <w:rsid w:val="177BCC9F"/>
    <w:rsid w:val="191EBB71"/>
    <w:rsid w:val="19F02BCB"/>
    <w:rsid w:val="1A02A5B2"/>
    <w:rsid w:val="1A2E6281"/>
    <w:rsid w:val="1A6CEA4E"/>
    <w:rsid w:val="1AABC4BA"/>
    <w:rsid w:val="1AB45EE8"/>
    <w:rsid w:val="1B9E0440"/>
    <w:rsid w:val="1C2AF6D1"/>
    <w:rsid w:val="1C3520BC"/>
    <w:rsid w:val="1C9146CF"/>
    <w:rsid w:val="1CE55A8F"/>
    <w:rsid w:val="1D0E542E"/>
    <w:rsid w:val="1D44EDD4"/>
    <w:rsid w:val="1D63197E"/>
    <w:rsid w:val="1DA0B139"/>
    <w:rsid w:val="1DD8CC95"/>
    <w:rsid w:val="1E8E50B7"/>
    <w:rsid w:val="1EE665ED"/>
    <w:rsid w:val="1F337C38"/>
    <w:rsid w:val="1F6931F9"/>
    <w:rsid w:val="1FA6482B"/>
    <w:rsid w:val="1FD379FD"/>
    <w:rsid w:val="2006BF1D"/>
    <w:rsid w:val="208C58C8"/>
    <w:rsid w:val="208F158A"/>
    <w:rsid w:val="20927268"/>
    <w:rsid w:val="20A4E537"/>
    <w:rsid w:val="20F3D5AF"/>
    <w:rsid w:val="2157D254"/>
    <w:rsid w:val="2184AA63"/>
    <w:rsid w:val="22866340"/>
    <w:rsid w:val="22AF5533"/>
    <w:rsid w:val="2381AE3E"/>
    <w:rsid w:val="23C1B3C6"/>
    <w:rsid w:val="2436F7B9"/>
    <w:rsid w:val="246F1A3D"/>
    <w:rsid w:val="2498EA24"/>
    <w:rsid w:val="24FC1C9C"/>
    <w:rsid w:val="252D659D"/>
    <w:rsid w:val="258F45F7"/>
    <w:rsid w:val="2595DD23"/>
    <w:rsid w:val="25E9BC59"/>
    <w:rsid w:val="264B700F"/>
    <w:rsid w:val="272ECCE4"/>
    <w:rsid w:val="27B94D80"/>
    <w:rsid w:val="2812CD21"/>
    <w:rsid w:val="28329299"/>
    <w:rsid w:val="295CDAD1"/>
    <w:rsid w:val="29E5335A"/>
    <w:rsid w:val="2A89C869"/>
    <w:rsid w:val="2AA6BD51"/>
    <w:rsid w:val="2AAB4B0A"/>
    <w:rsid w:val="2AB3BB63"/>
    <w:rsid w:val="2AFE289F"/>
    <w:rsid w:val="2B0FC3BD"/>
    <w:rsid w:val="2B179FBB"/>
    <w:rsid w:val="2B281779"/>
    <w:rsid w:val="2B812516"/>
    <w:rsid w:val="2C485F3F"/>
    <w:rsid w:val="2C4B59B6"/>
    <w:rsid w:val="2CB8E9C3"/>
    <w:rsid w:val="2CDB6230"/>
    <w:rsid w:val="2D2226EE"/>
    <w:rsid w:val="2D93F3F4"/>
    <w:rsid w:val="2DFA596B"/>
    <w:rsid w:val="2E09D253"/>
    <w:rsid w:val="2F3E8033"/>
    <w:rsid w:val="302FF3FD"/>
    <w:rsid w:val="30592342"/>
    <w:rsid w:val="305F185B"/>
    <w:rsid w:val="3082A605"/>
    <w:rsid w:val="30FAF631"/>
    <w:rsid w:val="3166517E"/>
    <w:rsid w:val="31AE82B3"/>
    <w:rsid w:val="320DEFAD"/>
    <w:rsid w:val="32328881"/>
    <w:rsid w:val="32878B46"/>
    <w:rsid w:val="32C36E39"/>
    <w:rsid w:val="32F0CC05"/>
    <w:rsid w:val="33539855"/>
    <w:rsid w:val="33D63585"/>
    <w:rsid w:val="33DA881D"/>
    <w:rsid w:val="33DC308D"/>
    <w:rsid w:val="342C57DE"/>
    <w:rsid w:val="3443DA66"/>
    <w:rsid w:val="35571442"/>
    <w:rsid w:val="3580B627"/>
    <w:rsid w:val="364784AA"/>
    <w:rsid w:val="367FB626"/>
    <w:rsid w:val="36B19A09"/>
    <w:rsid w:val="36BCB955"/>
    <w:rsid w:val="370DD26D"/>
    <w:rsid w:val="3751F436"/>
    <w:rsid w:val="375B20DA"/>
    <w:rsid w:val="377FB48D"/>
    <w:rsid w:val="3787E5F7"/>
    <w:rsid w:val="378B94ED"/>
    <w:rsid w:val="37BA33C1"/>
    <w:rsid w:val="38304FDB"/>
    <w:rsid w:val="385FA81E"/>
    <w:rsid w:val="38609ACE"/>
    <w:rsid w:val="39622C5D"/>
    <w:rsid w:val="3AF75ACE"/>
    <w:rsid w:val="3AFB775D"/>
    <w:rsid w:val="3B09B108"/>
    <w:rsid w:val="3B52C2A4"/>
    <w:rsid w:val="3B9BB58E"/>
    <w:rsid w:val="3C4C9B66"/>
    <w:rsid w:val="3C81984D"/>
    <w:rsid w:val="3C8376B6"/>
    <w:rsid w:val="3CAE14AD"/>
    <w:rsid w:val="3CB7E217"/>
    <w:rsid w:val="3CBA627C"/>
    <w:rsid w:val="3D15F25E"/>
    <w:rsid w:val="3D44D512"/>
    <w:rsid w:val="3D7067E5"/>
    <w:rsid w:val="3E1C7E4C"/>
    <w:rsid w:val="3E26F47A"/>
    <w:rsid w:val="3E411D53"/>
    <w:rsid w:val="3E4AFBA4"/>
    <w:rsid w:val="3E7CFF90"/>
    <w:rsid w:val="3E947667"/>
    <w:rsid w:val="3E9EAD21"/>
    <w:rsid w:val="3ED3E9DF"/>
    <w:rsid w:val="3ED5514C"/>
    <w:rsid w:val="3F191628"/>
    <w:rsid w:val="3F869B9F"/>
    <w:rsid w:val="3FA643BA"/>
    <w:rsid w:val="3FD5CD18"/>
    <w:rsid w:val="3FE0CED3"/>
    <w:rsid w:val="40103DB2"/>
    <w:rsid w:val="40758B28"/>
    <w:rsid w:val="41AEF6F4"/>
    <w:rsid w:val="420754AD"/>
    <w:rsid w:val="42768694"/>
    <w:rsid w:val="42B1E103"/>
    <w:rsid w:val="42EFF1D6"/>
    <w:rsid w:val="43D49320"/>
    <w:rsid w:val="443767EF"/>
    <w:rsid w:val="44377287"/>
    <w:rsid w:val="4466F3A8"/>
    <w:rsid w:val="44A7C20B"/>
    <w:rsid w:val="44CC73DB"/>
    <w:rsid w:val="44DE7144"/>
    <w:rsid w:val="4589B54D"/>
    <w:rsid w:val="45AE5E04"/>
    <w:rsid w:val="45BA9E3C"/>
    <w:rsid w:val="463393BB"/>
    <w:rsid w:val="46408169"/>
    <w:rsid w:val="46460B30"/>
    <w:rsid w:val="464E2B53"/>
    <w:rsid w:val="469ADCF7"/>
    <w:rsid w:val="46C158AD"/>
    <w:rsid w:val="47292B8B"/>
    <w:rsid w:val="4731CFC1"/>
    <w:rsid w:val="482EDCBB"/>
    <w:rsid w:val="48C05DCD"/>
    <w:rsid w:val="49140691"/>
    <w:rsid w:val="4956866C"/>
    <w:rsid w:val="49D96E68"/>
    <w:rsid w:val="49F532CB"/>
    <w:rsid w:val="4A059E7C"/>
    <w:rsid w:val="4A34D754"/>
    <w:rsid w:val="4A50783D"/>
    <w:rsid w:val="4A6DA66E"/>
    <w:rsid w:val="4AC576A6"/>
    <w:rsid w:val="4AC892F9"/>
    <w:rsid w:val="4B300733"/>
    <w:rsid w:val="4B88699A"/>
    <w:rsid w:val="4C237D5F"/>
    <w:rsid w:val="4C24DD93"/>
    <w:rsid w:val="4C756108"/>
    <w:rsid w:val="4CAFA8E8"/>
    <w:rsid w:val="4CE0BF49"/>
    <w:rsid w:val="4CECB251"/>
    <w:rsid w:val="4D21EB06"/>
    <w:rsid w:val="4D8567F3"/>
    <w:rsid w:val="4D899C53"/>
    <w:rsid w:val="4D8EBA1C"/>
    <w:rsid w:val="4D94E78F"/>
    <w:rsid w:val="4DFAA568"/>
    <w:rsid w:val="4ED7429B"/>
    <w:rsid w:val="4F08A76F"/>
    <w:rsid w:val="4FFC6A62"/>
    <w:rsid w:val="50A45635"/>
    <w:rsid w:val="50BB8A51"/>
    <w:rsid w:val="50C0695C"/>
    <w:rsid w:val="50FBA317"/>
    <w:rsid w:val="510A82B2"/>
    <w:rsid w:val="5168454B"/>
    <w:rsid w:val="5172350A"/>
    <w:rsid w:val="51B16225"/>
    <w:rsid w:val="51D7A2DE"/>
    <w:rsid w:val="51F4420E"/>
    <w:rsid w:val="51FC01F0"/>
    <w:rsid w:val="520A4E7B"/>
    <w:rsid w:val="528F083E"/>
    <w:rsid w:val="5336EE2E"/>
    <w:rsid w:val="5370284E"/>
    <w:rsid w:val="539A4CAE"/>
    <w:rsid w:val="53EE305D"/>
    <w:rsid w:val="54415B02"/>
    <w:rsid w:val="5455AB15"/>
    <w:rsid w:val="546E6F0D"/>
    <w:rsid w:val="54BF4603"/>
    <w:rsid w:val="54DCF071"/>
    <w:rsid w:val="55186659"/>
    <w:rsid w:val="55662546"/>
    <w:rsid w:val="55B4EE6E"/>
    <w:rsid w:val="5643E7D8"/>
    <w:rsid w:val="565ACF3E"/>
    <w:rsid w:val="56B0698C"/>
    <w:rsid w:val="5719CCD2"/>
    <w:rsid w:val="573FCCC5"/>
    <w:rsid w:val="57B98AA3"/>
    <w:rsid w:val="57CC03E8"/>
    <w:rsid w:val="5842B988"/>
    <w:rsid w:val="585669B0"/>
    <w:rsid w:val="58F6C9E6"/>
    <w:rsid w:val="5955A560"/>
    <w:rsid w:val="59932EB6"/>
    <w:rsid w:val="59ADC4C4"/>
    <w:rsid w:val="5A27F2A1"/>
    <w:rsid w:val="5A7EE73A"/>
    <w:rsid w:val="5AA53576"/>
    <w:rsid w:val="5AB9F9A0"/>
    <w:rsid w:val="5AE30C29"/>
    <w:rsid w:val="5B3174D3"/>
    <w:rsid w:val="5B376F63"/>
    <w:rsid w:val="5C28E82D"/>
    <w:rsid w:val="5C5543B7"/>
    <w:rsid w:val="5C589EB3"/>
    <w:rsid w:val="5CF8C79A"/>
    <w:rsid w:val="5D7E17F3"/>
    <w:rsid w:val="5DA32A5D"/>
    <w:rsid w:val="5DD69A4A"/>
    <w:rsid w:val="5E1BDAB9"/>
    <w:rsid w:val="5F488C5D"/>
    <w:rsid w:val="5F8F3BC6"/>
    <w:rsid w:val="5F956473"/>
    <w:rsid w:val="5FAC7145"/>
    <w:rsid w:val="5FECF150"/>
    <w:rsid w:val="600D9FF0"/>
    <w:rsid w:val="60137100"/>
    <w:rsid w:val="60C25636"/>
    <w:rsid w:val="612A1A5D"/>
    <w:rsid w:val="616D94BD"/>
    <w:rsid w:val="617F7F8F"/>
    <w:rsid w:val="61F83B9F"/>
    <w:rsid w:val="621C614C"/>
    <w:rsid w:val="6279C13B"/>
    <w:rsid w:val="629BB496"/>
    <w:rsid w:val="62DC9EE2"/>
    <w:rsid w:val="62F847B3"/>
    <w:rsid w:val="6317207C"/>
    <w:rsid w:val="635BE062"/>
    <w:rsid w:val="63CB3E05"/>
    <w:rsid w:val="63CCFC61"/>
    <w:rsid w:val="6407C6D9"/>
    <w:rsid w:val="6491C3AE"/>
    <w:rsid w:val="64AA6CE6"/>
    <w:rsid w:val="64B70D6C"/>
    <w:rsid w:val="65143AD5"/>
    <w:rsid w:val="6549B8D9"/>
    <w:rsid w:val="659F5387"/>
    <w:rsid w:val="65B1D221"/>
    <w:rsid w:val="66405EB1"/>
    <w:rsid w:val="6642B06B"/>
    <w:rsid w:val="66683159"/>
    <w:rsid w:val="66997F11"/>
    <w:rsid w:val="66A4D606"/>
    <w:rsid w:val="672123AC"/>
    <w:rsid w:val="672CC50E"/>
    <w:rsid w:val="675C6D67"/>
    <w:rsid w:val="677949D6"/>
    <w:rsid w:val="67D2CB03"/>
    <w:rsid w:val="67EB5EC7"/>
    <w:rsid w:val="67FFC885"/>
    <w:rsid w:val="68154729"/>
    <w:rsid w:val="682FFE45"/>
    <w:rsid w:val="6845241B"/>
    <w:rsid w:val="684F3FD2"/>
    <w:rsid w:val="685B6D4B"/>
    <w:rsid w:val="68644225"/>
    <w:rsid w:val="6866EC5E"/>
    <w:rsid w:val="690CA5C8"/>
    <w:rsid w:val="694FA9D2"/>
    <w:rsid w:val="696C8A77"/>
    <w:rsid w:val="69A9AC8F"/>
    <w:rsid w:val="69BF7AED"/>
    <w:rsid w:val="69C76778"/>
    <w:rsid w:val="6A2DC7EB"/>
    <w:rsid w:val="6A77501B"/>
    <w:rsid w:val="6A7E3CAA"/>
    <w:rsid w:val="6AF43C9A"/>
    <w:rsid w:val="6B1267BD"/>
    <w:rsid w:val="6BA23A7B"/>
    <w:rsid w:val="6BD0CC51"/>
    <w:rsid w:val="6C53F5F0"/>
    <w:rsid w:val="6CA8E10C"/>
    <w:rsid w:val="6CE35027"/>
    <w:rsid w:val="6D3D7364"/>
    <w:rsid w:val="6D44E6AD"/>
    <w:rsid w:val="6D498FFA"/>
    <w:rsid w:val="6D7228C4"/>
    <w:rsid w:val="6DB17CB6"/>
    <w:rsid w:val="6E55FD61"/>
    <w:rsid w:val="7002731F"/>
    <w:rsid w:val="705F3EAE"/>
    <w:rsid w:val="70972FC2"/>
    <w:rsid w:val="70D2C333"/>
    <w:rsid w:val="70F67C96"/>
    <w:rsid w:val="71376CB1"/>
    <w:rsid w:val="71E35B35"/>
    <w:rsid w:val="71F1D4E4"/>
    <w:rsid w:val="724A65F5"/>
    <w:rsid w:val="72B5463E"/>
    <w:rsid w:val="740BCDB1"/>
    <w:rsid w:val="74CA1B5E"/>
    <w:rsid w:val="75C862DE"/>
    <w:rsid w:val="764D541C"/>
    <w:rsid w:val="768FA2C1"/>
    <w:rsid w:val="76B97E72"/>
    <w:rsid w:val="76C1764A"/>
    <w:rsid w:val="77255B22"/>
    <w:rsid w:val="773DF0D1"/>
    <w:rsid w:val="77DC62BF"/>
    <w:rsid w:val="78403D72"/>
    <w:rsid w:val="791A526D"/>
    <w:rsid w:val="798C982C"/>
    <w:rsid w:val="799283CD"/>
    <w:rsid w:val="7ABF3144"/>
    <w:rsid w:val="7B238085"/>
    <w:rsid w:val="7B8DD3D3"/>
    <w:rsid w:val="7BF545CB"/>
    <w:rsid w:val="7C167A38"/>
    <w:rsid w:val="7C18C865"/>
    <w:rsid w:val="7C753DF2"/>
    <w:rsid w:val="7CBD28CE"/>
    <w:rsid w:val="7CD1D028"/>
    <w:rsid w:val="7CEFE937"/>
    <w:rsid w:val="7D27CC76"/>
    <w:rsid w:val="7D332036"/>
    <w:rsid w:val="7D4E664C"/>
    <w:rsid w:val="7DB2BD31"/>
    <w:rsid w:val="7E1DFE5C"/>
    <w:rsid w:val="7EB354BD"/>
    <w:rsid w:val="7EDD626F"/>
    <w:rsid w:val="7EE6059F"/>
    <w:rsid w:val="7EF38028"/>
    <w:rsid w:val="7EFD0440"/>
    <w:rsid w:val="7F6F2507"/>
    <w:rsid w:val="7FD5AA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FB0E544"/>
  <w15:chartTrackingRefBased/>
  <w15:docId w15:val="{D312B5B7-E2D1-C643-AE3C-13DD8990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Text"/>
    <w:qFormat/>
    <w:rsid w:val="00954E93"/>
    <w:pPr>
      <w:spacing w:after="0" w:line="480" w:lineRule="auto"/>
      <w:contextualSpacing/>
    </w:pPr>
    <w:rPr>
      <w:rFonts w:ascii="Times New Roman" w:hAnsi="Times New Roman"/>
      <w:sz w:val="24"/>
    </w:rPr>
  </w:style>
  <w:style w:type="paragraph" w:styleId="Heading1">
    <w:name w:val="heading 1"/>
    <w:aliases w:val="Main-Level 1"/>
    <w:basedOn w:val="Heading2"/>
    <w:next w:val="Normal"/>
    <w:link w:val="Heading1Char"/>
    <w:autoRedefine/>
    <w:uiPriority w:val="9"/>
    <w:qFormat/>
    <w:rsid w:val="00A256BA"/>
    <w:pPr>
      <w:outlineLvl w:val="0"/>
    </w:pPr>
    <w:rPr>
      <w:sz w:val="48"/>
      <w:szCs w:val="32"/>
    </w:rPr>
  </w:style>
  <w:style w:type="paragraph" w:styleId="Heading2">
    <w:name w:val="heading 2"/>
    <w:aliases w:val="Main-Level 2"/>
    <w:basedOn w:val="Normal"/>
    <w:next w:val="Normal"/>
    <w:link w:val="Heading2Char"/>
    <w:autoRedefine/>
    <w:uiPriority w:val="9"/>
    <w:unhideWhenUsed/>
    <w:qFormat/>
    <w:rsid w:val="00BB0898"/>
    <w:pPr>
      <w:keepNext/>
      <w:keepLines/>
      <w:tabs>
        <w:tab w:val="left" w:pos="7532"/>
      </w:tabs>
      <w:spacing w:before="120"/>
      <w:contextualSpacing w:val="0"/>
      <w:outlineLvl w:val="1"/>
    </w:pPr>
    <w:rPr>
      <w:rFonts w:eastAsiaTheme="majorEastAsia" w:cstheme="majorBidi"/>
      <w:b/>
      <w:bCs/>
      <w:color w:val="000000" w:themeColor="text1"/>
      <w:sz w:val="36"/>
      <w:szCs w:val="26"/>
    </w:rPr>
  </w:style>
  <w:style w:type="paragraph" w:styleId="Heading3">
    <w:name w:val="heading 3"/>
    <w:aliases w:val="Main-level 3"/>
    <w:basedOn w:val="Normal"/>
    <w:next w:val="Normal"/>
    <w:link w:val="Heading3Char"/>
    <w:autoRedefine/>
    <w:uiPriority w:val="9"/>
    <w:unhideWhenUsed/>
    <w:qFormat/>
    <w:rsid w:val="000C6061"/>
    <w:pPr>
      <w:keepNext/>
      <w:keepLines/>
      <w:contextualSpacing w:val="0"/>
      <w:outlineLvl w:val="2"/>
    </w:pPr>
    <w:rPr>
      <w:rFonts w:eastAsiaTheme="majorEastAsia" w:cstheme="majorBidi"/>
      <w:b/>
      <w:color w:val="000000" w:themeColor="text1"/>
      <w:sz w:val="28"/>
      <w:szCs w:val="24"/>
    </w:rPr>
  </w:style>
  <w:style w:type="paragraph" w:styleId="Heading4">
    <w:name w:val="heading 4"/>
    <w:aliases w:val="Main- level 4"/>
    <w:basedOn w:val="Normal"/>
    <w:next w:val="Normal"/>
    <w:link w:val="Heading4Char"/>
    <w:uiPriority w:val="9"/>
    <w:unhideWhenUsed/>
    <w:qFormat/>
    <w:rsid w:val="00A55B5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728E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2134"/>
    <w:pPr>
      <w:spacing w:before="100" w:beforeAutospacing="1" w:after="100" w:afterAutospacing="1" w:line="240" w:lineRule="auto"/>
    </w:pPr>
    <w:rPr>
      <w:rFonts w:eastAsia="Times New Roman" w:cs="Times New Roman"/>
      <w:szCs w:val="24"/>
    </w:rPr>
  </w:style>
  <w:style w:type="paragraph" w:styleId="Date">
    <w:name w:val="Date"/>
    <w:basedOn w:val="Normal"/>
    <w:next w:val="Normal"/>
    <w:link w:val="DateChar"/>
    <w:uiPriority w:val="99"/>
    <w:semiHidden/>
    <w:unhideWhenUsed/>
    <w:rsid w:val="00916270"/>
  </w:style>
  <w:style w:type="character" w:customStyle="1" w:styleId="DateChar">
    <w:name w:val="Date Char"/>
    <w:basedOn w:val="DefaultParagraphFont"/>
    <w:link w:val="Date"/>
    <w:uiPriority w:val="99"/>
    <w:semiHidden/>
    <w:rsid w:val="00916270"/>
  </w:style>
  <w:style w:type="paragraph" w:styleId="Header">
    <w:name w:val="header"/>
    <w:basedOn w:val="Normal"/>
    <w:link w:val="HeaderChar"/>
    <w:uiPriority w:val="99"/>
    <w:unhideWhenUsed/>
    <w:rsid w:val="00CB6754"/>
    <w:pPr>
      <w:tabs>
        <w:tab w:val="center" w:pos="4320"/>
        <w:tab w:val="right" w:pos="8640"/>
      </w:tabs>
      <w:spacing w:line="240" w:lineRule="auto"/>
    </w:pPr>
  </w:style>
  <w:style w:type="character" w:customStyle="1" w:styleId="HeaderChar">
    <w:name w:val="Header Char"/>
    <w:basedOn w:val="DefaultParagraphFont"/>
    <w:link w:val="Header"/>
    <w:uiPriority w:val="99"/>
    <w:rsid w:val="00CB6754"/>
  </w:style>
  <w:style w:type="paragraph" w:styleId="Footer">
    <w:name w:val="footer"/>
    <w:basedOn w:val="Normal"/>
    <w:link w:val="FooterChar"/>
    <w:uiPriority w:val="99"/>
    <w:unhideWhenUsed/>
    <w:rsid w:val="00CB6754"/>
    <w:pPr>
      <w:tabs>
        <w:tab w:val="center" w:pos="4320"/>
        <w:tab w:val="right" w:pos="8640"/>
      </w:tabs>
      <w:spacing w:line="240" w:lineRule="auto"/>
    </w:pPr>
  </w:style>
  <w:style w:type="character" w:customStyle="1" w:styleId="FooterChar">
    <w:name w:val="Footer Char"/>
    <w:basedOn w:val="DefaultParagraphFont"/>
    <w:link w:val="Footer"/>
    <w:uiPriority w:val="99"/>
    <w:rsid w:val="00CB6754"/>
  </w:style>
  <w:style w:type="character" w:customStyle="1" w:styleId="Heading1Char">
    <w:name w:val="Heading 1 Char"/>
    <w:aliases w:val="Main-Level 1 Char"/>
    <w:basedOn w:val="DefaultParagraphFont"/>
    <w:link w:val="Heading1"/>
    <w:uiPriority w:val="9"/>
    <w:rsid w:val="00A256BA"/>
    <w:rPr>
      <w:rFonts w:ascii="Times New Roman" w:eastAsiaTheme="majorEastAsia" w:hAnsi="Times New Roman" w:cstheme="majorBidi"/>
      <w:color w:val="000000" w:themeColor="text1"/>
      <w:sz w:val="48"/>
      <w:szCs w:val="32"/>
    </w:rPr>
  </w:style>
  <w:style w:type="paragraph" w:styleId="NoSpacing">
    <w:name w:val="No Spacing"/>
    <w:uiPriority w:val="1"/>
    <w:qFormat/>
    <w:rsid w:val="00407E40"/>
    <w:pPr>
      <w:spacing w:after="0" w:line="240" w:lineRule="auto"/>
      <w:contextualSpacing/>
    </w:pPr>
    <w:rPr>
      <w:rFonts w:ascii="Times New Roman" w:hAnsi="Times New Roman"/>
      <w:sz w:val="24"/>
    </w:rPr>
  </w:style>
  <w:style w:type="character" w:customStyle="1" w:styleId="Heading2Char">
    <w:name w:val="Heading 2 Char"/>
    <w:aliases w:val="Main-Level 2 Char"/>
    <w:basedOn w:val="DefaultParagraphFont"/>
    <w:link w:val="Heading2"/>
    <w:uiPriority w:val="9"/>
    <w:rsid w:val="00BB0898"/>
    <w:rPr>
      <w:rFonts w:ascii="Times New Roman" w:eastAsiaTheme="majorEastAsia" w:hAnsi="Times New Roman" w:cstheme="majorBidi"/>
      <w:b/>
      <w:bCs/>
      <w:color w:val="000000" w:themeColor="text1"/>
      <w:sz w:val="36"/>
      <w:szCs w:val="26"/>
    </w:rPr>
  </w:style>
  <w:style w:type="paragraph" w:styleId="BalloonText">
    <w:name w:val="Balloon Text"/>
    <w:basedOn w:val="Normal"/>
    <w:link w:val="BalloonTextChar"/>
    <w:uiPriority w:val="99"/>
    <w:semiHidden/>
    <w:unhideWhenUsed/>
    <w:rsid w:val="00626345"/>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26345"/>
    <w:rPr>
      <w:rFonts w:ascii="Times New Roman" w:hAnsi="Times New Roman" w:cs="Times New Roman"/>
      <w:sz w:val="18"/>
      <w:szCs w:val="18"/>
    </w:rPr>
  </w:style>
  <w:style w:type="character" w:styleId="Hyperlink">
    <w:name w:val="Hyperlink"/>
    <w:basedOn w:val="DefaultParagraphFont"/>
    <w:uiPriority w:val="99"/>
    <w:unhideWhenUsed/>
    <w:rsid w:val="00626345"/>
    <w:rPr>
      <w:color w:val="0000FF"/>
      <w:u w:val="single"/>
    </w:rPr>
  </w:style>
  <w:style w:type="character" w:styleId="CommentReference">
    <w:name w:val="annotation reference"/>
    <w:basedOn w:val="DefaultParagraphFont"/>
    <w:uiPriority w:val="99"/>
    <w:semiHidden/>
    <w:unhideWhenUsed/>
    <w:rsid w:val="00626345"/>
    <w:rPr>
      <w:sz w:val="16"/>
      <w:szCs w:val="16"/>
    </w:rPr>
  </w:style>
  <w:style w:type="paragraph" w:styleId="CommentText">
    <w:name w:val="annotation text"/>
    <w:basedOn w:val="Normal"/>
    <w:link w:val="CommentTextChar"/>
    <w:unhideWhenUsed/>
    <w:rsid w:val="00626345"/>
    <w:pPr>
      <w:contextualSpacing w:val="0"/>
    </w:pPr>
    <w:rPr>
      <w:rFonts w:eastAsia="Times New Roman" w:cs="Times New Roman"/>
      <w:sz w:val="20"/>
      <w:szCs w:val="20"/>
    </w:rPr>
  </w:style>
  <w:style w:type="character" w:customStyle="1" w:styleId="CommentTextChar">
    <w:name w:val="Comment Text Char"/>
    <w:basedOn w:val="DefaultParagraphFont"/>
    <w:link w:val="CommentText"/>
    <w:rsid w:val="00626345"/>
    <w:rPr>
      <w:rFonts w:ascii="Times New Roman" w:eastAsia="Times New Roman" w:hAnsi="Times New Roman" w:cs="Times New Roman"/>
      <w:sz w:val="20"/>
      <w:szCs w:val="20"/>
    </w:rPr>
  </w:style>
  <w:style w:type="table" w:styleId="TableGrid">
    <w:name w:val="Table Grid"/>
    <w:basedOn w:val="TableNormal"/>
    <w:uiPriority w:val="59"/>
    <w:rsid w:val="0062634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itypography-root">
    <w:name w:val="muitypography-root"/>
    <w:basedOn w:val="DefaultParagraphFont"/>
    <w:rsid w:val="004E21EB"/>
  </w:style>
  <w:style w:type="character" w:customStyle="1" w:styleId="Heading3Char">
    <w:name w:val="Heading 3 Char"/>
    <w:aliases w:val="Main-level 3 Char"/>
    <w:basedOn w:val="DefaultParagraphFont"/>
    <w:link w:val="Heading3"/>
    <w:uiPriority w:val="9"/>
    <w:rsid w:val="000C6061"/>
    <w:rPr>
      <w:rFonts w:ascii="Times New Roman" w:eastAsiaTheme="majorEastAsia" w:hAnsi="Times New Roman" w:cstheme="majorBidi"/>
      <w:b/>
      <w:color w:val="000000" w:themeColor="text1"/>
      <w:sz w:val="28"/>
      <w:szCs w:val="24"/>
    </w:rPr>
  </w:style>
  <w:style w:type="character" w:customStyle="1" w:styleId="Heading4Char">
    <w:name w:val="Heading 4 Char"/>
    <w:aliases w:val="Main- level 4 Char"/>
    <w:basedOn w:val="DefaultParagraphFont"/>
    <w:link w:val="Heading4"/>
    <w:uiPriority w:val="9"/>
    <w:rsid w:val="00A55B50"/>
    <w:rPr>
      <w:rFonts w:asciiTheme="majorHAnsi" w:eastAsiaTheme="majorEastAsia" w:hAnsiTheme="majorHAnsi" w:cstheme="majorBidi"/>
      <w:i/>
      <w:iCs/>
      <w:color w:val="2E74B5" w:themeColor="accent1" w:themeShade="BF"/>
      <w:sz w:val="24"/>
    </w:rPr>
  </w:style>
  <w:style w:type="paragraph" w:customStyle="1" w:styleId="EndNoteBibliography">
    <w:name w:val="EndNote Bibliography"/>
    <w:basedOn w:val="Normal"/>
    <w:link w:val="EndNoteBibliographyChar"/>
    <w:rsid w:val="00971D79"/>
    <w:pPr>
      <w:spacing w:line="240" w:lineRule="auto"/>
      <w:contextualSpacing w:val="0"/>
    </w:pPr>
    <w:rPr>
      <w:rFonts w:ascii="Calibri" w:eastAsia="Times New Roman" w:hAnsi="Calibri" w:cs="Calibri"/>
      <w:szCs w:val="24"/>
    </w:rPr>
  </w:style>
  <w:style w:type="character" w:customStyle="1" w:styleId="EndNoteBibliographyChar">
    <w:name w:val="EndNote Bibliography Char"/>
    <w:basedOn w:val="DefaultParagraphFont"/>
    <w:link w:val="EndNoteBibliography"/>
    <w:rsid w:val="00971D79"/>
    <w:rPr>
      <w:rFonts w:ascii="Calibri" w:eastAsia="Times New Roman" w:hAnsi="Calibri" w:cs="Calibri"/>
      <w:sz w:val="24"/>
      <w:szCs w:val="24"/>
    </w:rPr>
  </w:style>
  <w:style w:type="paragraph" w:customStyle="1" w:styleId="EndNoteBibliographyTitle">
    <w:name w:val="EndNote Bibliography Title"/>
    <w:basedOn w:val="Normal"/>
    <w:link w:val="EndNoteBibliographyTitleChar"/>
    <w:rsid w:val="00B239F1"/>
    <w:pPr>
      <w:jc w:val="center"/>
    </w:pPr>
    <w:rPr>
      <w:rFonts w:ascii="Calibri" w:hAnsi="Calibri" w:cs="Calibri"/>
    </w:rPr>
  </w:style>
  <w:style w:type="character" w:customStyle="1" w:styleId="EndNoteBibliographyTitleChar">
    <w:name w:val="EndNote Bibliography Title Char"/>
    <w:basedOn w:val="EndNoteBibliographyChar"/>
    <w:link w:val="EndNoteBibliographyTitle"/>
    <w:rsid w:val="00B239F1"/>
    <w:rPr>
      <w:rFonts w:ascii="Calibri" w:eastAsia="Times New Roman" w:hAnsi="Calibri" w:cs="Calibri"/>
      <w:sz w:val="24"/>
      <w:szCs w:val="24"/>
    </w:rPr>
  </w:style>
  <w:style w:type="character" w:styleId="UnresolvedMention">
    <w:name w:val="Unresolved Mention"/>
    <w:basedOn w:val="DefaultParagraphFont"/>
    <w:uiPriority w:val="99"/>
    <w:semiHidden/>
    <w:unhideWhenUsed/>
    <w:rsid w:val="00B239F1"/>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4103B"/>
    <w:pPr>
      <w:spacing w:line="240" w:lineRule="auto"/>
      <w:contextualSpacing/>
    </w:pPr>
    <w:rPr>
      <w:rFonts w:eastAsiaTheme="minorEastAsia" w:cstheme="minorBidi"/>
      <w:b/>
      <w:bCs/>
    </w:rPr>
  </w:style>
  <w:style w:type="character" w:customStyle="1" w:styleId="CommentSubjectChar">
    <w:name w:val="Comment Subject Char"/>
    <w:basedOn w:val="CommentTextChar"/>
    <w:link w:val="CommentSubject"/>
    <w:uiPriority w:val="99"/>
    <w:semiHidden/>
    <w:rsid w:val="0044103B"/>
    <w:rPr>
      <w:rFonts w:ascii="Times New Roman" w:eastAsia="Times New Roman" w:hAnsi="Times New Roman" w:cs="Times New Roman"/>
      <w:b/>
      <w:bCs/>
      <w:sz w:val="20"/>
      <w:szCs w:val="20"/>
    </w:rPr>
  </w:style>
  <w:style w:type="paragraph" w:styleId="Caption">
    <w:name w:val="caption"/>
    <w:basedOn w:val="Normal"/>
    <w:next w:val="Normal"/>
    <w:autoRedefine/>
    <w:uiPriority w:val="35"/>
    <w:unhideWhenUsed/>
    <w:qFormat/>
    <w:rsid w:val="009C63D5"/>
    <w:pPr>
      <w:keepNext/>
      <w:spacing w:line="240" w:lineRule="auto"/>
      <w:contextualSpacing w:val="0"/>
    </w:pPr>
    <w:rPr>
      <w:rFonts w:cs="Times New Roman"/>
      <w:b/>
      <w:bCs/>
      <w:i/>
      <w:iCs/>
      <w:sz w:val="22"/>
      <w:szCs w:val="21"/>
    </w:rPr>
  </w:style>
  <w:style w:type="table" w:styleId="PlainTable1">
    <w:name w:val="Plain Table 1"/>
    <w:basedOn w:val="TableNormal"/>
    <w:uiPriority w:val="41"/>
    <w:rsid w:val="002A43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s">
    <w:name w:val="tables"/>
    <w:basedOn w:val="Normal"/>
    <w:autoRedefine/>
    <w:rsid w:val="00B82F94"/>
    <w:pPr>
      <w:framePr w:hSpace="180" w:wrap="around" w:vAnchor="page" w:hAnchor="margin" w:x="-100" w:y="7325"/>
      <w:spacing w:line="240" w:lineRule="auto"/>
      <w:contextualSpacing w:val="0"/>
    </w:pPr>
    <w:rPr>
      <w:rFonts w:cs="Times New Roman"/>
      <w:b/>
      <w:bCs/>
      <w:i/>
      <w:iCs/>
      <w:color w:val="000000"/>
      <w:sz w:val="22"/>
      <w:szCs w:val="24"/>
    </w:rPr>
  </w:style>
  <w:style w:type="character" w:styleId="FollowedHyperlink">
    <w:name w:val="FollowedHyperlink"/>
    <w:basedOn w:val="DefaultParagraphFont"/>
    <w:uiPriority w:val="99"/>
    <w:semiHidden/>
    <w:unhideWhenUsed/>
    <w:rsid w:val="0009027F"/>
    <w:rPr>
      <w:color w:val="954F72" w:themeColor="followedHyperlink"/>
      <w:u w:val="single"/>
    </w:rPr>
  </w:style>
  <w:style w:type="paragraph" w:styleId="TableofFigures">
    <w:name w:val="table of figures"/>
    <w:basedOn w:val="Normal"/>
    <w:next w:val="Normal"/>
    <w:uiPriority w:val="99"/>
    <w:unhideWhenUsed/>
    <w:rsid w:val="009436EA"/>
  </w:style>
  <w:style w:type="character" w:styleId="PlaceholderText">
    <w:name w:val="Placeholder Text"/>
    <w:basedOn w:val="DefaultParagraphFont"/>
    <w:uiPriority w:val="99"/>
    <w:semiHidden/>
    <w:rsid w:val="00E3280D"/>
    <w:rPr>
      <w:color w:val="808080"/>
    </w:rPr>
  </w:style>
  <w:style w:type="paragraph" w:styleId="HTMLPreformatted">
    <w:name w:val="HTML Preformatted"/>
    <w:basedOn w:val="Normal"/>
    <w:link w:val="HTMLPreformattedChar"/>
    <w:uiPriority w:val="99"/>
    <w:unhideWhenUsed/>
    <w:rsid w:val="00455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5157"/>
    <w:rPr>
      <w:rFonts w:ascii="Courier New" w:eastAsia="Times New Roman" w:hAnsi="Courier New" w:cs="Courier New"/>
      <w:sz w:val="20"/>
      <w:szCs w:val="20"/>
    </w:rPr>
  </w:style>
  <w:style w:type="character" w:customStyle="1" w:styleId="mjx-char">
    <w:name w:val="mjx-char"/>
    <w:basedOn w:val="DefaultParagraphFont"/>
    <w:rsid w:val="00BB1117"/>
  </w:style>
  <w:style w:type="character" w:customStyle="1" w:styleId="mjxassistivemathml">
    <w:name w:val="mjx_assistive_mathml"/>
    <w:basedOn w:val="DefaultParagraphFont"/>
    <w:rsid w:val="00BB1117"/>
  </w:style>
  <w:style w:type="paragraph" w:styleId="ListParagraph">
    <w:name w:val="List Paragraph"/>
    <w:basedOn w:val="Normal"/>
    <w:link w:val="ListParagraphChar"/>
    <w:uiPriority w:val="34"/>
    <w:qFormat/>
    <w:rsid w:val="00C37E72"/>
    <w:pPr>
      <w:ind w:left="720"/>
    </w:pPr>
  </w:style>
  <w:style w:type="character" w:styleId="Emphasis">
    <w:name w:val="Emphasis"/>
    <w:basedOn w:val="DefaultParagraphFont"/>
    <w:uiPriority w:val="20"/>
    <w:qFormat/>
    <w:rsid w:val="003A2A68"/>
    <w:rPr>
      <w:i/>
      <w:iCs/>
    </w:rPr>
  </w:style>
  <w:style w:type="character" w:customStyle="1" w:styleId="figpopup-sensitive-area">
    <w:name w:val="figpopup-sensitive-area"/>
    <w:basedOn w:val="DefaultParagraphFont"/>
    <w:rsid w:val="003A2A68"/>
  </w:style>
  <w:style w:type="character" w:customStyle="1" w:styleId="mo">
    <w:name w:val="mo"/>
    <w:basedOn w:val="DefaultParagraphFont"/>
    <w:rsid w:val="00BF6B83"/>
  </w:style>
  <w:style w:type="character" w:customStyle="1" w:styleId="mi">
    <w:name w:val="mi"/>
    <w:basedOn w:val="DefaultParagraphFont"/>
    <w:rsid w:val="00BF6B83"/>
  </w:style>
  <w:style w:type="character" w:customStyle="1" w:styleId="mn">
    <w:name w:val="mn"/>
    <w:basedOn w:val="DefaultParagraphFont"/>
    <w:rsid w:val="00BF6B83"/>
  </w:style>
  <w:style w:type="character" w:customStyle="1" w:styleId="msqrt">
    <w:name w:val="msqrt"/>
    <w:basedOn w:val="DefaultParagraphFont"/>
    <w:rsid w:val="00BF6B83"/>
  </w:style>
  <w:style w:type="table" w:styleId="PlainTable3">
    <w:name w:val="Plain Table 3"/>
    <w:basedOn w:val="TableNormal"/>
    <w:uiPriority w:val="43"/>
    <w:rsid w:val="004C10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CD3706"/>
    <w:rPr>
      <w:b/>
      <w:bCs/>
    </w:rPr>
  </w:style>
  <w:style w:type="paragraph" w:styleId="TOC1">
    <w:name w:val="toc 1"/>
    <w:basedOn w:val="Normal"/>
    <w:next w:val="Normal"/>
    <w:autoRedefine/>
    <w:uiPriority w:val="39"/>
    <w:unhideWhenUsed/>
    <w:rsid w:val="00411DD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11DD2"/>
    <w:pPr>
      <w:ind w:left="240"/>
    </w:pPr>
    <w:rPr>
      <w:rFonts w:asciiTheme="minorHAnsi" w:hAnsiTheme="minorHAnsi"/>
      <w:smallCaps/>
      <w:sz w:val="20"/>
      <w:szCs w:val="20"/>
    </w:rPr>
  </w:style>
  <w:style w:type="paragraph" w:styleId="TOC3">
    <w:name w:val="toc 3"/>
    <w:basedOn w:val="Normal"/>
    <w:next w:val="Normal"/>
    <w:autoRedefine/>
    <w:uiPriority w:val="39"/>
    <w:unhideWhenUsed/>
    <w:rsid w:val="00411DD2"/>
    <w:pPr>
      <w:ind w:left="480"/>
    </w:pPr>
    <w:rPr>
      <w:rFonts w:asciiTheme="minorHAnsi" w:hAnsiTheme="minorHAnsi"/>
      <w:i/>
      <w:iCs/>
      <w:sz w:val="20"/>
      <w:szCs w:val="20"/>
    </w:rPr>
  </w:style>
  <w:style w:type="paragraph" w:styleId="TOC4">
    <w:name w:val="toc 4"/>
    <w:basedOn w:val="Normal"/>
    <w:next w:val="Normal"/>
    <w:autoRedefine/>
    <w:uiPriority w:val="39"/>
    <w:unhideWhenUsed/>
    <w:rsid w:val="00411DD2"/>
    <w:pPr>
      <w:ind w:left="720"/>
    </w:pPr>
    <w:rPr>
      <w:rFonts w:asciiTheme="minorHAnsi" w:hAnsiTheme="minorHAnsi"/>
      <w:sz w:val="18"/>
      <w:szCs w:val="18"/>
    </w:rPr>
  </w:style>
  <w:style w:type="paragraph" w:styleId="TOC5">
    <w:name w:val="toc 5"/>
    <w:basedOn w:val="Normal"/>
    <w:next w:val="Normal"/>
    <w:autoRedefine/>
    <w:uiPriority w:val="39"/>
    <w:unhideWhenUsed/>
    <w:rsid w:val="00411DD2"/>
    <w:pPr>
      <w:ind w:left="960"/>
    </w:pPr>
    <w:rPr>
      <w:rFonts w:asciiTheme="minorHAnsi" w:hAnsiTheme="minorHAnsi"/>
      <w:sz w:val="18"/>
      <w:szCs w:val="18"/>
    </w:rPr>
  </w:style>
  <w:style w:type="paragraph" w:styleId="TOC6">
    <w:name w:val="toc 6"/>
    <w:basedOn w:val="Normal"/>
    <w:next w:val="Normal"/>
    <w:autoRedefine/>
    <w:uiPriority w:val="39"/>
    <w:unhideWhenUsed/>
    <w:rsid w:val="00411DD2"/>
    <w:pPr>
      <w:ind w:left="1200"/>
    </w:pPr>
    <w:rPr>
      <w:rFonts w:asciiTheme="minorHAnsi" w:hAnsiTheme="minorHAnsi"/>
      <w:sz w:val="18"/>
      <w:szCs w:val="18"/>
    </w:rPr>
  </w:style>
  <w:style w:type="paragraph" w:styleId="TOC7">
    <w:name w:val="toc 7"/>
    <w:basedOn w:val="Normal"/>
    <w:next w:val="Normal"/>
    <w:autoRedefine/>
    <w:uiPriority w:val="39"/>
    <w:unhideWhenUsed/>
    <w:rsid w:val="00411DD2"/>
    <w:pPr>
      <w:ind w:left="1440"/>
    </w:pPr>
    <w:rPr>
      <w:rFonts w:asciiTheme="minorHAnsi" w:hAnsiTheme="minorHAnsi"/>
      <w:sz w:val="18"/>
      <w:szCs w:val="18"/>
    </w:rPr>
  </w:style>
  <w:style w:type="paragraph" w:styleId="TOC8">
    <w:name w:val="toc 8"/>
    <w:basedOn w:val="Normal"/>
    <w:next w:val="Normal"/>
    <w:autoRedefine/>
    <w:uiPriority w:val="39"/>
    <w:unhideWhenUsed/>
    <w:rsid w:val="00411DD2"/>
    <w:pPr>
      <w:ind w:left="1680"/>
    </w:pPr>
    <w:rPr>
      <w:rFonts w:asciiTheme="minorHAnsi" w:hAnsiTheme="minorHAnsi"/>
      <w:sz w:val="18"/>
      <w:szCs w:val="18"/>
    </w:rPr>
  </w:style>
  <w:style w:type="paragraph" w:styleId="TOC9">
    <w:name w:val="toc 9"/>
    <w:basedOn w:val="Normal"/>
    <w:next w:val="Normal"/>
    <w:autoRedefine/>
    <w:uiPriority w:val="39"/>
    <w:unhideWhenUsed/>
    <w:rsid w:val="00411DD2"/>
    <w:pPr>
      <w:ind w:left="1920"/>
    </w:pPr>
    <w:rPr>
      <w:rFonts w:asciiTheme="minorHAnsi" w:hAnsiTheme="minorHAnsi"/>
      <w:sz w:val="18"/>
      <w:szCs w:val="18"/>
    </w:rPr>
  </w:style>
  <w:style w:type="character" w:styleId="PageNumber">
    <w:name w:val="page number"/>
    <w:basedOn w:val="DefaultParagraphFont"/>
    <w:uiPriority w:val="99"/>
    <w:semiHidden/>
    <w:unhideWhenUsed/>
    <w:rsid w:val="00954C3A"/>
  </w:style>
  <w:style w:type="paragraph" w:customStyle="1" w:styleId="section-title">
    <w:name w:val="section-title"/>
    <w:basedOn w:val="Normal"/>
    <w:autoRedefine/>
    <w:qFormat/>
    <w:rsid w:val="00EF5B9E"/>
    <w:rPr>
      <w:b/>
      <w:sz w:val="28"/>
      <w:shd w:val="clear" w:color="auto" w:fill="FFFFFF"/>
    </w:rPr>
  </w:style>
  <w:style w:type="paragraph" w:customStyle="1" w:styleId="tableNormal0">
    <w:name w:val="table_Normal"/>
    <w:basedOn w:val="Normal"/>
    <w:autoRedefine/>
    <w:qFormat/>
    <w:rsid w:val="00DB5A15"/>
    <w:pPr>
      <w:framePr w:hSpace="180" w:wrap="around" w:vAnchor="page" w:hAnchor="margin" w:y="8363"/>
      <w:spacing w:line="240" w:lineRule="auto"/>
      <w:ind w:left="360"/>
      <w:jc w:val="both"/>
    </w:pPr>
    <w:rPr>
      <w:rFonts w:cstheme="minorHAnsi"/>
      <w:sz w:val="20"/>
      <w:szCs w:val="20"/>
      <w:shd w:val="clear" w:color="auto" w:fill="FFFFFF"/>
    </w:rPr>
  </w:style>
  <w:style w:type="character" w:customStyle="1" w:styleId="Heading5Char">
    <w:name w:val="Heading 5 Char"/>
    <w:basedOn w:val="DefaultParagraphFont"/>
    <w:link w:val="Heading5"/>
    <w:uiPriority w:val="9"/>
    <w:rsid w:val="00C728E1"/>
    <w:rPr>
      <w:rFonts w:asciiTheme="majorHAnsi" w:eastAsiaTheme="majorEastAsia" w:hAnsiTheme="majorHAnsi" w:cstheme="majorBidi"/>
      <w:color w:val="2E74B5" w:themeColor="accent1" w:themeShade="BF"/>
      <w:sz w:val="24"/>
    </w:rPr>
  </w:style>
  <w:style w:type="table" w:styleId="PlainTable2">
    <w:name w:val="Plain Table 2"/>
    <w:basedOn w:val="TableNormal"/>
    <w:uiPriority w:val="42"/>
    <w:rsid w:val="00863B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h">
    <w:name w:val="lh"/>
    <w:basedOn w:val="DefaultParagraphFont"/>
    <w:rsid w:val="0093393E"/>
  </w:style>
  <w:style w:type="paragraph" w:styleId="Revision">
    <w:name w:val="Revision"/>
    <w:hidden/>
    <w:uiPriority w:val="99"/>
    <w:semiHidden/>
    <w:rsid w:val="00A1366C"/>
    <w:pPr>
      <w:spacing w:after="0" w:line="240" w:lineRule="auto"/>
    </w:pPr>
    <w:rPr>
      <w:rFonts w:ascii="Times New Roman" w:hAnsi="Times New Roman"/>
      <w:sz w:val="24"/>
    </w:rPr>
  </w:style>
  <w:style w:type="character" w:customStyle="1" w:styleId="def">
    <w:name w:val="def"/>
    <w:basedOn w:val="DefaultParagraphFont"/>
    <w:rsid w:val="00DF6A90"/>
  </w:style>
  <w:style w:type="character" w:customStyle="1" w:styleId="ListParagraphChar">
    <w:name w:val="List Paragraph Char"/>
    <w:basedOn w:val="DefaultParagraphFont"/>
    <w:link w:val="ListParagraph"/>
    <w:uiPriority w:val="34"/>
    <w:rsid w:val="001A6080"/>
    <w:rPr>
      <w:rFonts w:ascii="Times New Roman" w:hAnsi="Times New Roman"/>
      <w:sz w:val="24"/>
    </w:rPr>
  </w:style>
  <w:style w:type="paragraph" w:styleId="TOCHeading">
    <w:name w:val="TOC Heading"/>
    <w:basedOn w:val="Heading1"/>
    <w:next w:val="Normal"/>
    <w:uiPriority w:val="39"/>
    <w:unhideWhenUsed/>
    <w:qFormat/>
    <w:rsid w:val="00116953"/>
    <w:pPr>
      <w:tabs>
        <w:tab w:val="clear" w:pos="7532"/>
      </w:tabs>
      <w:spacing w:before="240" w:line="259" w:lineRule="auto"/>
      <w:outlineLvl w:val="9"/>
    </w:pPr>
    <w:rPr>
      <w:rFonts w:asciiTheme="majorHAnsi" w:hAnsiTheme="majorHAnsi"/>
      <w:color w:val="2E74B5" w:themeColor="accent1" w:themeShade="BF"/>
      <w:sz w:val="32"/>
      <w:lang w:eastAsia="en-US"/>
    </w:rPr>
  </w:style>
  <w:style w:type="paragraph" w:customStyle="1" w:styleId="meshdsscopenote">
    <w:name w:val="mesh_ds_scope_note"/>
    <w:basedOn w:val="Normal"/>
    <w:rsid w:val="00F20A3E"/>
    <w:pPr>
      <w:spacing w:before="100" w:beforeAutospacing="1" w:after="100" w:afterAutospacing="1" w:line="240" w:lineRule="auto"/>
      <w:contextualSpacing w:val="0"/>
    </w:pPr>
    <w:rPr>
      <w:rFonts w:eastAsia="Times New Roman" w:cs="Times New Roman"/>
      <w:szCs w:val="24"/>
    </w:rPr>
  </w:style>
  <w:style w:type="paragraph" w:customStyle="1" w:styleId="meshyearintroduced">
    <w:name w:val="mesh_year_introduced"/>
    <w:basedOn w:val="Normal"/>
    <w:rsid w:val="00F20A3E"/>
    <w:pPr>
      <w:spacing w:before="100" w:beforeAutospacing="1" w:after="100" w:afterAutospacing="1" w:line="240" w:lineRule="auto"/>
      <w:contextualSpacing w:val="0"/>
    </w:pPr>
    <w:rPr>
      <w:rFonts w:eastAsia="Times New Roman" w:cs="Times New Roman"/>
      <w:szCs w:val="24"/>
    </w:rPr>
  </w:style>
  <w:style w:type="table" w:styleId="TableGridLight">
    <w:name w:val="Grid Table Light"/>
    <w:basedOn w:val="TableNormal"/>
    <w:uiPriority w:val="40"/>
    <w:rsid w:val="00A672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672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236D0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0A30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1">
    <w:name w:val="Grid Table 7 Colorful Accent 1"/>
    <w:basedOn w:val="TableNormal"/>
    <w:uiPriority w:val="52"/>
    <w:rsid w:val="000A308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1">
    <w:name w:val="List Table 7 Colorful Accent 1"/>
    <w:basedOn w:val="TableNormal"/>
    <w:uiPriority w:val="52"/>
    <w:rsid w:val="00201EED"/>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201EE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4">
    <w:name w:val="Plain Table 4"/>
    <w:basedOn w:val="TableNormal"/>
    <w:uiPriority w:val="44"/>
    <w:rsid w:val="002939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29390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985">
      <w:bodyDiv w:val="1"/>
      <w:marLeft w:val="0"/>
      <w:marRight w:val="0"/>
      <w:marTop w:val="0"/>
      <w:marBottom w:val="0"/>
      <w:divBdr>
        <w:top w:val="none" w:sz="0" w:space="0" w:color="auto"/>
        <w:left w:val="none" w:sz="0" w:space="0" w:color="auto"/>
        <w:bottom w:val="none" w:sz="0" w:space="0" w:color="auto"/>
        <w:right w:val="none" w:sz="0" w:space="0" w:color="auto"/>
      </w:divBdr>
    </w:div>
    <w:div w:id="19555334">
      <w:bodyDiv w:val="1"/>
      <w:marLeft w:val="0"/>
      <w:marRight w:val="0"/>
      <w:marTop w:val="0"/>
      <w:marBottom w:val="0"/>
      <w:divBdr>
        <w:top w:val="none" w:sz="0" w:space="0" w:color="auto"/>
        <w:left w:val="none" w:sz="0" w:space="0" w:color="auto"/>
        <w:bottom w:val="none" w:sz="0" w:space="0" w:color="auto"/>
        <w:right w:val="none" w:sz="0" w:space="0" w:color="auto"/>
      </w:divBdr>
    </w:div>
    <w:div w:id="23673865">
      <w:bodyDiv w:val="1"/>
      <w:marLeft w:val="0"/>
      <w:marRight w:val="0"/>
      <w:marTop w:val="0"/>
      <w:marBottom w:val="0"/>
      <w:divBdr>
        <w:top w:val="none" w:sz="0" w:space="0" w:color="auto"/>
        <w:left w:val="none" w:sz="0" w:space="0" w:color="auto"/>
        <w:bottom w:val="none" w:sz="0" w:space="0" w:color="auto"/>
        <w:right w:val="none" w:sz="0" w:space="0" w:color="auto"/>
      </w:divBdr>
    </w:div>
    <w:div w:id="148327004">
      <w:bodyDiv w:val="1"/>
      <w:marLeft w:val="0"/>
      <w:marRight w:val="0"/>
      <w:marTop w:val="0"/>
      <w:marBottom w:val="0"/>
      <w:divBdr>
        <w:top w:val="none" w:sz="0" w:space="0" w:color="auto"/>
        <w:left w:val="none" w:sz="0" w:space="0" w:color="auto"/>
        <w:bottom w:val="none" w:sz="0" w:space="0" w:color="auto"/>
        <w:right w:val="none" w:sz="0" w:space="0" w:color="auto"/>
      </w:divBdr>
    </w:div>
    <w:div w:id="162863816">
      <w:bodyDiv w:val="1"/>
      <w:marLeft w:val="0"/>
      <w:marRight w:val="0"/>
      <w:marTop w:val="0"/>
      <w:marBottom w:val="0"/>
      <w:divBdr>
        <w:top w:val="none" w:sz="0" w:space="0" w:color="auto"/>
        <w:left w:val="none" w:sz="0" w:space="0" w:color="auto"/>
        <w:bottom w:val="none" w:sz="0" w:space="0" w:color="auto"/>
        <w:right w:val="none" w:sz="0" w:space="0" w:color="auto"/>
      </w:divBdr>
    </w:div>
    <w:div w:id="193349200">
      <w:bodyDiv w:val="1"/>
      <w:marLeft w:val="0"/>
      <w:marRight w:val="0"/>
      <w:marTop w:val="0"/>
      <w:marBottom w:val="0"/>
      <w:divBdr>
        <w:top w:val="none" w:sz="0" w:space="0" w:color="auto"/>
        <w:left w:val="none" w:sz="0" w:space="0" w:color="auto"/>
        <w:bottom w:val="none" w:sz="0" w:space="0" w:color="auto"/>
        <w:right w:val="none" w:sz="0" w:space="0" w:color="auto"/>
      </w:divBdr>
    </w:div>
    <w:div w:id="247037933">
      <w:bodyDiv w:val="1"/>
      <w:marLeft w:val="0"/>
      <w:marRight w:val="0"/>
      <w:marTop w:val="0"/>
      <w:marBottom w:val="0"/>
      <w:divBdr>
        <w:top w:val="none" w:sz="0" w:space="0" w:color="auto"/>
        <w:left w:val="none" w:sz="0" w:space="0" w:color="auto"/>
        <w:bottom w:val="none" w:sz="0" w:space="0" w:color="auto"/>
        <w:right w:val="none" w:sz="0" w:space="0" w:color="auto"/>
      </w:divBdr>
    </w:div>
    <w:div w:id="253826942">
      <w:bodyDiv w:val="1"/>
      <w:marLeft w:val="0"/>
      <w:marRight w:val="0"/>
      <w:marTop w:val="0"/>
      <w:marBottom w:val="0"/>
      <w:divBdr>
        <w:top w:val="none" w:sz="0" w:space="0" w:color="auto"/>
        <w:left w:val="none" w:sz="0" w:space="0" w:color="auto"/>
        <w:bottom w:val="none" w:sz="0" w:space="0" w:color="auto"/>
        <w:right w:val="none" w:sz="0" w:space="0" w:color="auto"/>
      </w:divBdr>
    </w:div>
    <w:div w:id="285432991">
      <w:bodyDiv w:val="1"/>
      <w:marLeft w:val="0"/>
      <w:marRight w:val="0"/>
      <w:marTop w:val="0"/>
      <w:marBottom w:val="0"/>
      <w:divBdr>
        <w:top w:val="none" w:sz="0" w:space="0" w:color="auto"/>
        <w:left w:val="none" w:sz="0" w:space="0" w:color="auto"/>
        <w:bottom w:val="none" w:sz="0" w:space="0" w:color="auto"/>
        <w:right w:val="none" w:sz="0" w:space="0" w:color="auto"/>
      </w:divBdr>
    </w:div>
    <w:div w:id="306710929">
      <w:bodyDiv w:val="1"/>
      <w:marLeft w:val="0"/>
      <w:marRight w:val="0"/>
      <w:marTop w:val="0"/>
      <w:marBottom w:val="0"/>
      <w:divBdr>
        <w:top w:val="none" w:sz="0" w:space="0" w:color="auto"/>
        <w:left w:val="none" w:sz="0" w:space="0" w:color="auto"/>
        <w:bottom w:val="none" w:sz="0" w:space="0" w:color="auto"/>
        <w:right w:val="none" w:sz="0" w:space="0" w:color="auto"/>
      </w:divBdr>
    </w:div>
    <w:div w:id="309680170">
      <w:bodyDiv w:val="1"/>
      <w:marLeft w:val="0"/>
      <w:marRight w:val="0"/>
      <w:marTop w:val="0"/>
      <w:marBottom w:val="0"/>
      <w:divBdr>
        <w:top w:val="none" w:sz="0" w:space="0" w:color="auto"/>
        <w:left w:val="none" w:sz="0" w:space="0" w:color="auto"/>
        <w:bottom w:val="none" w:sz="0" w:space="0" w:color="auto"/>
        <w:right w:val="none" w:sz="0" w:space="0" w:color="auto"/>
      </w:divBdr>
    </w:div>
    <w:div w:id="311910854">
      <w:bodyDiv w:val="1"/>
      <w:marLeft w:val="0"/>
      <w:marRight w:val="0"/>
      <w:marTop w:val="0"/>
      <w:marBottom w:val="0"/>
      <w:divBdr>
        <w:top w:val="none" w:sz="0" w:space="0" w:color="auto"/>
        <w:left w:val="none" w:sz="0" w:space="0" w:color="auto"/>
        <w:bottom w:val="none" w:sz="0" w:space="0" w:color="auto"/>
        <w:right w:val="none" w:sz="0" w:space="0" w:color="auto"/>
      </w:divBdr>
    </w:div>
    <w:div w:id="356009924">
      <w:bodyDiv w:val="1"/>
      <w:marLeft w:val="0"/>
      <w:marRight w:val="0"/>
      <w:marTop w:val="0"/>
      <w:marBottom w:val="0"/>
      <w:divBdr>
        <w:top w:val="none" w:sz="0" w:space="0" w:color="auto"/>
        <w:left w:val="none" w:sz="0" w:space="0" w:color="auto"/>
        <w:bottom w:val="none" w:sz="0" w:space="0" w:color="auto"/>
        <w:right w:val="none" w:sz="0" w:space="0" w:color="auto"/>
      </w:divBdr>
    </w:div>
    <w:div w:id="404376267">
      <w:bodyDiv w:val="1"/>
      <w:marLeft w:val="0"/>
      <w:marRight w:val="0"/>
      <w:marTop w:val="0"/>
      <w:marBottom w:val="0"/>
      <w:divBdr>
        <w:top w:val="none" w:sz="0" w:space="0" w:color="auto"/>
        <w:left w:val="none" w:sz="0" w:space="0" w:color="auto"/>
        <w:bottom w:val="none" w:sz="0" w:space="0" w:color="auto"/>
        <w:right w:val="none" w:sz="0" w:space="0" w:color="auto"/>
      </w:divBdr>
    </w:div>
    <w:div w:id="408693740">
      <w:bodyDiv w:val="1"/>
      <w:marLeft w:val="0"/>
      <w:marRight w:val="0"/>
      <w:marTop w:val="0"/>
      <w:marBottom w:val="0"/>
      <w:divBdr>
        <w:top w:val="none" w:sz="0" w:space="0" w:color="auto"/>
        <w:left w:val="none" w:sz="0" w:space="0" w:color="auto"/>
        <w:bottom w:val="none" w:sz="0" w:space="0" w:color="auto"/>
        <w:right w:val="none" w:sz="0" w:space="0" w:color="auto"/>
      </w:divBdr>
    </w:div>
    <w:div w:id="421410527">
      <w:bodyDiv w:val="1"/>
      <w:marLeft w:val="0"/>
      <w:marRight w:val="0"/>
      <w:marTop w:val="0"/>
      <w:marBottom w:val="0"/>
      <w:divBdr>
        <w:top w:val="none" w:sz="0" w:space="0" w:color="auto"/>
        <w:left w:val="none" w:sz="0" w:space="0" w:color="auto"/>
        <w:bottom w:val="none" w:sz="0" w:space="0" w:color="auto"/>
        <w:right w:val="none" w:sz="0" w:space="0" w:color="auto"/>
      </w:divBdr>
      <w:divsChild>
        <w:div w:id="1270701413">
          <w:marLeft w:val="0"/>
          <w:marRight w:val="0"/>
          <w:marTop w:val="0"/>
          <w:marBottom w:val="0"/>
          <w:divBdr>
            <w:top w:val="none" w:sz="0" w:space="0" w:color="auto"/>
            <w:left w:val="none" w:sz="0" w:space="0" w:color="auto"/>
            <w:bottom w:val="none" w:sz="0" w:space="0" w:color="auto"/>
            <w:right w:val="none" w:sz="0" w:space="0" w:color="auto"/>
          </w:divBdr>
        </w:div>
      </w:divsChild>
    </w:div>
    <w:div w:id="429669409">
      <w:bodyDiv w:val="1"/>
      <w:marLeft w:val="0"/>
      <w:marRight w:val="0"/>
      <w:marTop w:val="0"/>
      <w:marBottom w:val="0"/>
      <w:divBdr>
        <w:top w:val="none" w:sz="0" w:space="0" w:color="auto"/>
        <w:left w:val="none" w:sz="0" w:space="0" w:color="auto"/>
        <w:bottom w:val="none" w:sz="0" w:space="0" w:color="auto"/>
        <w:right w:val="none" w:sz="0" w:space="0" w:color="auto"/>
      </w:divBdr>
    </w:div>
    <w:div w:id="483132620">
      <w:bodyDiv w:val="1"/>
      <w:marLeft w:val="0"/>
      <w:marRight w:val="0"/>
      <w:marTop w:val="0"/>
      <w:marBottom w:val="0"/>
      <w:divBdr>
        <w:top w:val="none" w:sz="0" w:space="0" w:color="auto"/>
        <w:left w:val="none" w:sz="0" w:space="0" w:color="auto"/>
        <w:bottom w:val="none" w:sz="0" w:space="0" w:color="auto"/>
        <w:right w:val="none" w:sz="0" w:space="0" w:color="auto"/>
      </w:divBdr>
      <w:divsChild>
        <w:div w:id="1756197837">
          <w:marLeft w:val="0"/>
          <w:marRight w:val="0"/>
          <w:marTop w:val="0"/>
          <w:marBottom w:val="0"/>
          <w:divBdr>
            <w:top w:val="none" w:sz="0" w:space="0" w:color="auto"/>
            <w:left w:val="none" w:sz="0" w:space="0" w:color="auto"/>
            <w:bottom w:val="none" w:sz="0" w:space="0" w:color="auto"/>
            <w:right w:val="none" w:sz="0" w:space="0" w:color="auto"/>
          </w:divBdr>
          <w:divsChild>
            <w:div w:id="1732846313">
              <w:marLeft w:val="0"/>
              <w:marRight w:val="0"/>
              <w:marTop w:val="0"/>
              <w:marBottom w:val="0"/>
              <w:divBdr>
                <w:top w:val="none" w:sz="0" w:space="0" w:color="auto"/>
                <w:left w:val="none" w:sz="0" w:space="0" w:color="auto"/>
                <w:bottom w:val="none" w:sz="0" w:space="0" w:color="auto"/>
                <w:right w:val="none" w:sz="0" w:space="0" w:color="auto"/>
              </w:divBdr>
              <w:divsChild>
                <w:div w:id="959147232">
                  <w:marLeft w:val="0"/>
                  <w:marRight w:val="0"/>
                  <w:marTop w:val="0"/>
                  <w:marBottom w:val="0"/>
                  <w:divBdr>
                    <w:top w:val="none" w:sz="0" w:space="0" w:color="auto"/>
                    <w:left w:val="none" w:sz="0" w:space="0" w:color="auto"/>
                    <w:bottom w:val="none" w:sz="0" w:space="0" w:color="auto"/>
                    <w:right w:val="none" w:sz="0" w:space="0" w:color="auto"/>
                  </w:divBdr>
                  <w:divsChild>
                    <w:div w:id="3548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8614">
      <w:bodyDiv w:val="1"/>
      <w:marLeft w:val="0"/>
      <w:marRight w:val="0"/>
      <w:marTop w:val="0"/>
      <w:marBottom w:val="0"/>
      <w:divBdr>
        <w:top w:val="none" w:sz="0" w:space="0" w:color="auto"/>
        <w:left w:val="none" w:sz="0" w:space="0" w:color="auto"/>
        <w:bottom w:val="none" w:sz="0" w:space="0" w:color="auto"/>
        <w:right w:val="none" w:sz="0" w:space="0" w:color="auto"/>
      </w:divBdr>
    </w:div>
    <w:div w:id="494613075">
      <w:bodyDiv w:val="1"/>
      <w:marLeft w:val="0"/>
      <w:marRight w:val="0"/>
      <w:marTop w:val="0"/>
      <w:marBottom w:val="0"/>
      <w:divBdr>
        <w:top w:val="none" w:sz="0" w:space="0" w:color="auto"/>
        <w:left w:val="none" w:sz="0" w:space="0" w:color="auto"/>
        <w:bottom w:val="none" w:sz="0" w:space="0" w:color="auto"/>
        <w:right w:val="none" w:sz="0" w:space="0" w:color="auto"/>
      </w:divBdr>
    </w:div>
    <w:div w:id="503859249">
      <w:bodyDiv w:val="1"/>
      <w:marLeft w:val="0"/>
      <w:marRight w:val="0"/>
      <w:marTop w:val="0"/>
      <w:marBottom w:val="0"/>
      <w:divBdr>
        <w:top w:val="none" w:sz="0" w:space="0" w:color="auto"/>
        <w:left w:val="none" w:sz="0" w:space="0" w:color="auto"/>
        <w:bottom w:val="none" w:sz="0" w:space="0" w:color="auto"/>
        <w:right w:val="none" w:sz="0" w:space="0" w:color="auto"/>
      </w:divBdr>
    </w:div>
    <w:div w:id="522522274">
      <w:bodyDiv w:val="1"/>
      <w:marLeft w:val="0"/>
      <w:marRight w:val="0"/>
      <w:marTop w:val="0"/>
      <w:marBottom w:val="0"/>
      <w:divBdr>
        <w:top w:val="none" w:sz="0" w:space="0" w:color="auto"/>
        <w:left w:val="none" w:sz="0" w:space="0" w:color="auto"/>
        <w:bottom w:val="none" w:sz="0" w:space="0" w:color="auto"/>
        <w:right w:val="none" w:sz="0" w:space="0" w:color="auto"/>
      </w:divBdr>
      <w:divsChild>
        <w:div w:id="210073379">
          <w:marLeft w:val="0"/>
          <w:marRight w:val="0"/>
          <w:marTop w:val="0"/>
          <w:marBottom w:val="0"/>
          <w:divBdr>
            <w:top w:val="none" w:sz="0" w:space="0" w:color="auto"/>
            <w:left w:val="none" w:sz="0" w:space="0" w:color="auto"/>
            <w:bottom w:val="none" w:sz="0" w:space="0" w:color="auto"/>
            <w:right w:val="none" w:sz="0" w:space="0" w:color="auto"/>
          </w:divBdr>
          <w:divsChild>
            <w:div w:id="104276461">
              <w:marLeft w:val="0"/>
              <w:marRight w:val="0"/>
              <w:marTop w:val="0"/>
              <w:marBottom w:val="0"/>
              <w:divBdr>
                <w:top w:val="none" w:sz="0" w:space="0" w:color="auto"/>
                <w:left w:val="none" w:sz="0" w:space="0" w:color="auto"/>
                <w:bottom w:val="none" w:sz="0" w:space="0" w:color="auto"/>
                <w:right w:val="none" w:sz="0" w:space="0" w:color="auto"/>
              </w:divBdr>
              <w:divsChild>
                <w:div w:id="363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6607">
      <w:bodyDiv w:val="1"/>
      <w:marLeft w:val="0"/>
      <w:marRight w:val="0"/>
      <w:marTop w:val="0"/>
      <w:marBottom w:val="0"/>
      <w:divBdr>
        <w:top w:val="none" w:sz="0" w:space="0" w:color="auto"/>
        <w:left w:val="none" w:sz="0" w:space="0" w:color="auto"/>
        <w:bottom w:val="none" w:sz="0" w:space="0" w:color="auto"/>
        <w:right w:val="none" w:sz="0" w:space="0" w:color="auto"/>
      </w:divBdr>
    </w:div>
    <w:div w:id="565649599">
      <w:bodyDiv w:val="1"/>
      <w:marLeft w:val="0"/>
      <w:marRight w:val="0"/>
      <w:marTop w:val="0"/>
      <w:marBottom w:val="0"/>
      <w:divBdr>
        <w:top w:val="none" w:sz="0" w:space="0" w:color="auto"/>
        <w:left w:val="none" w:sz="0" w:space="0" w:color="auto"/>
        <w:bottom w:val="none" w:sz="0" w:space="0" w:color="auto"/>
        <w:right w:val="none" w:sz="0" w:space="0" w:color="auto"/>
      </w:divBdr>
    </w:div>
    <w:div w:id="583926847">
      <w:bodyDiv w:val="1"/>
      <w:marLeft w:val="0"/>
      <w:marRight w:val="0"/>
      <w:marTop w:val="0"/>
      <w:marBottom w:val="0"/>
      <w:divBdr>
        <w:top w:val="none" w:sz="0" w:space="0" w:color="auto"/>
        <w:left w:val="none" w:sz="0" w:space="0" w:color="auto"/>
        <w:bottom w:val="none" w:sz="0" w:space="0" w:color="auto"/>
        <w:right w:val="none" w:sz="0" w:space="0" w:color="auto"/>
      </w:divBdr>
    </w:div>
    <w:div w:id="590243701">
      <w:bodyDiv w:val="1"/>
      <w:marLeft w:val="0"/>
      <w:marRight w:val="0"/>
      <w:marTop w:val="0"/>
      <w:marBottom w:val="0"/>
      <w:divBdr>
        <w:top w:val="none" w:sz="0" w:space="0" w:color="auto"/>
        <w:left w:val="none" w:sz="0" w:space="0" w:color="auto"/>
        <w:bottom w:val="none" w:sz="0" w:space="0" w:color="auto"/>
        <w:right w:val="none" w:sz="0" w:space="0" w:color="auto"/>
      </w:divBdr>
    </w:div>
    <w:div w:id="595138959">
      <w:bodyDiv w:val="1"/>
      <w:marLeft w:val="0"/>
      <w:marRight w:val="0"/>
      <w:marTop w:val="0"/>
      <w:marBottom w:val="0"/>
      <w:divBdr>
        <w:top w:val="none" w:sz="0" w:space="0" w:color="auto"/>
        <w:left w:val="none" w:sz="0" w:space="0" w:color="auto"/>
        <w:bottom w:val="none" w:sz="0" w:space="0" w:color="auto"/>
        <w:right w:val="none" w:sz="0" w:space="0" w:color="auto"/>
      </w:divBdr>
    </w:div>
    <w:div w:id="614363142">
      <w:bodyDiv w:val="1"/>
      <w:marLeft w:val="0"/>
      <w:marRight w:val="0"/>
      <w:marTop w:val="0"/>
      <w:marBottom w:val="0"/>
      <w:divBdr>
        <w:top w:val="none" w:sz="0" w:space="0" w:color="auto"/>
        <w:left w:val="none" w:sz="0" w:space="0" w:color="auto"/>
        <w:bottom w:val="none" w:sz="0" w:space="0" w:color="auto"/>
        <w:right w:val="none" w:sz="0" w:space="0" w:color="auto"/>
      </w:divBdr>
    </w:div>
    <w:div w:id="616108418">
      <w:bodyDiv w:val="1"/>
      <w:marLeft w:val="0"/>
      <w:marRight w:val="0"/>
      <w:marTop w:val="0"/>
      <w:marBottom w:val="0"/>
      <w:divBdr>
        <w:top w:val="none" w:sz="0" w:space="0" w:color="auto"/>
        <w:left w:val="none" w:sz="0" w:space="0" w:color="auto"/>
        <w:bottom w:val="none" w:sz="0" w:space="0" w:color="auto"/>
        <w:right w:val="none" w:sz="0" w:space="0" w:color="auto"/>
      </w:divBdr>
    </w:div>
    <w:div w:id="660699187">
      <w:bodyDiv w:val="1"/>
      <w:marLeft w:val="0"/>
      <w:marRight w:val="0"/>
      <w:marTop w:val="0"/>
      <w:marBottom w:val="0"/>
      <w:divBdr>
        <w:top w:val="none" w:sz="0" w:space="0" w:color="auto"/>
        <w:left w:val="none" w:sz="0" w:space="0" w:color="auto"/>
        <w:bottom w:val="none" w:sz="0" w:space="0" w:color="auto"/>
        <w:right w:val="none" w:sz="0" w:space="0" w:color="auto"/>
      </w:divBdr>
      <w:divsChild>
        <w:div w:id="1496338162">
          <w:marLeft w:val="0"/>
          <w:marRight w:val="0"/>
          <w:marTop w:val="0"/>
          <w:marBottom w:val="0"/>
          <w:divBdr>
            <w:top w:val="none" w:sz="0" w:space="0" w:color="auto"/>
            <w:left w:val="none" w:sz="0" w:space="0" w:color="auto"/>
            <w:bottom w:val="none" w:sz="0" w:space="0" w:color="auto"/>
            <w:right w:val="none" w:sz="0" w:space="0" w:color="auto"/>
          </w:divBdr>
          <w:divsChild>
            <w:div w:id="757487020">
              <w:marLeft w:val="0"/>
              <w:marRight w:val="0"/>
              <w:marTop w:val="0"/>
              <w:marBottom w:val="0"/>
              <w:divBdr>
                <w:top w:val="none" w:sz="0" w:space="0" w:color="auto"/>
                <w:left w:val="none" w:sz="0" w:space="0" w:color="auto"/>
                <w:bottom w:val="none" w:sz="0" w:space="0" w:color="auto"/>
                <w:right w:val="none" w:sz="0" w:space="0" w:color="auto"/>
              </w:divBdr>
              <w:divsChild>
                <w:div w:id="15602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4480">
      <w:bodyDiv w:val="1"/>
      <w:marLeft w:val="0"/>
      <w:marRight w:val="0"/>
      <w:marTop w:val="0"/>
      <w:marBottom w:val="0"/>
      <w:divBdr>
        <w:top w:val="none" w:sz="0" w:space="0" w:color="auto"/>
        <w:left w:val="none" w:sz="0" w:space="0" w:color="auto"/>
        <w:bottom w:val="none" w:sz="0" w:space="0" w:color="auto"/>
        <w:right w:val="none" w:sz="0" w:space="0" w:color="auto"/>
      </w:divBdr>
    </w:div>
    <w:div w:id="747113747">
      <w:bodyDiv w:val="1"/>
      <w:marLeft w:val="0"/>
      <w:marRight w:val="0"/>
      <w:marTop w:val="0"/>
      <w:marBottom w:val="0"/>
      <w:divBdr>
        <w:top w:val="none" w:sz="0" w:space="0" w:color="auto"/>
        <w:left w:val="none" w:sz="0" w:space="0" w:color="auto"/>
        <w:bottom w:val="none" w:sz="0" w:space="0" w:color="auto"/>
        <w:right w:val="none" w:sz="0" w:space="0" w:color="auto"/>
      </w:divBdr>
    </w:div>
    <w:div w:id="751776505">
      <w:bodyDiv w:val="1"/>
      <w:marLeft w:val="0"/>
      <w:marRight w:val="0"/>
      <w:marTop w:val="0"/>
      <w:marBottom w:val="0"/>
      <w:divBdr>
        <w:top w:val="none" w:sz="0" w:space="0" w:color="auto"/>
        <w:left w:val="none" w:sz="0" w:space="0" w:color="auto"/>
        <w:bottom w:val="none" w:sz="0" w:space="0" w:color="auto"/>
        <w:right w:val="none" w:sz="0" w:space="0" w:color="auto"/>
      </w:divBdr>
    </w:div>
    <w:div w:id="757025879">
      <w:bodyDiv w:val="1"/>
      <w:marLeft w:val="0"/>
      <w:marRight w:val="0"/>
      <w:marTop w:val="0"/>
      <w:marBottom w:val="0"/>
      <w:divBdr>
        <w:top w:val="none" w:sz="0" w:space="0" w:color="auto"/>
        <w:left w:val="none" w:sz="0" w:space="0" w:color="auto"/>
        <w:bottom w:val="none" w:sz="0" w:space="0" w:color="auto"/>
        <w:right w:val="none" w:sz="0" w:space="0" w:color="auto"/>
      </w:divBdr>
    </w:div>
    <w:div w:id="769472070">
      <w:bodyDiv w:val="1"/>
      <w:marLeft w:val="0"/>
      <w:marRight w:val="0"/>
      <w:marTop w:val="0"/>
      <w:marBottom w:val="0"/>
      <w:divBdr>
        <w:top w:val="none" w:sz="0" w:space="0" w:color="auto"/>
        <w:left w:val="none" w:sz="0" w:space="0" w:color="auto"/>
        <w:bottom w:val="none" w:sz="0" w:space="0" w:color="auto"/>
        <w:right w:val="none" w:sz="0" w:space="0" w:color="auto"/>
      </w:divBdr>
    </w:div>
    <w:div w:id="769857590">
      <w:bodyDiv w:val="1"/>
      <w:marLeft w:val="0"/>
      <w:marRight w:val="0"/>
      <w:marTop w:val="0"/>
      <w:marBottom w:val="0"/>
      <w:divBdr>
        <w:top w:val="none" w:sz="0" w:space="0" w:color="auto"/>
        <w:left w:val="none" w:sz="0" w:space="0" w:color="auto"/>
        <w:bottom w:val="none" w:sz="0" w:space="0" w:color="auto"/>
        <w:right w:val="none" w:sz="0" w:space="0" w:color="auto"/>
      </w:divBdr>
    </w:div>
    <w:div w:id="805388334">
      <w:bodyDiv w:val="1"/>
      <w:marLeft w:val="0"/>
      <w:marRight w:val="0"/>
      <w:marTop w:val="0"/>
      <w:marBottom w:val="0"/>
      <w:divBdr>
        <w:top w:val="none" w:sz="0" w:space="0" w:color="auto"/>
        <w:left w:val="none" w:sz="0" w:space="0" w:color="auto"/>
        <w:bottom w:val="none" w:sz="0" w:space="0" w:color="auto"/>
        <w:right w:val="none" w:sz="0" w:space="0" w:color="auto"/>
      </w:divBdr>
    </w:div>
    <w:div w:id="805926738">
      <w:bodyDiv w:val="1"/>
      <w:marLeft w:val="0"/>
      <w:marRight w:val="0"/>
      <w:marTop w:val="0"/>
      <w:marBottom w:val="0"/>
      <w:divBdr>
        <w:top w:val="none" w:sz="0" w:space="0" w:color="auto"/>
        <w:left w:val="none" w:sz="0" w:space="0" w:color="auto"/>
        <w:bottom w:val="none" w:sz="0" w:space="0" w:color="auto"/>
        <w:right w:val="none" w:sz="0" w:space="0" w:color="auto"/>
      </w:divBdr>
    </w:div>
    <w:div w:id="816725925">
      <w:bodyDiv w:val="1"/>
      <w:marLeft w:val="0"/>
      <w:marRight w:val="0"/>
      <w:marTop w:val="0"/>
      <w:marBottom w:val="0"/>
      <w:divBdr>
        <w:top w:val="none" w:sz="0" w:space="0" w:color="auto"/>
        <w:left w:val="none" w:sz="0" w:space="0" w:color="auto"/>
        <w:bottom w:val="none" w:sz="0" w:space="0" w:color="auto"/>
        <w:right w:val="none" w:sz="0" w:space="0" w:color="auto"/>
      </w:divBdr>
    </w:div>
    <w:div w:id="819270349">
      <w:bodyDiv w:val="1"/>
      <w:marLeft w:val="0"/>
      <w:marRight w:val="0"/>
      <w:marTop w:val="0"/>
      <w:marBottom w:val="0"/>
      <w:divBdr>
        <w:top w:val="none" w:sz="0" w:space="0" w:color="auto"/>
        <w:left w:val="none" w:sz="0" w:space="0" w:color="auto"/>
        <w:bottom w:val="none" w:sz="0" w:space="0" w:color="auto"/>
        <w:right w:val="none" w:sz="0" w:space="0" w:color="auto"/>
      </w:divBdr>
    </w:div>
    <w:div w:id="831068766">
      <w:bodyDiv w:val="1"/>
      <w:marLeft w:val="0"/>
      <w:marRight w:val="0"/>
      <w:marTop w:val="0"/>
      <w:marBottom w:val="0"/>
      <w:divBdr>
        <w:top w:val="none" w:sz="0" w:space="0" w:color="auto"/>
        <w:left w:val="none" w:sz="0" w:space="0" w:color="auto"/>
        <w:bottom w:val="none" w:sz="0" w:space="0" w:color="auto"/>
        <w:right w:val="none" w:sz="0" w:space="0" w:color="auto"/>
      </w:divBdr>
    </w:div>
    <w:div w:id="850989275">
      <w:bodyDiv w:val="1"/>
      <w:marLeft w:val="0"/>
      <w:marRight w:val="0"/>
      <w:marTop w:val="0"/>
      <w:marBottom w:val="0"/>
      <w:divBdr>
        <w:top w:val="none" w:sz="0" w:space="0" w:color="auto"/>
        <w:left w:val="none" w:sz="0" w:space="0" w:color="auto"/>
        <w:bottom w:val="none" w:sz="0" w:space="0" w:color="auto"/>
        <w:right w:val="none" w:sz="0" w:space="0" w:color="auto"/>
      </w:divBdr>
      <w:divsChild>
        <w:div w:id="847720019">
          <w:marLeft w:val="0"/>
          <w:marRight w:val="0"/>
          <w:marTop w:val="0"/>
          <w:marBottom w:val="0"/>
          <w:divBdr>
            <w:top w:val="none" w:sz="0" w:space="0" w:color="auto"/>
            <w:left w:val="none" w:sz="0" w:space="0" w:color="auto"/>
            <w:bottom w:val="none" w:sz="0" w:space="0" w:color="auto"/>
            <w:right w:val="none" w:sz="0" w:space="0" w:color="auto"/>
          </w:divBdr>
          <w:divsChild>
            <w:div w:id="53816361">
              <w:marLeft w:val="0"/>
              <w:marRight w:val="0"/>
              <w:marTop w:val="0"/>
              <w:marBottom w:val="0"/>
              <w:divBdr>
                <w:top w:val="none" w:sz="0" w:space="0" w:color="auto"/>
                <w:left w:val="none" w:sz="0" w:space="0" w:color="auto"/>
                <w:bottom w:val="none" w:sz="0" w:space="0" w:color="auto"/>
                <w:right w:val="none" w:sz="0" w:space="0" w:color="auto"/>
              </w:divBdr>
              <w:divsChild>
                <w:div w:id="661278727">
                  <w:marLeft w:val="0"/>
                  <w:marRight w:val="0"/>
                  <w:marTop w:val="0"/>
                  <w:marBottom w:val="0"/>
                  <w:divBdr>
                    <w:top w:val="none" w:sz="0" w:space="0" w:color="auto"/>
                    <w:left w:val="none" w:sz="0" w:space="0" w:color="auto"/>
                    <w:bottom w:val="none" w:sz="0" w:space="0" w:color="auto"/>
                    <w:right w:val="none" w:sz="0" w:space="0" w:color="auto"/>
                  </w:divBdr>
                  <w:divsChild>
                    <w:div w:id="1418357985">
                      <w:marLeft w:val="0"/>
                      <w:marRight w:val="0"/>
                      <w:marTop w:val="0"/>
                      <w:marBottom w:val="0"/>
                      <w:divBdr>
                        <w:top w:val="none" w:sz="0" w:space="0" w:color="auto"/>
                        <w:left w:val="none" w:sz="0" w:space="0" w:color="auto"/>
                        <w:bottom w:val="none" w:sz="0" w:space="0" w:color="auto"/>
                        <w:right w:val="none" w:sz="0" w:space="0" w:color="auto"/>
                      </w:divBdr>
                    </w:div>
                  </w:divsChild>
                </w:div>
                <w:div w:id="947811196">
                  <w:marLeft w:val="0"/>
                  <w:marRight w:val="0"/>
                  <w:marTop w:val="0"/>
                  <w:marBottom w:val="0"/>
                  <w:divBdr>
                    <w:top w:val="none" w:sz="0" w:space="0" w:color="auto"/>
                    <w:left w:val="none" w:sz="0" w:space="0" w:color="auto"/>
                    <w:bottom w:val="none" w:sz="0" w:space="0" w:color="auto"/>
                    <w:right w:val="none" w:sz="0" w:space="0" w:color="auto"/>
                  </w:divBdr>
                  <w:divsChild>
                    <w:div w:id="9569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2709">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38442057">
      <w:bodyDiv w:val="1"/>
      <w:marLeft w:val="0"/>
      <w:marRight w:val="0"/>
      <w:marTop w:val="0"/>
      <w:marBottom w:val="0"/>
      <w:divBdr>
        <w:top w:val="none" w:sz="0" w:space="0" w:color="auto"/>
        <w:left w:val="none" w:sz="0" w:space="0" w:color="auto"/>
        <w:bottom w:val="none" w:sz="0" w:space="0" w:color="auto"/>
        <w:right w:val="none" w:sz="0" w:space="0" w:color="auto"/>
      </w:divBdr>
    </w:div>
    <w:div w:id="941835597">
      <w:bodyDiv w:val="1"/>
      <w:marLeft w:val="0"/>
      <w:marRight w:val="0"/>
      <w:marTop w:val="0"/>
      <w:marBottom w:val="0"/>
      <w:divBdr>
        <w:top w:val="none" w:sz="0" w:space="0" w:color="auto"/>
        <w:left w:val="none" w:sz="0" w:space="0" w:color="auto"/>
        <w:bottom w:val="none" w:sz="0" w:space="0" w:color="auto"/>
        <w:right w:val="none" w:sz="0" w:space="0" w:color="auto"/>
      </w:divBdr>
    </w:div>
    <w:div w:id="944192792">
      <w:bodyDiv w:val="1"/>
      <w:marLeft w:val="0"/>
      <w:marRight w:val="0"/>
      <w:marTop w:val="0"/>
      <w:marBottom w:val="0"/>
      <w:divBdr>
        <w:top w:val="none" w:sz="0" w:space="0" w:color="auto"/>
        <w:left w:val="none" w:sz="0" w:space="0" w:color="auto"/>
        <w:bottom w:val="none" w:sz="0" w:space="0" w:color="auto"/>
        <w:right w:val="none" w:sz="0" w:space="0" w:color="auto"/>
      </w:divBdr>
    </w:div>
    <w:div w:id="952635218">
      <w:bodyDiv w:val="1"/>
      <w:marLeft w:val="0"/>
      <w:marRight w:val="0"/>
      <w:marTop w:val="0"/>
      <w:marBottom w:val="0"/>
      <w:divBdr>
        <w:top w:val="none" w:sz="0" w:space="0" w:color="auto"/>
        <w:left w:val="none" w:sz="0" w:space="0" w:color="auto"/>
        <w:bottom w:val="none" w:sz="0" w:space="0" w:color="auto"/>
        <w:right w:val="none" w:sz="0" w:space="0" w:color="auto"/>
      </w:divBdr>
      <w:divsChild>
        <w:div w:id="2108454181">
          <w:marLeft w:val="0"/>
          <w:marRight w:val="0"/>
          <w:marTop w:val="0"/>
          <w:marBottom w:val="0"/>
          <w:divBdr>
            <w:top w:val="none" w:sz="0" w:space="0" w:color="auto"/>
            <w:left w:val="none" w:sz="0" w:space="0" w:color="auto"/>
            <w:bottom w:val="none" w:sz="0" w:space="0" w:color="auto"/>
            <w:right w:val="none" w:sz="0" w:space="0" w:color="auto"/>
          </w:divBdr>
          <w:divsChild>
            <w:div w:id="1740399793">
              <w:marLeft w:val="0"/>
              <w:marRight w:val="0"/>
              <w:marTop w:val="0"/>
              <w:marBottom w:val="0"/>
              <w:divBdr>
                <w:top w:val="none" w:sz="0" w:space="0" w:color="auto"/>
                <w:left w:val="none" w:sz="0" w:space="0" w:color="auto"/>
                <w:bottom w:val="none" w:sz="0" w:space="0" w:color="auto"/>
                <w:right w:val="none" w:sz="0" w:space="0" w:color="auto"/>
              </w:divBdr>
              <w:divsChild>
                <w:div w:id="5656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09938">
      <w:bodyDiv w:val="1"/>
      <w:marLeft w:val="0"/>
      <w:marRight w:val="0"/>
      <w:marTop w:val="0"/>
      <w:marBottom w:val="0"/>
      <w:divBdr>
        <w:top w:val="none" w:sz="0" w:space="0" w:color="auto"/>
        <w:left w:val="none" w:sz="0" w:space="0" w:color="auto"/>
        <w:bottom w:val="none" w:sz="0" w:space="0" w:color="auto"/>
        <w:right w:val="none" w:sz="0" w:space="0" w:color="auto"/>
      </w:divBdr>
    </w:div>
    <w:div w:id="999237869">
      <w:bodyDiv w:val="1"/>
      <w:marLeft w:val="0"/>
      <w:marRight w:val="0"/>
      <w:marTop w:val="0"/>
      <w:marBottom w:val="0"/>
      <w:divBdr>
        <w:top w:val="none" w:sz="0" w:space="0" w:color="auto"/>
        <w:left w:val="none" w:sz="0" w:space="0" w:color="auto"/>
        <w:bottom w:val="none" w:sz="0" w:space="0" w:color="auto"/>
        <w:right w:val="none" w:sz="0" w:space="0" w:color="auto"/>
      </w:divBdr>
    </w:div>
    <w:div w:id="1010524872">
      <w:bodyDiv w:val="1"/>
      <w:marLeft w:val="0"/>
      <w:marRight w:val="0"/>
      <w:marTop w:val="0"/>
      <w:marBottom w:val="0"/>
      <w:divBdr>
        <w:top w:val="none" w:sz="0" w:space="0" w:color="auto"/>
        <w:left w:val="none" w:sz="0" w:space="0" w:color="auto"/>
        <w:bottom w:val="none" w:sz="0" w:space="0" w:color="auto"/>
        <w:right w:val="none" w:sz="0" w:space="0" w:color="auto"/>
      </w:divBdr>
    </w:div>
    <w:div w:id="1030647909">
      <w:bodyDiv w:val="1"/>
      <w:marLeft w:val="0"/>
      <w:marRight w:val="0"/>
      <w:marTop w:val="0"/>
      <w:marBottom w:val="0"/>
      <w:divBdr>
        <w:top w:val="none" w:sz="0" w:space="0" w:color="auto"/>
        <w:left w:val="none" w:sz="0" w:space="0" w:color="auto"/>
        <w:bottom w:val="none" w:sz="0" w:space="0" w:color="auto"/>
        <w:right w:val="none" w:sz="0" w:space="0" w:color="auto"/>
      </w:divBdr>
    </w:div>
    <w:div w:id="1078864192">
      <w:bodyDiv w:val="1"/>
      <w:marLeft w:val="0"/>
      <w:marRight w:val="0"/>
      <w:marTop w:val="0"/>
      <w:marBottom w:val="0"/>
      <w:divBdr>
        <w:top w:val="none" w:sz="0" w:space="0" w:color="auto"/>
        <w:left w:val="none" w:sz="0" w:space="0" w:color="auto"/>
        <w:bottom w:val="none" w:sz="0" w:space="0" w:color="auto"/>
        <w:right w:val="none" w:sz="0" w:space="0" w:color="auto"/>
      </w:divBdr>
    </w:div>
    <w:div w:id="1095058622">
      <w:bodyDiv w:val="1"/>
      <w:marLeft w:val="0"/>
      <w:marRight w:val="0"/>
      <w:marTop w:val="0"/>
      <w:marBottom w:val="0"/>
      <w:divBdr>
        <w:top w:val="none" w:sz="0" w:space="0" w:color="auto"/>
        <w:left w:val="none" w:sz="0" w:space="0" w:color="auto"/>
        <w:bottom w:val="none" w:sz="0" w:space="0" w:color="auto"/>
        <w:right w:val="none" w:sz="0" w:space="0" w:color="auto"/>
      </w:divBdr>
    </w:div>
    <w:div w:id="1095712814">
      <w:bodyDiv w:val="1"/>
      <w:marLeft w:val="0"/>
      <w:marRight w:val="0"/>
      <w:marTop w:val="0"/>
      <w:marBottom w:val="0"/>
      <w:divBdr>
        <w:top w:val="none" w:sz="0" w:space="0" w:color="auto"/>
        <w:left w:val="none" w:sz="0" w:space="0" w:color="auto"/>
        <w:bottom w:val="none" w:sz="0" w:space="0" w:color="auto"/>
        <w:right w:val="none" w:sz="0" w:space="0" w:color="auto"/>
      </w:divBdr>
    </w:div>
    <w:div w:id="1101680794">
      <w:bodyDiv w:val="1"/>
      <w:marLeft w:val="0"/>
      <w:marRight w:val="0"/>
      <w:marTop w:val="0"/>
      <w:marBottom w:val="0"/>
      <w:divBdr>
        <w:top w:val="none" w:sz="0" w:space="0" w:color="auto"/>
        <w:left w:val="none" w:sz="0" w:space="0" w:color="auto"/>
        <w:bottom w:val="none" w:sz="0" w:space="0" w:color="auto"/>
        <w:right w:val="none" w:sz="0" w:space="0" w:color="auto"/>
      </w:divBdr>
    </w:div>
    <w:div w:id="1103257714">
      <w:bodyDiv w:val="1"/>
      <w:marLeft w:val="0"/>
      <w:marRight w:val="0"/>
      <w:marTop w:val="0"/>
      <w:marBottom w:val="0"/>
      <w:divBdr>
        <w:top w:val="none" w:sz="0" w:space="0" w:color="auto"/>
        <w:left w:val="none" w:sz="0" w:space="0" w:color="auto"/>
        <w:bottom w:val="none" w:sz="0" w:space="0" w:color="auto"/>
        <w:right w:val="none" w:sz="0" w:space="0" w:color="auto"/>
      </w:divBdr>
    </w:div>
    <w:div w:id="1141844825">
      <w:bodyDiv w:val="1"/>
      <w:marLeft w:val="0"/>
      <w:marRight w:val="0"/>
      <w:marTop w:val="0"/>
      <w:marBottom w:val="0"/>
      <w:divBdr>
        <w:top w:val="none" w:sz="0" w:space="0" w:color="auto"/>
        <w:left w:val="none" w:sz="0" w:space="0" w:color="auto"/>
        <w:bottom w:val="none" w:sz="0" w:space="0" w:color="auto"/>
        <w:right w:val="none" w:sz="0" w:space="0" w:color="auto"/>
      </w:divBdr>
    </w:div>
    <w:div w:id="1176651003">
      <w:bodyDiv w:val="1"/>
      <w:marLeft w:val="0"/>
      <w:marRight w:val="0"/>
      <w:marTop w:val="0"/>
      <w:marBottom w:val="0"/>
      <w:divBdr>
        <w:top w:val="none" w:sz="0" w:space="0" w:color="auto"/>
        <w:left w:val="none" w:sz="0" w:space="0" w:color="auto"/>
        <w:bottom w:val="none" w:sz="0" w:space="0" w:color="auto"/>
        <w:right w:val="none" w:sz="0" w:space="0" w:color="auto"/>
      </w:divBdr>
    </w:div>
    <w:div w:id="1184125128">
      <w:bodyDiv w:val="1"/>
      <w:marLeft w:val="0"/>
      <w:marRight w:val="0"/>
      <w:marTop w:val="0"/>
      <w:marBottom w:val="0"/>
      <w:divBdr>
        <w:top w:val="none" w:sz="0" w:space="0" w:color="auto"/>
        <w:left w:val="none" w:sz="0" w:space="0" w:color="auto"/>
        <w:bottom w:val="none" w:sz="0" w:space="0" w:color="auto"/>
        <w:right w:val="none" w:sz="0" w:space="0" w:color="auto"/>
      </w:divBdr>
    </w:div>
    <w:div w:id="1197692033">
      <w:bodyDiv w:val="1"/>
      <w:marLeft w:val="0"/>
      <w:marRight w:val="0"/>
      <w:marTop w:val="0"/>
      <w:marBottom w:val="0"/>
      <w:divBdr>
        <w:top w:val="none" w:sz="0" w:space="0" w:color="auto"/>
        <w:left w:val="none" w:sz="0" w:space="0" w:color="auto"/>
        <w:bottom w:val="none" w:sz="0" w:space="0" w:color="auto"/>
        <w:right w:val="none" w:sz="0" w:space="0" w:color="auto"/>
      </w:divBdr>
    </w:div>
    <w:div w:id="1225945027">
      <w:bodyDiv w:val="1"/>
      <w:marLeft w:val="0"/>
      <w:marRight w:val="0"/>
      <w:marTop w:val="0"/>
      <w:marBottom w:val="0"/>
      <w:divBdr>
        <w:top w:val="none" w:sz="0" w:space="0" w:color="auto"/>
        <w:left w:val="none" w:sz="0" w:space="0" w:color="auto"/>
        <w:bottom w:val="none" w:sz="0" w:space="0" w:color="auto"/>
        <w:right w:val="none" w:sz="0" w:space="0" w:color="auto"/>
      </w:divBdr>
    </w:div>
    <w:div w:id="1237057830">
      <w:bodyDiv w:val="1"/>
      <w:marLeft w:val="0"/>
      <w:marRight w:val="0"/>
      <w:marTop w:val="0"/>
      <w:marBottom w:val="0"/>
      <w:divBdr>
        <w:top w:val="none" w:sz="0" w:space="0" w:color="auto"/>
        <w:left w:val="none" w:sz="0" w:space="0" w:color="auto"/>
        <w:bottom w:val="none" w:sz="0" w:space="0" w:color="auto"/>
        <w:right w:val="none" w:sz="0" w:space="0" w:color="auto"/>
      </w:divBdr>
    </w:div>
    <w:div w:id="1259169419">
      <w:bodyDiv w:val="1"/>
      <w:marLeft w:val="0"/>
      <w:marRight w:val="0"/>
      <w:marTop w:val="0"/>
      <w:marBottom w:val="0"/>
      <w:divBdr>
        <w:top w:val="none" w:sz="0" w:space="0" w:color="auto"/>
        <w:left w:val="none" w:sz="0" w:space="0" w:color="auto"/>
        <w:bottom w:val="none" w:sz="0" w:space="0" w:color="auto"/>
        <w:right w:val="none" w:sz="0" w:space="0" w:color="auto"/>
      </w:divBdr>
    </w:div>
    <w:div w:id="1295066483">
      <w:bodyDiv w:val="1"/>
      <w:marLeft w:val="0"/>
      <w:marRight w:val="0"/>
      <w:marTop w:val="0"/>
      <w:marBottom w:val="0"/>
      <w:divBdr>
        <w:top w:val="none" w:sz="0" w:space="0" w:color="auto"/>
        <w:left w:val="none" w:sz="0" w:space="0" w:color="auto"/>
        <w:bottom w:val="none" w:sz="0" w:space="0" w:color="auto"/>
        <w:right w:val="none" w:sz="0" w:space="0" w:color="auto"/>
      </w:divBdr>
    </w:div>
    <w:div w:id="1299800484">
      <w:bodyDiv w:val="1"/>
      <w:marLeft w:val="0"/>
      <w:marRight w:val="0"/>
      <w:marTop w:val="0"/>
      <w:marBottom w:val="0"/>
      <w:divBdr>
        <w:top w:val="none" w:sz="0" w:space="0" w:color="auto"/>
        <w:left w:val="none" w:sz="0" w:space="0" w:color="auto"/>
        <w:bottom w:val="none" w:sz="0" w:space="0" w:color="auto"/>
        <w:right w:val="none" w:sz="0" w:space="0" w:color="auto"/>
      </w:divBdr>
    </w:div>
    <w:div w:id="1300570920">
      <w:bodyDiv w:val="1"/>
      <w:marLeft w:val="0"/>
      <w:marRight w:val="0"/>
      <w:marTop w:val="0"/>
      <w:marBottom w:val="0"/>
      <w:divBdr>
        <w:top w:val="none" w:sz="0" w:space="0" w:color="auto"/>
        <w:left w:val="none" w:sz="0" w:space="0" w:color="auto"/>
        <w:bottom w:val="none" w:sz="0" w:space="0" w:color="auto"/>
        <w:right w:val="none" w:sz="0" w:space="0" w:color="auto"/>
      </w:divBdr>
    </w:div>
    <w:div w:id="1303461939">
      <w:bodyDiv w:val="1"/>
      <w:marLeft w:val="0"/>
      <w:marRight w:val="0"/>
      <w:marTop w:val="0"/>
      <w:marBottom w:val="0"/>
      <w:divBdr>
        <w:top w:val="none" w:sz="0" w:space="0" w:color="auto"/>
        <w:left w:val="none" w:sz="0" w:space="0" w:color="auto"/>
        <w:bottom w:val="none" w:sz="0" w:space="0" w:color="auto"/>
        <w:right w:val="none" w:sz="0" w:space="0" w:color="auto"/>
      </w:divBdr>
    </w:div>
    <w:div w:id="1308903446">
      <w:bodyDiv w:val="1"/>
      <w:marLeft w:val="0"/>
      <w:marRight w:val="0"/>
      <w:marTop w:val="0"/>
      <w:marBottom w:val="0"/>
      <w:divBdr>
        <w:top w:val="none" w:sz="0" w:space="0" w:color="auto"/>
        <w:left w:val="none" w:sz="0" w:space="0" w:color="auto"/>
        <w:bottom w:val="none" w:sz="0" w:space="0" w:color="auto"/>
        <w:right w:val="none" w:sz="0" w:space="0" w:color="auto"/>
      </w:divBdr>
    </w:div>
    <w:div w:id="1330400885">
      <w:bodyDiv w:val="1"/>
      <w:marLeft w:val="0"/>
      <w:marRight w:val="0"/>
      <w:marTop w:val="0"/>
      <w:marBottom w:val="0"/>
      <w:divBdr>
        <w:top w:val="none" w:sz="0" w:space="0" w:color="auto"/>
        <w:left w:val="none" w:sz="0" w:space="0" w:color="auto"/>
        <w:bottom w:val="none" w:sz="0" w:space="0" w:color="auto"/>
        <w:right w:val="none" w:sz="0" w:space="0" w:color="auto"/>
      </w:divBdr>
    </w:div>
    <w:div w:id="1364554083">
      <w:bodyDiv w:val="1"/>
      <w:marLeft w:val="0"/>
      <w:marRight w:val="0"/>
      <w:marTop w:val="0"/>
      <w:marBottom w:val="0"/>
      <w:divBdr>
        <w:top w:val="none" w:sz="0" w:space="0" w:color="auto"/>
        <w:left w:val="none" w:sz="0" w:space="0" w:color="auto"/>
        <w:bottom w:val="none" w:sz="0" w:space="0" w:color="auto"/>
        <w:right w:val="none" w:sz="0" w:space="0" w:color="auto"/>
      </w:divBdr>
    </w:div>
    <w:div w:id="1381398330">
      <w:bodyDiv w:val="1"/>
      <w:marLeft w:val="0"/>
      <w:marRight w:val="0"/>
      <w:marTop w:val="0"/>
      <w:marBottom w:val="0"/>
      <w:divBdr>
        <w:top w:val="none" w:sz="0" w:space="0" w:color="auto"/>
        <w:left w:val="none" w:sz="0" w:space="0" w:color="auto"/>
        <w:bottom w:val="none" w:sz="0" w:space="0" w:color="auto"/>
        <w:right w:val="none" w:sz="0" w:space="0" w:color="auto"/>
      </w:divBdr>
    </w:div>
    <w:div w:id="1438016815">
      <w:bodyDiv w:val="1"/>
      <w:marLeft w:val="0"/>
      <w:marRight w:val="0"/>
      <w:marTop w:val="0"/>
      <w:marBottom w:val="0"/>
      <w:divBdr>
        <w:top w:val="none" w:sz="0" w:space="0" w:color="auto"/>
        <w:left w:val="none" w:sz="0" w:space="0" w:color="auto"/>
        <w:bottom w:val="none" w:sz="0" w:space="0" w:color="auto"/>
        <w:right w:val="none" w:sz="0" w:space="0" w:color="auto"/>
      </w:divBdr>
    </w:div>
    <w:div w:id="1497380792">
      <w:bodyDiv w:val="1"/>
      <w:marLeft w:val="0"/>
      <w:marRight w:val="0"/>
      <w:marTop w:val="0"/>
      <w:marBottom w:val="0"/>
      <w:divBdr>
        <w:top w:val="none" w:sz="0" w:space="0" w:color="auto"/>
        <w:left w:val="none" w:sz="0" w:space="0" w:color="auto"/>
        <w:bottom w:val="none" w:sz="0" w:space="0" w:color="auto"/>
        <w:right w:val="none" w:sz="0" w:space="0" w:color="auto"/>
      </w:divBdr>
    </w:div>
    <w:div w:id="1513254570">
      <w:bodyDiv w:val="1"/>
      <w:marLeft w:val="0"/>
      <w:marRight w:val="0"/>
      <w:marTop w:val="0"/>
      <w:marBottom w:val="0"/>
      <w:divBdr>
        <w:top w:val="none" w:sz="0" w:space="0" w:color="auto"/>
        <w:left w:val="none" w:sz="0" w:space="0" w:color="auto"/>
        <w:bottom w:val="none" w:sz="0" w:space="0" w:color="auto"/>
        <w:right w:val="none" w:sz="0" w:space="0" w:color="auto"/>
      </w:divBdr>
    </w:div>
    <w:div w:id="1528643623">
      <w:bodyDiv w:val="1"/>
      <w:marLeft w:val="0"/>
      <w:marRight w:val="0"/>
      <w:marTop w:val="0"/>
      <w:marBottom w:val="0"/>
      <w:divBdr>
        <w:top w:val="none" w:sz="0" w:space="0" w:color="auto"/>
        <w:left w:val="none" w:sz="0" w:space="0" w:color="auto"/>
        <w:bottom w:val="none" w:sz="0" w:space="0" w:color="auto"/>
        <w:right w:val="none" w:sz="0" w:space="0" w:color="auto"/>
      </w:divBdr>
    </w:div>
    <w:div w:id="1543977927">
      <w:bodyDiv w:val="1"/>
      <w:marLeft w:val="0"/>
      <w:marRight w:val="0"/>
      <w:marTop w:val="0"/>
      <w:marBottom w:val="0"/>
      <w:divBdr>
        <w:top w:val="none" w:sz="0" w:space="0" w:color="auto"/>
        <w:left w:val="none" w:sz="0" w:space="0" w:color="auto"/>
        <w:bottom w:val="none" w:sz="0" w:space="0" w:color="auto"/>
        <w:right w:val="none" w:sz="0" w:space="0" w:color="auto"/>
      </w:divBdr>
    </w:div>
    <w:div w:id="1559710747">
      <w:bodyDiv w:val="1"/>
      <w:marLeft w:val="0"/>
      <w:marRight w:val="0"/>
      <w:marTop w:val="0"/>
      <w:marBottom w:val="0"/>
      <w:divBdr>
        <w:top w:val="none" w:sz="0" w:space="0" w:color="auto"/>
        <w:left w:val="none" w:sz="0" w:space="0" w:color="auto"/>
        <w:bottom w:val="none" w:sz="0" w:space="0" w:color="auto"/>
        <w:right w:val="none" w:sz="0" w:space="0" w:color="auto"/>
      </w:divBdr>
    </w:div>
    <w:div w:id="1604797232">
      <w:bodyDiv w:val="1"/>
      <w:marLeft w:val="0"/>
      <w:marRight w:val="0"/>
      <w:marTop w:val="0"/>
      <w:marBottom w:val="0"/>
      <w:divBdr>
        <w:top w:val="none" w:sz="0" w:space="0" w:color="auto"/>
        <w:left w:val="none" w:sz="0" w:space="0" w:color="auto"/>
        <w:bottom w:val="none" w:sz="0" w:space="0" w:color="auto"/>
        <w:right w:val="none" w:sz="0" w:space="0" w:color="auto"/>
      </w:divBdr>
    </w:div>
    <w:div w:id="1618370182">
      <w:bodyDiv w:val="1"/>
      <w:marLeft w:val="0"/>
      <w:marRight w:val="0"/>
      <w:marTop w:val="0"/>
      <w:marBottom w:val="0"/>
      <w:divBdr>
        <w:top w:val="none" w:sz="0" w:space="0" w:color="auto"/>
        <w:left w:val="none" w:sz="0" w:space="0" w:color="auto"/>
        <w:bottom w:val="none" w:sz="0" w:space="0" w:color="auto"/>
        <w:right w:val="none" w:sz="0" w:space="0" w:color="auto"/>
      </w:divBdr>
    </w:div>
    <w:div w:id="1632518550">
      <w:bodyDiv w:val="1"/>
      <w:marLeft w:val="0"/>
      <w:marRight w:val="0"/>
      <w:marTop w:val="0"/>
      <w:marBottom w:val="0"/>
      <w:divBdr>
        <w:top w:val="none" w:sz="0" w:space="0" w:color="auto"/>
        <w:left w:val="none" w:sz="0" w:space="0" w:color="auto"/>
        <w:bottom w:val="none" w:sz="0" w:space="0" w:color="auto"/>
        <w:right w:val="none" w:sz="0" w:space="0" w:color="auto"/>
      </w:divBdr>
    </w:div>
    <w:div w:id="1641618359">
      <w:bodyDiv w:val="1"/>
      <w:marLeft w:val="0"/>
      <w:marRight w:val="0"/>
      <w:marTop w:val="0"/>
      <w:marBottom w:val="0"/>
      <w:divBdr>
        <w:top w:val="none" w:sz="0" w:space="0" w:color="auto"/>
        <w:left w:val="none" w:sz="0" w:space="0" w:color="auto"/>
        <w:bottom w:val="none" w:sz="0" w:space="0" w:color="auto"/>
        <w:right w:val="none" w:sz="0" w:space="0" w:color="auto"/>
      </w:divBdr>
    </w:div>
    <w:div w:id="1646395720">
      <w:bodyDiv w:val="1"/>
      <w:marLeft w:val="0"/>
      <w:marRight w:val="0"/>
      <w:marTop w:val="0"/>
      <w:marBottom w:val="0"/>
      <w:divBdr>
        <w:top w:val="none" w:sz="0" w:space="0" w:color="auto"/>
        <w:left w:val="none" w:sz="0" w:space="0" w:color="auto"/>
        <w:bottom w:val="none" w:sz="0" w:space="0" w:color="auto"/>
        <w:right w:val="none" w:sz="0" w:space="0" w:color="auto"/>
      </w:divBdr>
    </w:div>
    <w:div w:id="1657953515">
      <w:bodyDiv w:val="1"/>
      <w:marLeft w:val="0"/>
      <w:marRight w:val="0"/>
      <w:marTop w:val="0"/>
      <w:marBottom w:val="0"/>
      <w:divBdr>
        <w:top w:val="none" w:sz="0" w:space="0" w:color="auto"/>
        <w:left w:val="none" w:sz="0" w:space="0" w:color="auto"/>
        <w:bottom w:val="none" w:sz="0" w:space="0" w:color="auto"/>
        <w:right w:val="none" w:sz="0" w:space="0" w:color="auto"/>
      </w:divBdr>
    </w:div>
    <w:div w:id="1659264205">
      <w:bodyDiv w:val="1"/>
      <w:marLeft w:val="0"/>
      <w:marRight w:val="0"/>
      <w:marTop w:val="0"/>
      <w:marBottom w:val="0"/>
      <w:divBdr>
        <w:top w:val="none" w:sz="0" w:space="0" w:color="auto"/>
        <w:left w:val="none" w:sz="0" w:space="0" w:color="auto"/>
        <w:bottom w:val="none" w:sz="0" w:space="0" w:color="auto"/>
        <w:right w:val="none" w:sz="0" w:space="0" w:color="auto"/>
      </w:divBdr>
    </w:div>
    <w:div w:id="1680765442">
      <w:bodyDiv w:val="1"/>
      <w:marLeft w:val="0"/>
      <w:marRight w:val="0"/>
      <w:marTop w:val="0"/>
      <w:marBottom w:val="0"/>
      <w:divBdr>
        <w:top w:val="none" w:sz="0" w:space="0" w:color="auto"/>
        <w:left w:val="none" w:sz="0" w:space="0" w:color="auto"/>
        <w:bottom w:val="none" w:sz="0" w:space="0" w:color="auto"/>
        <w:right w:val="none" w:sz="0" w:space="0" w:color="auto"/>
      </w:divBdr>
    </w:div>
    <w:div w:id="1758139446">
      <w:bodyDiv w:val="1"/>
      <w:marLeft w:val="0"/>
      <w:marRight w:val="0"/>
      <w:marTop w:val="0"/>
      <w:marBottom w:val="0"/>
      <w:divBdr>
        <w:top w:val="none" w:sz="0" w:space="0" w:color="auto"/>
        <w:left w:val="none" w:sz="0" w:space="0" w:color="auto"/>
        <w:bottom w:val="none" w:sz="0" w:space="0" w:color="auto"/>
        <w:right w:val="none" w:sz="0" w:space="0" w:color="auto"/>
      </w:divBdr>
      <w:divsChild>
        <w:div w:id="1252935871">
          <w:marLeft w:val="0"/>
          <w:marRight w:val="0"/>
          <w:marTop w:val="0"/>
          <w:marBottom w:val="0"/>
          <w:divBdr>
            <w:top w:val="none" w:sz="0" w:space="0" w:color="auto"/>
            <w:left w:val="none" w:sz="0" w:space="0" w:color="auto"/>
            <w:bottom w:val="none" w:sz="0" w:space="0" w:color="auto"/>
            <w:right w:val="none" w:sz="0" w:space="0" w:color="auto"/>
          </w:divBdr>
        </w:div>
      </w:divsChild>
    </w:div>
    <w:div w:id="1758164066">
      <w:bodyDiv w:val="1"/>
      <w:marLeft w:val="0"/>
      <w:marRight w:val="0"/>
      <w:marTop w:val="0"/>
      <w:marBottom w:val="0"/>
      <w:divBdr>
        <w:top w:val="none" w:sz="0" w:space="0" w:color="auto"/>
        <w:left w:val="none" w:sz="0" w:space="0" w:color="auto"/>
        <w:bottom w:val="none" w:sz="0" w:space="0" w:color="auto"/>
        <w:right w:val="none" w:sz="0" w:space="0" w:color="auto"/>
      </w:divBdr>
    </w:div>
    <w:div w:id="1811316542">
      <w:bodyDiv w:val="1"/>
      <w:marLeft w:val="0"/>
      <w:marRight w:val="0"/>
      <w:marTop w:val="0"/>
      <w:marBottom w:val="0"/>
      <w:divBdr>
        <w:top w:val="none" w:sz="0" w:space="0" w:color="auto"/>
        <w:left w:val="none" w:sz="0" w:space="0" w:color="auto"/>
        <w:bottom w:val="none" w:sz="0" w:space="0" w:color="auto"/>
        <w:right w:val="none" w:sz="0" w:space="0" w:color="auto"/>
      </w:divBdr>
    </w:div>
    <w:div w:id="1812945127">
      <w:bodyDiv w:val="1"/>
      <w:marLeft w:val="0"/>
      <w:marRight w:val="0"/>
      <w:marTop w:val="0"/>
      <w:marBottom w:val="0"/>
      <w:divBdr>
        <w:top w:val="none" w:sz="0" w:space="0" w:color="auto"/>
        <w:left w:val="none" w:sz="0" w:space="0" w:color="auto"/>
        <w:bottom w:val="none" w:sz="0" w:space="0" w:color="auto"/>
        <w:right w:val="none" w:sz="0" w:space="0" w:color="auto"/>
      </w:divBdr>
    </w:div>
    <w:div w:id="1839534090">
      <w:bodyDiv w:val="1"/>
      <w:marLeft w:val="0"/>
      <w:marRight w:val="0"/>
      <w:marTop w:val="0"/>
      <w:marBottom w:val="0"/>
      <w:divBdr>
        <w:top w:val="none" w:sz="0" w:space="0" w:color="auto"/>
        <w:left w:val="none" w:sz="0" w:space="0" w:color="auto"/>
        <w:bottom w:val="none" w:sz="0" w:space="0" w:color="auto"/>
        <w:right w:val="none" w:sz="0" w:space="0" w:color="auto"/>
      </w:divBdr>
    </w:div>
    <w:div w:id="1862667277">
      <w:bodyDiv w:val="1"/>
      <w:marLeft w:val="0"/>
      <w:marRight w:val="0"/>
      <w:marTop w:val="0"/>
      <w:marBottom w:val="0"/>
      <w:divBdr>
        <w:top w:val="none" w:sz="0" w:space="0" w:color="auto"/>
        <w:left w:val="none" w:sz="0" w:space="0" w:color="auto"/>
        <w:bottom w:val="none" w:sz="0" w:space="0" w:color="auto"/>
        <w:right w:val="none" w:sz="0" w:space="0" w:color="auto"/>
      </w:divBdr>
    </w:div>
    <w:div w:id="1897860089">
      <w:bodyDiv w:val="1"/>
      <w:marLeft w:val="0"/>
      <w:marRight w:val="0"/>
      <w:marTop w:val="0"/>
      <w:marBottom w:val="0"/>
      <w:divBdr>
        <w:top w:val="none" w:sz="0" w:space="0" w:color="auto"/>
        <w:left w:val="none" w:sz="0" w:space="0" w:color="auto"/>
        <w:bottom w:val="none" w:sz="0" w:space="0" w:color="auto"/>
        <w:right w:val="none" w:sz="0" w:space="0" w:color="auto"/>
      </w:divBdr>
    </w:div>
    <w:div w:id="1952932497">
      <w:bodyDiv w:val="1"/>
      <w:marLeft w:val="0"/>
      <w:marRight w:val="0"/>
      <w:marTop w:val="0"/>
      <w:marBottom w:val="0"/>
      <w:divBdr>
        <w:top w:val="none" w:sz="0" w:space="0" w:color="auto"/>
        <w:left w:val="none" w:sz="0" w:space="0" w:color="auto"/>
        <w:bottom w:val="none" w:sz="0" w:space="0" w:color="auto"/>
        <w:right w:val="none" w:sz="0" w:space="0" w:color="auto"/>
      </w:divBdr>
    </w:div>
    <w:div w:id="1953201803">
      <w:bodyDiv w:val="1"/>
      <w:marLeft w:val="0"/>
      <w:marRight w:val="0"/>
      <w:marTop w:val="0"/>
      <w:marBottom w:val="0"/>
      <w:divBdr>
        <w:top w:val="none" w:sz="0" w:space="0" w:color="auto"/>
        <w:left w:val="none" w:sz="0" w:space="0" w:color="auto"/>
        <w:bottom w:val="none" w:sz="0" w:space="0" w:color="auto"/>
        <w:right w:val="none" w:sz="0" w:space="0" w:color="auto"/>
      </w:divBdr>
    </w:div>
    <w:div w:id="1964998299">
      <w:bodyDiv w:val="1"/>
      <w:marLeft w:val="0"/>
      <w:marRight w:val="0"/>
      <w:marTop w:val="0"/>
      <w:marBottom w:val="0"/>
      <w:divBdr>
        <w:top w:val="none" w:sz="0" w:space="0" w:color="auto"/>
        <w:left w:val="none" w:sz="0" w:space="0" w:color="auto"/>
        <w:bottom w:val="none" w:sz="0" w:space="0" w:color="auto"/>
        <w:right w:val="none" w:sz="0" w:space="0" w:color="auto"/>
      </w:divBdr>
    </w:div>
    <w:div w:id="1992442534">
      <w:bodyDiv w:val="1"/>
      <w:marLeft w:val="0"/>
      <w:marRight w:val="0"/>
      <w:marTop w:val="0"/>
      <w:marBottom w:val="0"/>
      <w:divBdr>
        <w:top w:val="none" w:sz="0" w:space="0" w:color="auto"/>
        <w:left w:val="none" w:sz="0" w:space="0" w:color="auto"/>
        <w:bottom w:val="none" w:sz="0" w:space="0" w:color="auto"/>
        <w:right w:val="none" w:sz="0" w:space="0" w:color="auto"/>
      </w:divBdr>
    </w:div>
    <w:div w:id="2001536823">
      <w:bodyDiv w:val="1"/>
      <w:marLeft w:val="0"/>
      <w:marRight w:val="0"/>
      <w:marTop w:val="0"/>
      <w:marBottom w:val="0"/>
      <w:divBdr>
        <w:top w:val="none" w:sz="0" w:space="0" w:color="auto"/>
        <w:left w:val="none" w:sz="0" w:space="0" w:color="auto"/>
        <w:bottom w:val="none" w:sz="0" w:space="0" w:color="auto"/>
        <w:right w:val="none" w:sz="0" w:space="0" w:color="auto"/>
      </w:divBdr>
      <w:divsChild>
        <w:div w:id="2009673771">
          <w:marLeft w:val="0"/>
          <w:marRight w:val="0"/>
          <w:marTop w:val="0"/>
          <w:marBottom w:val="0"/>
          <w:divBdr>
            <w:top w:val="none" w:sz="0" w:space="0" w:color="auto"/>
            <w:left w:val="none" w:sz="0" w:space="0" w:color="auto"/>
            <w:bottom w:val="none" w:sz="0" w:space="0" w:color="auto"/>
            <w:right w:val="none" w:sz="0" w:space="0" w:color="auto"/>
          </w:divBdr>
          <w:divsChild>
            <w:div w:id="1624262607">
              <w:marLeft w:val="0"/>
              <w:marRight w:val="0"/>
              <w:marTop w:val="0"/>
              <w:marBottom w:val="0"/>
              <w:divBdr>
                <w:top w:val="none" w:sz="0" w:space="0" w:color="auto"/>
                <w:left w:val="none" w:sz="0" w:space="0" w:color="auto"/>
                <w:bottom w:val="none" w:sz="0" w:space="0" w:color="auto"/>
                <w:right w:val="none" w:sz="0" w:space="0" w:color="auto"/>
              </w:divBdr>
              <w:divsChild>
                <w:div w:id="766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5166">
      <w:bodyDiv w:val="1"/>
      <w:marLeft w:val="0"/>
      <w:marRight w:val="0"/>
      <w:marTop w:val="0"/>
      <w:marBottom w:val="0"/>
      <w:divBdr>
        <w:top w:val="none" w:sz="0" w:space="0" w:color="auto"/>
        <w:left w:val="none" w:sz="0" w:space="0" w:color="auto"/>
        <w:bottom w:val="none" w:sz="0" w:space="0" w:color="auto"/>
        <w:right w:val="none" w:sz="0" w:space="0" w:color="auto"/>
      </w:divBdr>
    </w:div>
    <w:div w:id="2015183457">
      <w:bodyDiv w:val="1"/>
      <w:marLeft w:val="0"/>
      <w:marRight w:val="0"/>
      <w:marTop w:val="0"/>
      <w:marBottom w:val="0"/>
      <w:divBdr>
        <w:top w:val="none" w:sz="0" w:space="0" w:color="auto"/>
        <w:left w:val="none" w:sz="0" w:space="0" w:color="auto"/>
        <w:bottom w:val="none" w:sz="0" w:space="0" w:color="auto"/>
        <w:right w:val="none" w:sz="0" w:space="0" w:color="auto"/>
      </w:divBdr>
    </w:div>
    <w:div w:id="2015566761">
      <w:bodyDiv w:val="1"/>
      <w:marLeft w:val="0"/>
      <w:marRight w:val="0"/>
      <w:marTop w:val="0"/>
      <w:marBottom w:val="0"/>
      <w:divBdr>
        <w:top w:val="none" w:sz="0" w:space="0" w:color="auto"/>
        <w:left w:val="none" w:sz="0" w:space="0" w:color="auto"/>
        <w:bottom w:val="none" w:sz="0" w:space="0" w:color="auto"/>
        <w:right w:val="none" w:sz="0" w:space="0" w:color="auto"/>
      </w:divBdr>
    </w:div>
    <w:div w:id="2033408448">
      <w:bodyDiv w:val="1"/>
      <w:marLeft w:val="0"/>
      <w:marRight w:val="0"/>
      <w:marTop w:val="0"/>
      <w:marBottom w:val="0"/>
      <w:divBdr>
        <w:top w:val="none" w:sz="0" w:space="0" w:color="auto"/>
        <w:left w:val="none" w:sz="0" w:space="0" w:color="auto"/>
        <w:bottom w:val="none" w:sz="0" w:space="0" w:color="auto"/>
        <w:right w:val="none" w:sz="0" w:space="0" w:color="auto"/>
      </w:divBdr>
    </w:div>
    <w:div w:id="2038195575">
      <w:bodyDiv w:val="1"/>
      <w:marLeft w:val="0"/>
      <w:marRight w:val="0"/>
      <w:marTop w:val="0"/>
      <w:marBottom w:val="0"/>
      <w:divBdr>
        <w:top w:val="none" w:sz="0" w:space="0" w:color="auto"/>
        <w:left w:val="none" w:sz="0" w:space="0" w:color="auto"/>
        <w:bottom w:val="none" w:sz="0" w:space="0" w:color="auto"/>
        <w:right w:val="none" w:sz="0" w:space="0" w:color="auto"/>
      </w:divBdr>
    </w:div>
    <w:div w:id="2046979213">
      <w:bodyDiv w:val="1"/>
      <w:marLeft w:val="0"/>
      <w:marRight w:val="0"/>
      <w:marTop w:val="0"/>
      <w:marBottom w:val="0"/>
      <w:divBdr>
        <w:top w:val="none" w:sz="0" w:space="0" w:color="auto"/>
        <w:left w:val="none" w:sz="0" w:space="0" w:color="auto"/>
        <w:bottom w:val="none" w:sz="0" w:space="0" w:color="auto"/>
        <w:right w:val="none" w:sz="0" w:space="0" w:color="auto"/>
      </w:divBdr>
    </w:div>
    <w:div w:id="2070809794">
      <w:bodyDiv w:val="1"/>
      <w:marLeft w:val="0"/>
      <w:marRight w:val="0"/>
      <w:marTop w:val="0"/>
      <w:marBottom w:val="0"/>
      <w:divBdr>
        <w:top w:val="none" w:sz="0" w:space="0" w:color="auto"/>
        <w:left w:val="none" w:sz="0" w:space="0" w:color="auto"/>
        <w:bottom w:val="none" w:sz="0" w:space="0" w:color="auto"/>
        <w:right w:val="none" w:sz="0" w:space="0" w:color="auto"/>
      </w:divBdr>
    </w:div>
    <w:div w:id="2090420945">
      <w:bodyDiv w:val="1"/>
      <w:marLeft w:val="0"/>
      <w:marRight w:val="0"/>
      <w:marTop w:val="0"/>
      <w:marBottom w:val="0"/>
      <w:divBdr>
        <w:top w:val="none" w:sz="0" w:space="0" w:color="auto"/>
        <w:left w:val="none" w:sz="0" w:space="0" w:color="auto"/>
        <w:bottom w:val="none" w:sz="0" w:space="0" w:color="auto"/>
        <w:right w:val="none" w:sz="0" w:space="0" w:color="auto"/>
      </w:divBdr>
    </w:div>
    <w:div w:id="21259955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2.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ChenyuL/ANALYTIC-METHODS-USED-IN-REAL-WORLD-DATA-BASED-BIOMEDICAL-RESEARCH/blob/master/Appendix-Excel_Database.xlsx"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github.com/ChenyuL/ANALYTIC-METHODS-USED-IN-REAL-WORLD-DATA-BASED-BIOMEDICAL-RESEARCH/blob/master/Export_Articles_EndNote.pdf"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hyperlink" Target="https://github.com/ChenyuL/ANALYTIC-METHODS-USED-IN-REAL-WORLD-DATA-BASED-BIOMEDICAL-RESEARCH/blob/master/pubmed-healthinfo-set.nbib"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BDA2E-D0F6-4AB8-89F0-FD6F241A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21649</Words>
  <Characters>123400</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144760</CharactersWithSpaces>
  <SharedDoc>false</SharedDoc>
  <HLinks>
    <vt:vector size="294" baseType="variant">
      <vt:variant>
        <vt:i4>1179764</vt:i4>
      </vt:variant>
      <vt:variant>
        <vt:i4>679</vt:i4>
      </vt:variant>
      <vt:variant>
        <vt:i4>0</vt:i4>
      </vt:variant>
      <vt:variant>
        <vt:i4>5</vt:i4>
      </vt:variant>
      <vt:variant>
        <vt:lpwstr>https://github.com/ChenyuL/ANALYTIC-METHODS-USED-IN-REAL-WORLD-DATA-BASED-BIOMEDICAL-RESEARCH/blob/master/Analytics_Code.ipynb</vt:lpwstr>
      </vt:variant>
      <vt:variant>
        <vt:lpwstr/>
      </vt:variant>
      <vt:variant>
        <vt:i4>7864406</vt:i4>
      </vt:variant>
      <vt:variant>
        <vt:i4>670</vt:i4>
      </vt:variant>
      <vt:variant>
        <vt:i4>0</vt:i4>
      </vt:variant>
      <vt:variant>
        <vt:i4>5</vt:i4>
      </vt:variant>
      <vt:variant>
        <vt:lpwstr>https://github.com/ChenyuL/ANALYTIC-METHODS-USED-IN-REAL-WORLD-DATA-BASED-BIOMEDICAL-RESEARCH/blob/master/Appendix-Excel_Database.xlsx</vt:lpwstr>
      </vt:variant>
      <vt:variant>
        <vt:lpwstr/>
      </vt:variant>
      <vt:variant>
        <vt:i4>3211367</vt:i4>
      </vt:variant>
      <vt:variant>
        <vt:i4>664</vt:i4>
      </vt:variant>
      <vt:variant>
        <vt:i4>0</vt:i4>
      </vt:variant>
      <vt:variant>
        <vt:i4>5</vt:i4>
      </vt:variant>
      <vt:variant>
        <vt:lpwstr>https://github.com/ChenyuL/ANALYTIC-METHODS-USED-IN-REAL-WORLD-DATA-BASED-BIOMEDICAL-RESEARCH/blob/master/Export_Articles_EndNote.pdf</vt:lpwstr>
      </vt:variant>
      <vt:variant>
        <vt:lpwstr/>
      </vt:variant>
      <vt:variant>
        <vt:i4>4718618</vt:i4>
      </vt:variant>
      <vt:variant>
        <vt:i4>658</vt:i4>
      </vt:variant>
      <vt:variant>
        <vt:i4>0</vt:i4>
      </vt:variant>
      <vt:variant>
        <vt:i4>5</vt:i4>
      </vt:variant>
      <vt:variant>
        <vt:lpwstr>https://github.com/ChenyuL/ANALYTIC-METHODS-USED-IN-REAL-WORLD-DATA-BASED-BIOMEDICAL-RESEARCH/blob/master/pubmed-healthinfo-set.nbib</vt:lpwstr>
      </vt:variant>
      <vt:variant>
        <vt:lpwstr/>
      </vt:variant>
      <vt:variant>
        <vt:i4>1769509</vt:i4>
      </vt:variant>
      <vt:variant>
        <vt:i4>648</vt:i4>
      </vt:variant>
      <vt:variant>
        <vt:i4>0</vt:i4>
      </vt:variant>
      <vt:variant>
        <vt:i4>5</vt:i4>
      </vt:variant>
      <vt:variant>
        <vt:lpwstr>https://handbook-5-1.cochrane.org/chapter_9/9_6_4_meta_regression.htm</vt:lpwstr>
      </vt:variant>
      <vt:variant>
        <vt:lpwstr/>
      </vt:variant>
      <vt:variant>
        <vt:i4>5111887</vt:i4>
      </vt:variant>
      <vt:variant>
        <vt:i4>645</vt:i4>
      </vt:variant>
      <vt:variant>
        <vt:i4>0</vt:i4>
      </vt:variant>
      <vt:variant>
        <vt:i4>5</vt:i4>
      </vt:variant>
      <vt:variant>
        <vt:lpwstr>https://www.publichealth.columbia.edu/research/population-health-methods/meta-regression</vt:lpwstr>
      </vt:variant>
      <vt:variant>
        <vt:lpwstr/>
      </vt:variant>
      <vt:variant>
        <vt:i4>589838</vt:i4>
      </vt:variant>
      <vt:variant>
        <vt:i4>642</vt:i4>
      </vt:variant>
      <vt:variant>
        <vt:i4>0</vt:i4>
      </vt:variant>
      <vt:variant>
        <vt:i4>5</vt:i4>
      </vt:variant>
      <vt:variant>
        <vt:lpwstr>https://dashboard.healthit.gov/quickstats/pages/physician-ehr-adoption-trends.php</vt:lpwstr>
      </vt:variant>
      <vt:variant>
        <vt:lpwstr/>
      </vt:variant>
      <vt:variant>
        <vt:i4>7143457</vt:i4>
      </vt:variant>
      <vt:variant>
        <vt:i4>639</vt:i4>
      </vt:variant>
      <vt:variant>
        <vt:i4>0</vt:i4>
      </vt:variant>
      <vt:variant>
        <vt:i4>5</vt:i4>
      </vt:variant>
      <vt:variant>
        <vt:lpwstr>https://www.fda.gov/safety/fdas-sentinel-initiative</vt:lpwstr>
      </vt:variant>
      <vt:variant>
        <vt:lpwstr/>
      </vt:variant>
      <vt:variant>
        <vt:i4>2031673</vt:i4>
      </vt:variant>
      <vt:variant>
        <vt:i4>248</vt:i4>
      </vt:variant>
      <vt:variant>
        <vt:i4>0</vt:i4>
      </vt:variant>
      <vt:variant>
        <vt:i4>5</vt:i4>
      </vt:variant>
      <vt:variant>
        <vt:lpwstr/>
      </vt:variant>
      <vt:variant>
        <vt:lpwstr>_Toc48814312</vt:lpwstr>
      </vt:variant>
      <vt:variant>
        <vt:i4>1835065</vt:i4>
      </vt:variant>
      <vt:variant>
        <vt:i4>242</vt:i4>
      </vt:variant>
      <vt:variant>
        <vt:i4>0</vt:i4>
      </vt:variant>
      <vt:variant>
        <vt:i4>5</vt:i4>
      </vt:variant>
      <vt:variant>
        <vt:lpwstr/>
      </vt:variant>
      <vt:variant>
        <vt:lpwstr>_Toc48814311</vt:lpwstr>
      </vt:variant>
      <vt:variant>
        <vt:i4>1900601</vt:i4>
      </vt:variant>
      <vt:variant>
        <vt:i4>236</vt:i4>
      </vt:variant>
      <vt:variant>
        <vt:i4>0</vt:i4>
      </vt:variant>
      <vt:variant>
        <vt:i4>5</vt:i4>
      </vt:variant>
      <vt:variant>
        <vt:lpwstr/>
      </vt:variant>
      <vt:variant>
        <vt:lpwstr>_Toc48814310</vt:lpwstr>
      </vt:variant>
      <vt:variant>
        <vt:i4>1310776</vt:i4>
      </vt:variant>
      <vt:variant>
        <vt:i4>230</vt:i4>
      </vt:variant>
      <vt:variant>
        <vt:i4>0</vt:i4>
      </vt:variant>
      <vt:variant>
        <vt:i4>5</vt:i4>
      </vt:variant>
      <vt:variant>
        <vt:lpwstr/>
      </vt:variant>
      <vt:variant>
        <vt:lpwstr>_Toc48814309</vt:lpwstr>
      </vt:variant>
      <vt:variant>
        <vt:i4>1376312</vt:i4>
      </vt:variant>
      <vt:variant>
        <vt:i4>224</vt:i4>
      </vt:variant>
      <vt:variant>
        <vt:i4>0</vt:i4>
      </vt:variant>
      <vt:variant>
        <vt:i4>5</vt:i4>
      </vt:variant>
      <vt:variant>
        <vt:lpwstr/>
      </vt:variant>
      <vt:variant>
        <vt:lpwstr>_Toc48814308</vt:lpwstr>
      </vt:variant>
      <vt:variant>
        <vt:i4>2031672</vt:i4>
      </vt:variant>
      <vt:variant>
        <vt:i4>215</vt:i4>
      </vt:variant>
      <vt:variant>
        <vt:i4>0</vt:i4>
      </vt:variant>
      <vt:variant>
        <vt:i4>5</vt:i4>
      </vt:variant>
      <vt:variant>
        <vt:lpwstr/>
      </vt:variant>
      <vt:variant>
        <vt:lpwstr>_Toc48814302</vt:lpwstr>
      </vt:variant>
      <vt:variant>
        <vt:i4>1835064</vt:i4>
      </vt:variant>
      <vt:variant>
        <vt:i4>209</vt:i4>
      </vt:variant>
      <vt:variant>
        <vt:i4>0</vt:i4>
      </vt:variant>
      <vt:variant>
        <vt:i4>5</vt:i4>
      </vt:variant>
      <vt:variant>
        <vt:lpwstr/>
      </vt:variant>
      <vt:variant>
        <vt:lpwstr>_Toc48814301</vt:lpwstr>
      </vt:variant>
      <vt:variant>
        <vt:i4>1900600</vt:i4>
      </vt:variant>
      <vt:variant>
        <vt:i4>203</vt:i4>
      </vt:variant>
      <vt:variant>
        <vt:i4>0</vt:i4>
      </vt:variant>
      <vt:variant>
        <vt:i4>5</vt:i4>
      </vt:variant>
      <vt:variant>
        <vt:lpwstr/>
      </vt:variant>
      <vt:variant>
        <vt:lpwstr>_Toc48814300</vt:lpwstr>
      </vt:variant>
      <vt:variant>
        <vt:i4>1376305</vt:i4>
      </vt:variant>
      <vt:variant>
        <vt:i4>197</vt:i4>
      </vt:variant>
      <vt:variant>
        <vt:i4>0</vt:i4>
      </vt:variant>
      <vt:variant>
        <vt:i4>5</vt:i4>
      </vt:variant>
      <vt:variant>
        <vt:lpwstr/>
      </vt:variant>
      <vt:variant>
        <vt:lpwstr>_Toc48814299</vt:lpwstr>
      </vt:variant>
      <vt:variant>
        <vt:i4>1310769</vt:i4>
      </vt:variant>
      <vt:variant>
        <vt:i4>191</vt:i4>
      </vt:variant>
      <vt:variant>
        <vt:i4>0</vt:i4>
      </vt:variant>
      <vt:variant>
        <vt:i4>5</vt:i4>
      </vt:variant>
      <vt:variant>
        <vt:lpwstr/>
      </vt:variant>
      <vt:variant>
        <vt:lpwstr>_Toc48814298</vt:lpwstr>
      </vt:variant>
      <vt:variant>
        <vt:i4>1769521</vt:i4>
      </vt:variant>
      <vt:variant>
        <vt:i4>185</vt:i4>
      </vt:variant>
      <vt:variant>
        <vt:i4>0</vt:i4>
      </vt:variant>
      <vt:variant>
        <vt:i4>5</vt:i4>
      </vt:variant>
      <vt:variant>
        <vt:lpwstr/>
      </vt:variant>
      <vt:variant>
        <vt:lpwstr>_Toc48814297</vt:lpwstr>
      </vt:variant>
      <vt:variant>
        <vt:i4>1703985</vt:i4>
      </vt:variant>
      <vt:variant>
        <vt:i4>179</vt:i4>
      </vt:variant>
      <vt:variant>
        <vt:i4>0</vt:i4>
      </vt:variant>
      <vt:variant>
        <vt:i4>5</vt:i4>
      </vt:variant>
      <vt:variant>
        <vt:lpwstr/>
      </vt:variant>
      <vt:variant>
        <vt:lpwstr>_Toc48814296</vt:lpwstr>
      </vt:variant>
      <vt:variant>
        <vt:i4>1638449</vt:i4>
      </vt:variant>
      <vt:variant>
        <vt:i4>173</vt:i4>
      </vt:variant>
      <vt:variant>
        <vt:i4>0</vt:i4>
      </vt:variant>
      <vt:variant>
        <vt:i4>5</vt:i4>
      </vt:variant>
      <vt:variant>
        <vt:lpwstr/>
      </vt:variant>
      <vt:variant>
        <vt:lpwstr>_Toc48814295</vt:lpwstr>
      </vt:variant>
      <vt:variant>
        <vt:i4>1572913</vt:i4>
      </vt:variant>
      <vt:variant>
        <vt:i4>167</vt:i4>
      </vt:variant>
      <vt:variant>
        <vt:i4>0</vt:i4>
      </vt:variant>
      <vt:variant>
        <vt:i4>5</vt:i4>
      </vt:variant>
      <vt:variant>
        <vt:lpwstr/>
      </vt:variant>
      <vt:variant>
        <vt:lpwstr>_Toc48814294</vt:lpwstr>
      </vt:variant>
      <vt:variant>
        <vt:i4>1572912</vt:i4>
      </vt:variant>
      <vt:variant>
        <vt:i4>158</vt:i4>
      </vt:variant>
      <vt:variant>
        <vt:i4>0</vt:i4>
      </vt:variant>
      <vt:variant>
        <vt:i4>5</vt:i4>
      </vt:variant>
      <vt:variant>
        <vt:lpwstr/>
      </vt:variant>
      <vt:variant>
        <vt:lpwstr>_Toc48814284</vt:lpwstr>
      </vt:variant>
      <vt:variant>
        <vt:i4>2031664</vt:i4>
      </vt:variant>
      <vt:variant>
        <vt:i4>152</vt:i4>
      </vt:variant>
      <vt:variant>
        <vt:i4>0</vt:i4>
      </vt:variant>
      <vt:variant>
        <vt:i4>5</vt:i4>
      </vt:variant>
      <vt:variant>
        <vt:lpwstr/>
      </vt:variant>
      <vt:variant>
        <vt:lpwstr>_Toc48814283</vt:lpwstr>
      </vt:variant>
      <vt:variant>
        <vt:i4>1966128</vt:i4>
      </vt:variant>
      <vt:variant>
        <vt:i4>146</vt:i4>
      </vt:variant>
      <vt:variant>
        <vt:i4>0</vt:i4>
      </vt:variant>
      <vt:variant>
        <vt:i4>5</vt:i4>
      </vt:variant>
      <vt:variant>
        <vt:lpwstr/>
      </vt:variant>
      <vt:variant>
        <vt:lpwstr>_Toc48814282</vt:lpwstr>
      </vt:variant>
      <vt:variant>
        <vt:i4>1900592</vt:i4>
      </vt:variant>
      <vt:variant>
        <vt:i4>140</vt:i4>
      </vt:variant>
      <vt:variant>
        <vt:i4>0</vt:i4>
      </vt:variant>
      <vt:variant>
        <vt:i4>5</vt:i4>
      </vt:variant>
      <vt:variant>
        <vt:lpwstr/>
      </vt:variant>
      <vt:variant>
        <vt:lpwstr>_Toc48814281</vt:lpwstr>
      </vt:variant>
      <vt:variant>
        <vt:i4>1835056</vt:i4>
      </vt:variant>
      <vt:variant>
        <vt:i4>134</vt:i4>
      </vt:variant>
      <vt:variant>
        <vt:i4>0</vt:i4>
      </vt:variant>
      <vt:variant>
        <vt:i4>5</vt:i4>
      </vt:variant>
      <vt:variant>
        <vt:lpwstr/>
      </vt:variant>
      <vt:variant>
        <vt:lpwstr>_Toc48814280</vt:lpwstr>
      </vt:variant>
      <vt:variant>
        <vt:i4>1376319</vt:i4>
      </vt:variant>
      <vt:variant>
        <vt:i4>128</vt:i4>
      </vt:variant>
      <vt:variant>
        <vt:i4>0</vt:i4>
      </vt:variant>
      <vt:variant>
        <vt:i4>5</vt:i4>
      </vt:variant>
      <vt:variant>
        <vt:lpwstr/>
      </vt:variant>
      <vt:variant>
        <vt:lpwstr>_Toc48814279</vt:lpwstr>
      </vt:variant>
      <vt:variant>
        <vt:i4>1310783</vt:i4>
      </vt:variant>
      <vt:variant>
        <vt:i4>122</vt:i4>
      </vt:variant>
      <vt:variant>
        <vt:i4>0</vt:i4>
      </vt:variant>
      <vt:variant>
        <vt:i4>5</vt:i4>
      </vt:variant>
      <vt:variant>
        <vt:lpwstr/>
      </vt:variant>
      <vt:variant>
        <vt:lpwstr>_Toc48814278</vt:lpwstr>
      </vt:variant>
      <vt:variant>
        <vt:i4>1769535</vt:i4>
      </vt:variant>
      <vt:variant>
        <vt:i4>116</vt:i4>
      </vt:variant>
      <vt:variant>
        <vt:i4>0</vt:i4>
      </vt:variant>
      <vt:variant>
        <vt:i4>5</vt:i4>
      </vt:variant>
      <vt:variant>
        <vt:lpwstr/>
      </vt:variant>
      <vt:variant>
        <vt:lpwstr>_Toc48814277</vt:lpwstr>
      </vt:variant>
      <vt:variant>
        <vt:i4>1703999</vt:i4>
      </vt:variant>
      <vt:variant>
        <vt:i4>110</vt:i4>
      </vt:variant>
      <vt:variant>
        <vt:i4>0</vt:i4>
      </vt:variant>
      <vt:variant>
        <vt:i4>5</vt:i4>
      </vt:variant>
      <vt:variant>
        <vt:lpwstr/>
      </vt:variant>
      <vt:variant>
        <vt:lpwstr>_Toc48814276</vt:lpwstr>
      </vt:variant>
      <vt:variant>
        <vt:i4>1638463</vt:i4>
      </vt:variant>
      <vt:variant>
        <vt:i4>104</vt:i4>
      </vt:variant>
      <vt:variant>
        <vt:i4>0</vt:i4>
      </vt:variant>
      <vt:variant>
        <vt:i4>5</vt:i4>
      </vt:variant>
      <vt:variant>
        <vt:lpwstr/>
      </vt:variant>
      <vt:variant>
        <vt:lpwstr>_Toc48814275</vt:lpwstr>
      </vt:variant>
      <vt:variant>
        <vt:i4>1572927</vt:i4>
      </vt:variant>
      <vt:variant>
        <vt:i4>98</vt:i4>
      </vt:variant>
      <vt:variant>
        <vt:i4>0</vt:i4>
      </vt:variant>
      <vt:variant>
        <vt:i4>5</vt:i4>
      </vt:variant>
      <vt:variant>
        <vt:lpwstr/>
      </vt:variant>
      <vt:variant>
        <vt:lpwstr>_Toc48814274</vt:lpwstr>
      </vt:variant>
      <vt:variant>
        <vt:i4>2031679</vt:i4>
      </vt:variant>
      <vt:variant>
        <vt:i4>92</vt:i4>
      </vt:variant>
      <vt:variant>
        <vt:i4>0</vt:i4>
      </vt:variant>
      <vt:variant>
        <vt:i4>5</vt:i4>
      </vt:variant>
      <vt:variant>
        <vt:lpwstr/>
      </vt:variant>
      <vt:variant>
        <vt:lpwstr>_Toc48814273</vt:lpwstr>
      </vt:variant>
      <vt:variant>
        <vt:i4>1966143</vt:i4>
      </vt:variant>
      <vt:variant>
        <vt:i4>86</vt:i4>
      </vt:variant>
      <vt:variant>
        <vt:i4>0</vt:i4>
      </vt:variant>
      <vt:variant>
        <vt:i4>5</vt:i4>
      </vt:variant>
      <vt:variant>
        <vt:lpwstr/>
      </vt:variant>
      <vt:variant>
        <vt:lpwstr>_Toc48814272</vt:lpwstr>
      </vt:variant>
      <vt:variant>
        <vt:i4>1900607</vt:i4>
      </vt:variant>
      <vt:variant>
        <vt:i4>80</vt:i4>
      </vt:variant>
      <vt:variant>
        <vt:i4>0</vt:i4>
      </vt:variant>
      <vt:variant>
        <vt:i4>5</vt:i4>
      </vt:variant>
      <vt:variant>
        <vt:lpwstr/>
      </vt:variant>
      <vt:variant>
        <vt:lpwstr>_Toc48814271</vt:lpwstr>
      </vt:variant>
      <vt:variant>
        <vt:i4>1835071</vt:i4>
      </vt:variant>
      <vt:variant>
        <vt:i4>74</vt:i4>
      </vt:variant>
      <vt:variant>
        <vt:i4>0</vt:i4>
      </vt:variant>
      <vt:variant>
        <vt:i4>5</vt:i4>
      </vt:variant>
      <vt:variant>
        <vt:lpwstr/>
      </vt:variant>
      <vt:variant>
        <vt:lpwstr>_Toc48814270</vt:lpwstr>
      </vt:variant>
      <vt:variant>
        <vt:i4>1376318</vt:i4>
      </vt:variant>
      <vt:variant>
        <vt:i4>68</vt:i4>
      </vt:variant>
      <vt:variant>
        <vt:i4>0</vt:i4>
      </vt:variant>
      <vt:variant>
        <vt:i4>5</vt:i4>
      </vt:variant>
      <vt:variant>
        <vt:lpwstr/>
      </vt:variant>
      <vt:variant>
        <vt:lpwstr>_Toc48814269</vt:lpwstr>
      </vt:variant>
      <vt:variant>
        <vt:i4>1310782</vt:i4>
      </vt:variant>
      <vt:variant>
        <vt:i4>62</vt:i4>
      </vt:variant>
      <vt:variant>
        <vt:i4>0</vt:i4>
      </vt:variant>
      <vt:variant>
        <vt:i4>5</vt:i4>
      </vt:variant>
      <vt:variant>
        <vt:lpwstr/>
      </vt:variant>
      <vt:variant>
        <vt:lpwstr>_Toc48814268</vt:lpwstr>
      </vt:variant>
      <vt:variant>
        <vt:i4>1769534</vt:i4>
      </vt:variant>
      <vt:variant>
        <vt:i4>56</vt:i4>
      </vt:variant>
      <vt:variant>
        <vt:i4>0</vt:i4>
      </vt:variant>
      <vt:variant>
        <vt:i4>5</vt:i4>
      </vt:variant>
      <vt:variant>
        <vt:lpwstr/>
      </vt:variant>
      <vt:variant>
        <vt:lpwstr>_Toc48814267</vt:lpwstr>
      </vt:variant>
      <vt:variant>
        <vt:i4>1703998</vt:i4>
      </vt:variant>
      <vt:variant>
        <vt:i4>50</vt:i4>
      </vt:variant>
      <vt:variant>
        <vt:i4>0</vt:i4>
      </vt:variant>
      <vt:variant>
        <vt:i4>5</vt:i4>
      </vt:variant>
      <vt:variant>
        <vt:lpwstr/>
      </vt:variant>
      <vt:variant>
        <vt:lpwstr>_Toc48814266</vt:lpwstr>
      </vt:variant>
      <vt:variant>
        <vt:i4>1638462</vt:i4>
      </vt:variant>
      <vt:variant>
        <vt:i4>44</vt:i4>
      </vt:variant>
      <vt:variant>
        <vt:i4>0</vt:i4>
      </vt:variant>
      <vt:variant>
        <vt:i4>5</vt:i4>
      </vt:variant>
      <vt:variant>
        <vt:lpwstr/>
      </vt:variant>
      <vt:variant>
        <vt:lpwstr>_Toc48814265</vt:lpwstr>
      </vt:variant>
      <vt:variant>
        <vt:i4>1572926</vt:i4>
      </vt:variant>
      <vt:variant>
        <vt:i4>38</vt:i4>
      </vt:variant>
      <vt:variant>
        <vt:i4>0</vt:i4>
      </vt:variant>
      <vt:variant>
        <vt:i4>5</vt:i4>
      </vt:variant>
      <vt:variant>
        <vt:lpwstr/>
      </vt:variant>
      <vt:variant>
        <vt:lpwstr>_Toc48814264</vt:lpwstr>
      </vt:variant>
      <vt:variant>
        <vt:i4>2031678</vt:i4>
      </vt:variant>
      <vt:variant>
        <vt:i4>32</vt:i4>
      </vt:variant>
      <vt:variant>
        <vt:i4>0</vt:i4>
      </vt:variant>
      <vt:variant>
        <vt:i4>5</vt:i4>
      </vt:variant>
      <vt:variant>
        <vt:lpwstr/>
      </vt:variant>
      <vt:variant>
        <vt:lpwstr>_Toc48814263</vt:lpwstr>
      </vt:variant>
      <vt:variant>
        <vt:i4>1966142</vt:i4>
      </vt:variant>
      <vt:variant>
        <vt:i4>26</vt:i4>
      </vt:variant>
      <vt:variant>
        <vt:i4>0</vt:i4>
      </vt:variant>
      <vt:variant>
        <vt:i4>5</vt:i4>
      </vt:variant>
      <vt:variant>
        <vt:lpwstr/>
      </vt:variant>
      <vt:variant>
        <vt:lpwstr>_Toc48814262</vt:lpwstr>
      </vt:variant>
      <vt:variant>
        <vt:i4>1900606</vt:i4>
      </vt:variant>
      <vt:variant>
        <vt:i4>20</vt:i4>
      </vt:variant>
      <vt:variant>
        <vt:i4>0</vt:i4>
      </vt:variant>
      <vt:variant>
        <vt:i4>5</vt:i4>
      </vt:variant>
      <vt:variant>
        <vt:lpwstr/>
      </vt:variant>
      <vt:variant>
        <vt:lpwstr>_Toc48814261</vt:lpwstr>
      </vt:variant>
      <vt:variant>
        <vt:i4>1835070</vt:i4>
      </vt:variant>
      <vt:variant>
        <vt:i4>14</vt:i4>
      </vt:variant>
      <vt:variant>
        <vt:i4>0</vt:i4>
      </vt:variant>
      <vt:variant>
        <vt:i4>5</vt:i4>
      </vt:variant>
      <vt:variant>
        <vt:lpwstr/>
      </vt:variant>
      <vt:variant>
        <vt:lpwstr>_Toc48814260</vt:lpwstr>
      </vt:variant>
      <vt:variant>
        <vt:i4>1376317</vt:i4>
      </vt:variant>
      <vt:variant>
        <vt:i4>8</vt:i4>
      </vt:variant>
      <vt:variant>
        <vt:i4>0</vt:i4>
      </vt:variant>
      <vt:variant>
        <vt:i4>5</vt:i4>
      </vt:variant>
      <vt:variant>
        <vt:lpwstr/>
      </vt:variant>
      <vt:variant>
        <vt:lpwstr>_Toc48814259</vt:lpwstr>
      </vt:variant>
      <vt:variant>
        <vt:i4>1310781</vt:i4>
      </vt:variant>
      <vt:variant>
        <vt:i4>2</vt:i4>
      </vt:variant>
      <vt:variant>
        <vt:i4>0</vt:i4>
      </vt:variant>
      <vt:variant>
        <vt:i4>5</vt:i4>
      </vt:variant>
      <vt:variant>
        <vt:lpwstr/>
      </vt:variant>
      <vt:variant>
        <vt:lpwstr>_Toc48814258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Chenyu(Cherie) Li</dc:creator>
  <cp:keywords/>
  <dc:description/>
  <cp:lastModifiedBy>Chenyu(Cherie) Li</cp:lastModifiedBy>
  <cp:revision>7</cp:revision>
  <cp:lastPrinted>2020-08-20T16:42:00Z</cp:lastPrinted>
  <dcterms:created xsi:type="dcterms:W3CDTF">2021-07-19T21:06:00Z</dcterms:created>
  <dcterms:modified xsi:type="dcterms:W3CDTF">2021-08-04T19:52:00Z</dcterms:modified>
</cp:coreProperties>
</file>